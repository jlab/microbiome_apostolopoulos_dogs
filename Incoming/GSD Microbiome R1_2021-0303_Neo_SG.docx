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C14A4" w14:textId="77777777" w:rsidR="008403E0" w:rsidRPr="001E7515" w:rsidRDefault="008403E0" w:rsidP="008403E0">
      <w:pPr>
        <w:spacing w:line="480" w:lineRule="auto"/>
        <w:jc w:val="both"/>
        <w:rPr>
          <w:rFonts w:ascii="Arial" w:hAnsi="Arial" w:cs="Arial"/>
          <w:b/>
          <w:sz w:val="36"/>
          <w:szCs w:val="36"/>
          <w:lang w:val="en-US"/>
        </w:rPr>
      </w:pPr>
      <w:bookmarkStart w:id="0" w:name="_Hlk2682203"/>
      <w:r w:rsidRPr="001E7515">
        <w:rPr>
          <w:rFonts w:ascii="Arial" w:hAnsi="Arial" w:cs="Arial"/>
          <w:b/>
          <w:sz w:val="36"/>
          <w:szCs w:val="36"/>
          <w:lang w:val="en-US"/>
        </w:rPr>
        <w:t xml:space="preserve">Description and comparison of the skin and ear canal microbiota of </w:t>
      </w:r>
      <w:r>
        <w:rPr>
          <w:rFonts w:ascii="Arial" w:hAnsi="Arial" w:cs="Arial"/>
          <w:b/>
          <w:sz w:val="36"/>
          <w:szCs w:val="36"/>
          <w:lang w:val="en-US"/>
        </w:rPr>
        <w:t>non-allergic</w:t>
      </w:r>
      <w:r w:rsidRPr="001E7515">
        <w:rPr>
          <w:rFonts w:ascii="Arial" w:hAnsi="Arial" w:cs="Arial"/>
          <w:b/>
          <w:sz w:val="36"/>
          <w:szCs w:val="36"/>
          <w:lang w:val="en-US"/>
        </w:rPr>
        <w:t xml:space="preserve"> and allergic German shepherd dogs using next generation sequencing</w:t>
      </w:r>
    </w:p>
    <w:p w14:paraId="79C0CB30" w14:textId="77777777" w:rsidR="008403E0" w:rsidRDefault="008403E0" w:rsidP="008403E0">
      <w:pPr>
        <w:spacing w:line="480" w:lineRule="auto"/>
        <w:jc w:val="both"/>
        <w:rPr>
          <w:rFonts w:ascii="Arial" w:hAnsi="Arial" w:cs="Arial"/>
          <w:b/>
          <w:lang w:val="en-US"/>
        </w:rPr>
      </w:pPr>
    </w:p>
    <w:p w14:paraId="743FFB0D" w14:textId="5BB06B18" w:rsidR="008403E0" w:rsidRDefault="008403E0" w:rsidP="008403E0">
      <w:pPr>
        <w:spacing w:line="480" w:lineRule="auto"/>
        <w:jc w:val="both"/>
        <w:rPr>
          <w:rFonts w:ascii="Arial" w:hAnsi="Arial" w:cs="Arial"/>
          <w:bCs/>
          <w:lang w:val="en-US"/>
        </w:rPr>
      </w:pPr>
      <w:r w:rsidRPr="001E7515">
        <w:rPr>
          <w:rFonts w:ascii="Arial" w:hAnsi="Arial" w:cs="Arial"/>
          <w:bCs/>
          <w:lang w:val="en-US"/>
        </w:rPr>
        <w:t>Neoklis Apostolopoulos</w:t>
      </w:r>
      <w:r w:rsidRPr="00F025C2">
        <w:rPr>
          <w:rFonts w:ascii="Arial" w:hAnsi="Arial" w:cs="Arial"/>
          <w:bCs/>
          <w:vertAlign w:val="superscript"/>
          <w:lang w:val="en-US"/>
        </w:rPr>
        <w:t>1</w:t>
      </w:r>
      <w:ins w:id="1" w:author="Neoklis" w:date="2020-08-21T07:35:00Z">
        <w:r w:rsidR="00BE1598" w:rsidRPr="007F7725">
          <w:rPr>
            <w:lang w:val="en-US"/>
          </w:rPr>
          <w:t xml:space="preserve"> </w:t>
        </w:r>
        <w:r w:rsidR="00BE1598" w:rsidRPr="00BE1598">
          <w:rPr>
            <w:rFonts w:ascii="Arial" w:hAnsi="Arial" w:cs="Arial"/>
            <w:bCs/>
            <w:vertAlign w:val="superscript"/>
            <w:lang w:val="en-US"/>
          </w:rPr>
          <w:t>¶</w:t>
        </w:r>
      </w:ins>
      <w:r>
        <w:rPr>
          <w:rFonts w:ascii="Arial" w:hAnsi="Arial" w:cs="Arial"/>
          <w:bCs/>
          <w:lang w:val="en-US"/>
        </w:rPr>
        <w:t>,</w:t>
      </w:r>
      <w:r w:rsidRPr="001E7515">
        <w:rPr>
          <w:rFonts w:ascii="Arial" w:hAnsi="Arial" w:cs="Arial"/>
          <w:bCs/>
          <w:lang w:val="en-US"/>
        </w:rPr>
        <w:t xml:space="preserve"> Stefanie P. Glaeser</w:t>
      </w:r>
      <w:r w:rsidRPr="00F025C2">
        <w:rPr>
          <w:rFonts w:ascii="Arial" w:hAnsi="Arial" w:cs="Arial"/>
          <w:bCs/>
          <w:vertAlign w:val="superscript"/>
          <w:lang w:val="en-US"/>
        </w:rPr>
        <w:t>2</w:t>
      </w:r>
      <w:ins w:id="2" w:author="Neoklis" w:date="2020-08-21T07:35:00Z">
        <w:r w:rsidR="00BE1598" w:rsidRPr="007F7725">
          <w:rPr>
            <w:lang w:val="en-US"/>
          </w:rPr>
          <w:t xml:space="preserve"> </w:t>
        </w:r>
        <w:r w:rsidR="00BE1598" w:rsidRPr="00BE1598">
          <w:rPr>
            <w:rFonts w:ascii="Arial" w:hAnsi="Arial" w:cs="Arial"/>
            <w:bCs/>
            <w:vertAlign w:val="superscript"/>
            <w:lang w:val="en-US"/>
          </w:rPr>
          <w:t>¶</w:t>
        </w:r>
        <w:r w:rsidR="00BE1598" w:rsidRPr="00BE1598" w:rsidDel="00BE1598">
          <w:rPr>
            <w:rFonts w:ascii="Arial" w:hAnsi="Arial" w:cs="Arial"/>
            <w:bCs/>
            <w:vertAlign w:val="superscript"/>
            <w:lang w:val="en-US"/>
          </w:rPr>
          <w:t xml:space="preserve"> </w:t>
        </w:r>
      </w:ins>
      <w:r>
        <w:rPr>
          <w:rFonts w:ascii="Arial" w:hAnsi="Arial" w:cs="Arial"/>
          <w:bCs/>
          <w:lang w:val="en-US"/>
        </w:rPr>
        <w:t>*</w:t>
      </w:r>
      <w:r w:rsidRPr="001E7515">
        <w:rPr>
          <w:rFonts w:ascii="Arial" w:hAnsi="Arial" w:cs="Arial"/>
          <w:bCs/>
          <w:lang w:val="en-US"/>
        </w:rPr>
        <w:t xml:space="preserve">, </w:t>
      </w:r>
      <w:r>
        <w:rPr>
          <w:rFonts w:ascii="Arial" w:hAnsi="Arial" w:cs="Arial"/>
          <w:bCs/>
          <w:lang w:val="en-US"/>
        </w:rPr>
        <w:t>Ruchi Bagwe</w:t>
      </w:r>
      <w:r w:rsidRPr="00172E98">
        <w:rPr>
          <w:rFonts w:ascii="Arial" w:hAnsi="Arial" w:cs="Arial"/>
          <w:bCs/>
          <w:vertAlign w:val="superscript"/>
          <w:lang w:val="en-US"/>
        </w:rPr>
        <w:t>2</w:t>
      </w:r>
      <w:r>
        <w:rPr>
          <w:rFonts w:ascii="Arial" w:hAnsi="Arial" w:cs="Arial"/>
          <w:bCs/>
          <w:lang w:val="en-US"/>
        </w:rPr>
        <w:t xml:space="preserve">, </w:t>
      </w:r>
      <w:r w:rsidRPr="001E7515">
        <w:rPr>
          <w:rFonts w:ascii="Arial" w:hAnsi="Arial" w:cs="Arial"/>
          <w:bCs/>
          <w:lang w:val="en-US"/>
        </w:rPr>
        <w:t>Ursula Mayer</w:t>
      </w:r>
      <w:r>
        <w:rPr>
          <w:rFonts w:ascii="Arial" w:hAnsi="Arial" w:cs="Arial"/>
          <w:bCs/>
          <w:vertAlign w:val="superscript"/>
          <w:lang w:val="en-US"/>
        </w:rPr>
        <w:t>3</w:t>
      </w:r>
      <w:r w:rsidRPr="001E7515">
        <w:rPr>
          <w:rFonts w:ascii="Arial" w:hAnsi="Arial" w:cs="Arial"/>
          <w:bCs/>
          <w:lang w:val="en-US"/>
        </w:rPr>
        <w:t>, Christa Ewers</w:t>
      </w:r>
      <w:r>
        <w:rPr>
          <w:rFonts w:ascii="Arial" w:hAnsi="Arial" w:cs="Arial"/>
          <w:bCs/>
          <w:vertAlign w:val="superscript"/>
          <w:lang w:val="en-US"/>
        </w:rPr>
        <w:t>4</w:t>
      </w:r>
      <w:r w:rsidRPr="001E7515">
        <w:rPr>
          <w:rFonts w:ascii="Arial" w:hAnsi="Arial" w:cs="Arial"/>
          <w:bCs/>
          <w:lang w:val="en-US"/>
        </w:rPr>
        <w:t>, Peter Kämpfer</w:t>
      </w:r>
      <w:r w:rsidRPr="00F025C2">
        <w:rPr>
          <w:rFonts w:ascii="Arial" w:hAnsi="Arial" w:cs="Arial"/>
          <w:bCs/>
          <w:vertAlign w:val="superscript"/>
          <w:lang w:val="en-US"/>
        </w:rPr>
        <w:t>2</w:t>
      </w:r>
      <w:r w:rsidRPr="001E7515">
        <w:rPr>
          <w:rFonts w:ascii="Arial" w:hAnsi="Arial" w:cs="Arial"/>
          <w:bCs/>
          <w:lang w:val="en-US"/>
        </w:rPr>
        <w:t xml:space="preserve">, </w:t>
      </w:r>
      <w:proofErr w:type="spellStart"/>
      <w:r w:rsidRPr="001E7515">
        <w:rPr>
          <w:rFonts w:ascii="Arial" w:hAnsi="Arial" w:cs="Arial"/>
          <w:bCs/>
          <w:lang w:val="en-US"/>
        </w:rPr>
        <w:t>Reto</w:t>
      </w:r>
      <w:proofErr w:type="spellEnd"/>
      <w:r w:rsidRPr="001E7515">
        <w:rPr>
          <w:rFonts w:ascii="Arial" w:hAnsi="Arial" w:cs="Arial"/>
          <w:bCs/>
          <w:lang w:val="en-US"/>
        </w:rPr>
        <w:t xml:space="preserve"> Neiger</w:t>
      </w:r>
      <w:r>
        <w:rPr>
          <w:rFonts w:ascii="Arial" w:hAnsi="Arial" w:cs="Arial"/>
          <w:bCs/>
          <w:vertAlign w:val="superscript"/>
          <w:lang w:val="en-US"/>
        </w:rPr>
        <w:t>5</w:t>
      </w:r>
      <w:r w:rsidRPr="001E7515">
        <w:rPr>
          <w:rFonts w:ascii="Arial" w:hAnsi="Arial" w:cs="Arial"/>
          <w:bCs/>
          <w:lang w:val="en-US"/>
        </w:rPr>
        <w:t>, Nina Thom</w:t>
      </w:r>
      <w:r>
        <w:rPr>
          <w:rFonts w:ascii="Arial" w:hAnsi="Arial" w:cs="Arial"/>
          <w:bCs/>
          <w:vertAlign w:val="superscript"/>
          <w:lang w:val="en-US"/>
        </w:rPr>
        <w:t>1</w:t>
      </w:r>
    </w:p>
    <w:p w14:paraId="558F236C" w14:textId="77777777" w:rsidR="008403E0" w:rsidRDefault="008403E0" w:rsidP="00946604">
      <w:pPr>
        <w:spacing w:line="480" w:lineRule="auto"/>
        <w:jc w:val="both"/>
        <w:rPr>
          <w:rFonts w:ascii="Arial" w:hAnsi="Arial" w:cs="Arial"/>
          <w:bCs/>
          <w:lang w:val="en-US"/>
        </w:rPr>
      </w:pPr>
    </w:p>
    <w:p w14:paraId="6F4ED041" w14:textId="77777777" w:rsidR="008403E0" w:rsidRPr="005E7969" w:rsidRDefault="008403E0" w:rsidP="00007BC3">
      <w:pPr>
        <w:jc w:val="both"/>
        <w:rPr>
          <w:rFonts w:ascii="Arial" w:hAnsi="Arial" w:cs="Arial"/>
          <w:lang w:val="en-US"/>
        </w:rPr>
      </w:pPr>
      <w:r w:rsidRPr="00F025C2">
        <w:rPr>
          <w:rFonts w:ascii="Arial" w:hAnsi="Arial" w:cs="Arial"/>
          <w:vertAlign w:val="superscript"/>
          <w:lang w:val="en-US"/>
        </w:rPr>
        <w:t>1</w:t>
      </w:r>
      <w:r w:rsidRPr="005E7969">
        <w:rPr>
          <w:rFonts w:ascii="Arial" w:hAnsi="Arial" w:cs="Arial"/>
          <w:lang w:val="en-US"/>
        </w:rPr>
        <w:t xml:space="preserve">Department of Dermatology, </w:t>
      </w:r>
      <w:r>
        <w:rPr>
          <w:rFonts w:ascii="Arial" w:hAnsi="Arial" w:cs="Arial"/>
          <w:lang w:val="en-US"/>
        </w:rPr>
        <w:t>S</w:t>
      </w:r>
      <w:r w:rsidRPr="00F025C2">
        <w:rPr>
          <w:rFonts w:ascii="Arial" w:hAnsi="Arial" w:cs="Arial"/>
          <w:lang w:val="en-US"/>
        </w:rPr>
        <w:t xml:space="preserve">mall </w:t>
      </w:r>
      <w:r>
        <w:rPr>
          <w:rFonts w:ascii="Arial" w:hAnsi="Arial" w:cs="Arial"/>
          <w:lang w:val="en-US"/>
        </w:rPr>
        <w:t>A</w:t>
      </w:r>
      <w:r w:rsidRPr="00F025C2">
        <w:rPr>
          <w:rFonts w:ascii="Arial" w:hAnsi="Arial" w:cs="Arial"/>
          <w:lang w:val="en-US"/>
        </w:rPr>
        <w:t xml:space="preserve">nimal </w:t>
      </w:r>
      <w:r>
        <w:rPr>
          <w:rFonts w:ascii="Arial" w:hAnsi="Arial" w:cs="Arial"/>
          <w:lang w:val="en-US"/>
        </w:rPr>
        <w:t>C</w:t>
      </w:r>
      <w:r w:rsidRPr="003012C0">
        <w:rPr>
          <w:rFonts w:ascii="Arial" w:hAnsi="Arial" w:cs="Arial"/>
          <w:lang w:val="en-US"/>
        </w:rPr>
        <w:t>linic - Internal Medicine, Justus Liebig University, Giessen, Germany</w:t>
      </w:r>
    </w:p>
    <w:p w14:paraId="3D984EA4" w14:textId="77777777" w:rsidR="008403E0" w:rsidRPr="00F025C2" w:rsidRDefault="008403E0" w:rsidP="00007BC3">
      <w:pPr>
        <w:autoSpaceDE w:val="0"/>
        <w:autoSpaceDN w:val="0"/>
        <w:adjustRightInd w:val="0"/>
        <w:spacing w:before="240"/>
        <w:rPr>
          <w:rFonts w:ascii="Arial" w:hAnsi="Arial" w:cs="Arial"/>
          <w:lang w:val="en-US"/>
        </w:rPr>
      </w:pPr>
      <w:r w:rsidRPr="00F025C2">
        <w:rPr>
          <w:rFonts w:ascii="Arial" w:hAnsi="Arial" w:cs="Arial"/>
          <w:vertAlign w:val="superscript"/>
          <w:lang w:val="en-US"/>
        </w:rPr>
        <w:t>2</w:t>
      </w:r>
      <w:r w:rsidRPr="00F025C2">
        <w:rPr>
          <w:rFonts w:ascii="Arial" w:hAnsi="Arial" w:cs="Arial"/>
          <w:lang w:val="en-US"/>
        </w:rPr>
        <w:t>Institute for Applied Microbiology, Justus Liebig University Giessen, Giessen,</w:t>
      </w:r>
    </w:p>
    <w:p w14:paraId="170DBB54" w14:textId="77777777" w:rsidR="008403E0" w:rsidRPr="00F025C2" w:rsidRDefault="008403E0" w:rsidP="00007BC3">
      <w:pPr>
        <w:jc w:val="both"/>
        <w:rPr>
          <w:rFonts w:ascii="Arial" w:hAnsi="Arial" w:cs="Arial"/>
          <w:lang w:val="en-US"/>
        </w:rPr>
      </w:pPr>
      <w:r w:rsidRPr="00F025C2">
        <w:rPr>
          <w:rFonts w:ascii="Arial" w:hAnsi="Arial" w:cs="Arial"/>
          <w:lang w:val="en-US"/>
        </w:rPr>
        <w:t>Germany</w:t>
      </w:r>
    </w:p>
    <w:p w14:paraId="04D83F84" w14:textId="6EE20FC3" w:rsidR="008403E0" w:rsidRDefault="008403E0" w:rsidP="00007BC3">
      <w:pPr>
        <w:spacing w:before="240"/>
        <w:jc w:val="both"/>
        <w:rPr>
          <w:rFonts w:ascii="Arial" w:hAnsi="Arial" w:cs="Arial"/>
          <w:lang w:val="en-US"/>
        </w:rPr>
      </w:pPr>
      <w:r w:rsidRPr="00F025C2">
        <w:rPr>
          <w:rFonts w:ascii="Arial" w:hAnsi="Arial" w:cs="Arial"/>
          <w:vertAlign w:val="superscript"/>
          <w:lang w:val="en-US"/>
        </w:rPr>
        <w:t>3</w:t>
      </w:r>
      <w:r w:rsidRPr="00300578">
        <w:rPr>
          <w:rFonts w:ascii="Arial" w:hAnsi="Arial" w:cs="Arial"/>
          <w:lang w:val="en-US"/>
        </w:rPr>
        <w:t xml:space="preserve">Department of Dermatology, </w:t>
      </w:r>
      <w:r>
        <w:rPr>
          <w:rFonts w:ascii="Arial" w:hAnsi="Arial" w:cs="Arial"/>
          <w:lang w:val="en-US"/>
        </w:rPr>
        <w:t xml:space="preserve">Small Animal Clinic </w:t>
      </w:r>
      <w:proofErr w:type="spellStart"/>
      <w:r w:rsidRPr="00300578">
        <w:rPr>
          <w:rFonts w:ascii="Arial" w:hAnsi="Arial" w:cs="Arial"/>
          <w:lang w:val="en-US"/>
        </w:rPr>
        <w:t>AniCura</w:t>
      </w:r>
      <w:proofErr w:type="spellEnd"/>
      <w:r w:rsidRPr="00300578">
        <w:rPr>
          <w:rFonts w:ascii="Arial" w:hAnsi="Arial" w:cs="Arial"/>
          <w:lang w:val="en-US"/>
        </w:rPr>
        <w:t xml:space="preserve"> </w:t>
      </w:r>
      <w:proofErr w:type="spellStart"/>
      <w:r w:rsidRPr="00300578">
        <w:rPr>
          <w:rFonts w:ascii="Arial" w:hAnsi="Arial" w:cs="Arial"/>
          <w:lang w:val="en-US"/>
        </w:rPr>
        <w:t>Kleintierspezialisten</w:t>
      </w:r>
      <w:proofErr w:type="spellEnd"/>
      <w:r w:rsidR="00007BC3">
        <w:rPr>
          <w:rFonts w:ascii="Arial" w:hAnsi="Arial" w:cs="Arial"/>
          <w:lang w:val="en-US"/>
        </w:rPr>
        <w:t xml:space="preserve"> </w:t>
      </w:r>
      <w:r w:rsidRPr="00300578">
        <w:rPr>
          <w:rFonts w:ascii="Arial" w:hAnsi="Arial" w:cs="Arial"/>
          <w:lang w:val="en-US"/>
        </w:rPr>
        <w:t>Augsburg GmbH, Augsburg, Germany</w:t>
      </w:r>
    </w:p>
    <w:p w14:paraId="77094EB1" w14:textId="77777777" w:rsidR="008403E0" w:rsidRPr="00C3761D" w:rsidRDefault="008403E0" w:rsidP="00007BC3">
      <w:pPr>
        <w:spacing w:before="240"/>
        <w:jc w:val="both"/>
        <w:rPr>
          <w:rFonts w:ascii="Arial" w:hAnsi="Arial" w:cs="Arial"/>
          <w:lang w:val="en-US"/>
        </w:rPr>
      </w:pPr>
      <w:r>
        <w:rPr>
          <w:rFonts w:ascii="Arial" w:hAnsi="Arial" w:cs="Arial"/>
          <w:vertAlign w:val="superscript"/>
          <w:lang w:val="en-US"/>
        </w:rPr>
        <w:t>4</w:t>
      </w:r>
      <w:r w:rsidRPr="00A97FAA">
        <w:rPr>
          <w:rFonts w:ascii="Arial" w:hAnsi="Arial" w:cs="Arial"/>
          <w:lang w:val="en-US"/>
        </w:rPr>
        <w:t xml:space="preserve"> </w:t>
      </w:r>
      <w:r w:rsidRPr="00F025C2">
        <w:rPr>
          <w:rFonts w:ascii="Arial" w:hAnsi="Arial" w:cs="Arial"/>
          <w:lang w:val="en-US"/>
        </w:rPr>
        <w:t>Institute for Hygiene and Infectious Diseases of Animals, Giessen, Germany</w:t>
      </w:r>
    </w:p>
    <w:p w14:paraId="3B1CCECB" w14:textId="77777777" w:rsidR="008403E0" w:rsidRDefault="008403E0" w:rsidP="00007BC3">
      <w:pPr>
        <w:spacing w:before="240"/>
        <w:jc w:val="both"/>
        <w:rPr>
          <w:rFonts w:ascii="Arial" w:hAnsi="Arial" w:cs="Arial"/>
          <w:lang w:val="en-US"/>
        </w:rPr>
      </w:pPr>
      <w:r>
        <w:rPr>
          <w:rFonts w:ascii="Arial" w:hAnsi="Arial" w:cs="Arial"/>
          <w:vertAlign w:val="superscript"/>
          <w:lang w:val="en-US"/>
        </w:rPr>
        <w:t>5</w:t>
      </w:r>
      <w:r w:rsidRPr="00A97FAA">
        <w:rPr>
          <w:rFonts w:ascii="Arial" w:hAnsi="Arial" w:cs="Arial"/>
          <w:lang w:val="en-US"/>
        </w:rPr>
        <w:t xml:space="preserve"> </w:t>
      </w:r>
      <w:r>
        <w:rPr>
          <w:rFonts w:ascii="Arial" w:hAnsi="Arial" w:cs="Arial"/>
          <w:lang w:val="en-US"/>
        </w:rPr>
        <w:t xml:space="preserve">Small Animal Clinic </w:t>
      </w:r>
      <w:proofErr w:type="spellStart"/>
      <w:r>
        <w:rPr>
          <w:rFonts w:ascii="Arial" w:hAnsi="Arial" w:cs="Arial"/>
          <w:lang w:val="en-US"/>
        </w:rPr>
        <w:t>Hofheim</w:t>
      </w:r>
      <w:proofErr w:type="spellEnd"/>
      <w:r>
        <w:rPr>
          <w:rFonts w:ascii="Arial" w:hAnsi="Arial" w:cs="Arial"/>
          <w:lang w:val="en-US"/>
        </w:rPr>
        <w:t xml:space="preserve">, </w:t>
      </w:r>
      <w:proofErr w:type="spellStart"/>
      <w:r>
        <w:rPr>
          <w:rFonts w:ascii="Arial" w:hAnsi="Arial" w:cs="Arial"/>
          <w:lang w:val="en-US"/>
        </w:rPr>
        <w:t>Hofheim</w:t>
      </w:r>
      <w:proofErr w:type="spellEnd"/>
      <w:r>
        <w:rPr>
          <w:rFonts w:ascii="Arial" w:hAnsi="Arial" w:cs="Arial"/>
          <w:lang w:val="en-US"/>
        </w:rPr>
        <w:t>, Germany</w:t>
      </w:r>
    </w:p>
    <w:p w14:paraId="5B360A33" w14:textId="77777777" w:rsidR="008403E0" w:rsidRDefault="008403E0" w:rsidP="00007BC3">
      <w:pPr>
        <w:spacing w:line="480" w:lineRule="auto"/>
        <w:jc w:val="both"/>
        <w:rPr>
          <w:rFonts w:ascii="Arial" w:hAnsi="Arial" w:cs="Arial"/>
          <w:lang w:val="en-US"/>
        </w:rPr>
      </w:pPr>
    </w:p>
    <w:p w14:paraId="78C7FD03" w14:textId="6DACBCFB" w:rsidR="008403E0" w:rsidRDefault="00BE1598" w:rsidP="00BE1598">
      <w:pPr>
        <w:spacing w:line="480" w:lineRule="auto"/>
        <w:jc w:val="both"/>
        <w:rPr>
          <w:ins w:id="3" w:author="Neoklis" w:date="2020-08-21T07:38:00Z"/>
          <w:rFonts w:ascii="Arial" w:hAnsi="Arial" w:cs="Arial"/>
          <w:lang w:val="en-US"/>
        </w:rPr>
      </w:pPr>
      <w:ins w:id="4" w:author="Neoklis" w:date="2020-08-21T07:36:00Z">
        <w:r w:rsidRPr="00BE1598">
          <w:rPr>
            <w:rFonts w:ascii="Arial" w:hAnsi="Arial" w:cs="Arial"/>
            <w:lang w:val="en-US"/>
          </w:rPr>
          <w:t>¶</w:t>
        </w:r>
      </w:ins>
      <w:r w:rsidR="008403E0">
        <w:rPr>
          <w:rFonts w:ascii="Arial" w:hAnsi="Arial" w:cs="Arial"/>
          <w:lang w:val="en-US"/>
        </w:rPr>
        <w:t xml:space="preserve"> </w:t>
      </w:r>
      <w:ins w:id="5" w:author="Neoklis" w:date="2020-08-21T07:36:00Z">
        <w:r w:rsidR="00EC230A" w:rsidRPr="00EC230A">
          <w:rPr>
            <w:rFonts w:ascii="Arial" w:hAnsi="Arial" w:cs="Arial"/>
            <w:lang w:val="en-US"/>
          </w:rPr>
          <w:t>These authors contributed equally to this work</w:t>
        </w:r>
      </w:ins>
      <w:ins w:id="6" w:author="Neoklis" w:date="2020-08-21T07:37:00Z">
        <w:r w:rsidR="003220C8">
          <w:rPr>
            <w:rFonts w:ascii="Arial" w:hAnsi="Arial" w:cs="Arial"/>
            <w:lang w:val="en-US"/>
          </w:rPr>
          <w:t xml:space="preserve"> and share first authorship</w:t>
        </w:r>
      </w:ins>
    </w:p>
    <w:p w14:paraId="5526FACB" w14:textId="38B87D95" w:rsidR="00007BC3" w:rsidRPr="00FA5C78" w:rsidRDefault="00007BC3" w:rsidP="00BE1598">
      <w:pPr>
        <w:spacing w:line="480" w:lineRule="auto"/>
        <w:jc w:val="both"/>
        <w:rPr>
          <w:rFonts w:ascii="Arial" w:hAnsi="Arial" w:cs="Arial"/>
          <w:lang w:val="en-US"/>
        </w:rPr>
      </w:pPr>
      <w:ins w:id="7" w:author="Neoklis" w:date="2020-08-21T07:38:00Z">
        <w:r>
          <w:rPr>
            <w:rFonts w:ascii="Arial" w:hAnsi="Arial" w:cs="Arial"/>
            <w:lang w:val="en-US"/>
          </w:rPr>
          <w:t>* C</w:t>
        </w:r>
        <w:r w:rsidRPr="00FA5C78">
          <w:rPr>
            <w:rFonts w:ascii="Arial" w:hAnsi="Arial" w:cs="Arial"/>
            <w:lang w:val="en-US"/>
          </w:rPr>
          <w:t>orresponding author</w:t>
        </w:r>
      </w:ins>
    </w:p>
    <w:p w14:paraId="2B42467D" w14:textId="056734BE" w:rsidR="008403E0" w:rsidRPr="005A1DF9" w:rsidRDefault="008403E0" w:rsidP="00EC230A">
      <w:pPr>
        <w:spacing w:line="480" w:lineRule="auto"/>
        <w:jc w:val="both"/>
        <w:rPr>
          <w:rFonts w:ascii="Arial" w:hAnsi="Arial" w:cs="Arial"/>
          <w:lang w:val="en-US"/>
          <w:rPrChange w:id="8" w:author="Stefanie Glaeser" w:date="2021-02-28T09:35:00Z">
            <w:rPr>
              <w:rFonts w:ascii="Arial" w:hAnsi="Arial" w:cs="Arial"/>
            </w:rPr>
          </w:rPrChange>
        </w:rPr>
      </w:pPr>
      <w:r w:rsidRPr="005A1DF9">
        <w:rPr>
          <w:rFonts w:ascii="Arial" w:hAnsi="Arial" w:cs="Arial"/>
          <w:lang w:val="en-US"/>
          <w:rPrChange w:id="9" w:author="Stefanie Glaeser" w:date="2021-02-28T09:35:00Z">
            <w:rPr>
              <w:rFonts w:ascii="Arial" w:hAnsi="Arial" w:cs="Arial"/>
            </w:rPr>
          </w:rPrChange>
        </w:rPr>
        <w:t xml:space="preserve">E-mail: </w:t>
      </w:r>
      <w:r w:rsidR="009814CC">
        <w:fldChar w:fldCharType="begin"/>
      </w:r>
      <w:r w:rsidR="009814CC" w:rsidRPr="005A1DF9">
        <w:rPr>
          <w:lang w:val="en-US"/>
          <w:rPrChange w:id="10" w:author="Stefanie Glaeser" w:date="2021-02-28T09:35:00Z">
            <w:rPr/>
          </w:rPrChange>
        </w:rPr>
        <w:instrText xml:space="preserve"> HYPERLINK "mailto:stefanie.glaeser@umwelt.uni-giessen.de" </w:instrText>
      </w:r>
      <w:r w:rsidR="009814CC">
        <w:fldChar w:fldCharType="separate"/>
      </w:r>
      <w:r w:rsidRPr="005A1DF9">
        <w:rPr>
          <w:rStyle w:val="Hyperlink"/>
          <w:rFonts w:ascii="Arial" w:hAnsi="Arial" w:cs="Arial"/>
          <w:lang w:val="en-US"/>
          <w:rPrChange w:id="11" w:author="Stefanie Glaeser" w:date="2021-02-28T09:35:00Z">
            <w:rPr>
              <w:rStyle w:val="Hyperlink"/>
              <w:rFonts w:ascii="Arial" w:hAnsi="Arial" w:cs="Arial"/>
            </w:rPr>
          </w:rPrChange>
        </w:rPr>
        <w:t>stefanie.glaeser@umwelt.uni-giessen.de</w:t>
      </w:r>
      <w:r w:rsidR="009814CC">
        <w:rPr>
          <w:rStyle w:val="Hyperlink"/>
          <w:rFonts w:ascii="Arial" w:hAnsi="Arial" w:cs="Arial"/>
        </w:rPr>
        <w:fldChar w:fldCharType="end"/>
      </w:r>
      <w:r w:rsidR="00007BC3" w:rsidRPr="005A1DF9">
        <w:rPr>
          <w:rStyle w:val="Hyperlink"/>
          <w:rFonts w:ascii="Arial" w:hAnsi="Arial" w:cs="Arial"/>
          <w:lang w:val="en-US"/>
          <w:rPrChange w:id="12" w:author="Stefanie Glaeser" w:date="2021-02-28T09:35:00Z">
            <w:rPr>
              <w:rStyle w:val="Hyperlink"/>
              <w:rFonts w:ascii="Arial" w:hAnsi="Arial" w:cs="Arial"/>
            </w:rPr>
          </w:rPrChange>
        </w:rPr>
        <w:t xml:space="preserve"> (SG)</w:t>
      </w:r>
      <w:ins w:id="13" w:author="Neoklis.Apostolopoulos@vetmed.uni-giessen.de" w:date="2021-01-08T10:12:00Z">
        <w:r w:rsidR="008147AF" w:rsidRPr="005A1DF9">
          <w:rPr>
            <w:rStyle w:val="Hyperlink"/>
            <w:rFonts w:ascii="Arial" w:hAnsi="Arial" w:cs="Arial"/>
            <w:lang w:val="en-US"/>
            <w:rPrChange w:id="14" w:author="Stefanie Glaeser" w:date="2021-02-28T09:35:00Z">
              <w:rPr>
                <w:rStyle w:val="Hyperlink"/>
                <w:rFonts w:ascii="Arial" w:hAnsi="Arial" w:cs="Arial"/>
              </w:rPr>
            </w:rPrChange>
          </w:rPr>
          <w:t xml:space="preserve">, </w:t>
        </w:r>
      </w:ins>
      <w:ins w:id="15" w:author="Neoklis Apostolopoulos" w:date="2021-01-08T10:13:00Z">
        <w:r w:rsidR="008147AF">
          <w:rPr>
            <w:rStyle w:val="Hyperlink"/>
            <w:rFonts w:ascii="Arial" w:hAnsi="Arial" w:cs="Arial"/>
          </w:rPr>
          <w:fldChar w:fldCharType="begin"/>
        </w:r>
      </w:ins>
      <w:ins w:id="16" w:author="Neoklis.Apostolopoulos@vetmed.uni-giessen.de" w:date="2021-01-08T10:13:00Z">
        <w:r w:rsidR="008147AF" w:rsidRPr="005A1DF9">
          <w:rPr>
            <w:rStyle w:val="Hyperlink"/>
            <w:rFonts w:ascii="Arial" w:hAnsi="Arial" w:cs="Arial"/>
            <w:lang w:val="en-US"/>
            <w:rPrChange w:id="17" w:author="Stefanie Glaeser" w:date="2021-02-28T09:35:00Z">
              <w:rPr>
                <w:rStyle w:val="Hyperlink"/>
                <w:rFonts w:ascii="Arial" w:hAnsi="Arial" w:cs="Arial"/>
              </w:rPr>
            </w:rPrChange>
          </w:rPr>
          <w:instrText xml:space="preserve"> HYPERLINK "mailto:neo-vet</w:instrText>
        </w:r>
        <w:r w:rsidR="008147AF" w:rsidRPr="005A1DF9">
          <w:rPr>
            <w:rStyle w:val="Hyperlink"/>
            <w:rFonts w:ascii="Arial" w:hAnsi="Arial" w:cs="Arial"/>
            <w:lang w:val="en-US"/>
            <w:rPrChange w:id="18" w:author="Stefanie Glaeser" w:date="2021-02-28T09:35:00Z">
              <w:rPr>
                <w:rStyle w:val="Hyperlink"/>
                <w:rFonts w:ascii="Arial" w:hAnsi="Arial" w:cs="Arial"/>
                <w:lang w:val="el-GR"/>
              </w:rPr>
            </w:rPrChange>
          </w:rPr>
          <w:instrText>@</w:instrText>
        </w:r>
        <w:r w:rsidR="008147AF" w:rsidRPr="005A1DF9">
          <w:rPr>
            <w:rStyle w:val="Hyperlink"/>
            <w:rFonts w:ascii="Arial" w:hAnsi="Arial" w:cs="Arial"/>
            <w:lang w:val="en-US"/>
            <w:rPrChange w:id="19" w:author="Stefanie Glaeser" w:date="2021-02-28T09:35:00Z">
              <w:rPr>
                <w:rStyle w:val="Hyperlink"/>
                <w:rFonts w:ascii="Arial" w:hAnsi="Arial" w:cs="Arial"/>
              </w:rPr>
            </w:rPrChange>
          </w:rPr>
          <w:instrText xml:space="preserve">hotmail.com" </w:instrText>
        </w:r>
      </w:ins>
      <w:ins w:id="20" w:author="Neoklis Apostolopoulos" w:date="2021-01-08T10:13:00Z">
        <w:r w:rsidR="008147AF">
          <w:rPr>
            <w:rStyle w:val="Hyperlink"/>
            <w:rFonts w:ascii="Arial" w:hAnsi="Arial" w:cs="Arial"/>
          </w:rPr>
          <w:fldChar w:fldCharType="separate"/>
        </w:r>
      </w:ins>
      <w:ins w:id="21" w:author="Neoklis.Apostolopoulos@vetmed.uni-giessen.de" w:date="2021-01-08T10:13:00Z">
        <w:r w:rsidR="008147AF" w:rsidRPr="005A1DF9">
          <w:rPr>
            <w:rStyle w:val="Hyperlink"/>
            <w:rFonts w:ascii="Arial" w:hAnsi="Arial" w:cs="Arial"/>
            <w:lang w:val="en-US"/>
            <w:rPrChange w:id="22" w:author="Stefanie Glaeser" w:date="2021-02-28T09:35:00Z">
              <w:rPr>
                <w:rStyle w:val="Hyperlink"/>
                <w:rFonts w:ascii="Arial" w:hAnsi="Arial" w:cs="Arial"/>
              </w:rPr>
            </w:rPrChange>
          </w:rPr>
          <w:t>neo-vet</w:t>
        </w:r>
        <w:r w:rsidR="008147AF" w:rsidRPr="005A1DF9">
          <w:rPr>
            <w:rStyle w:val="Hyperlink"/>
            <w:rFonts w:ascii="Arial" w:hAnsi="Arial" w:cs="Arial"/>
            <w:lang w:val="en-US"/>
            <w:rPrChange w:id="23" w:author="Stefanie Glaeser" w:date="2021-02-28T09:35:00Z">
              <w:rPr>
                <w:rStyle w:val="Hyperlink"/>
                <w:rFonts w:ascii="Arial" w:hAnsi="Arial" w:cs="Arial"/>
                <w:lang w:val="el-GR"/>
              </w:rPr>
            </w:rPrChange>
          </w:rPr>
          <w:t>@</w:t>
        </w:r>
        <w:r w:rsidR="008147AF" w:rsidRPr="005A1DF9">
          <w:rPr>
            <w:rStyle w:val="Hyperlink"/>
            <w:rFonts w:ascii="Arial" w:hAnsi="Arial" w:cs="Arial"/>
            <w:lang w:val="en-US"/>
            <w:rPrChange w:id="24" w:author="Stefanie Glaeser" w:date="2021-02-28T09:35:00Z">
              <w:rPr>
                <w:rStyle w:val="Hyperlink"/>
                <w:rFonts w:ascii="Arial" w:hAnsi="Arial" w:cs="Arial"/>
              </w:rPr>
            </w:rPrChange>
          </w:rPr>
          <w:t>hotmail.com</w:t>
        </w:r>
      </w:ins>
      <w:ins w:id="25" w:author="Neoklis Apostolopoulos" w:date="2021-01-08T10:13:00Z">
        <w:r w:rsidR="008147AF">
          <w:rPr>
            <w:rStyle w:val="Hyperlink"/>
            <w:rFonts w:ascii="Arial" w:hAnsi="Arial" w:cs="Arial"/>
          </w:rPr>
          <w:fldChar w:fldCharType="end"/>
        </w:r>
      </w:ins>
      <w:ins w:id="26" w:author="Neoklis.Apostolopoulos@vetmed.uni-giessen.de" w:date="2021-01-08T10:13:00Z">
        <w:r w:rsidR="008147AF" w:rsidRPr="005A1DF9">
          <w:rPr>
            <w:rStyle w:val="Hyperlink"/>
            <w:rFonts w:ascii="Arial" w:hAnsi="Arial" w:cs="Arial"/>
            <w:lang w:val="en-US"/>
            <w:rPrChange w:id="27" w:author="Stefanie Glaeser" w:date="2021-02-28T09:35:00Z">
              <w:rPr>
                <w:rStyle w:val="Hyperlink"/>
                <w:rFonts w:ascii="Arial" w:hAnsi="Arial" w:cs="Arial"/>
              </w:rPr>
            </w:rPrChange>
          </w:rPr>
          <w:t xml:space="preserve"> (A</w:t>
        </w:r>
        <w:r w:rsidR="008147AF" w:rsidRPr="005A1DF9">
          <w:rPr>
            <w:rStyle w:val="Hyperlink"/>
            <w:rFonts w:ascii="Arial" w:hAnsi="Arial" w:cs="Arial"/>
            <w:lang w:val="en-US"/>
          </w:rPr>
          <w:t>N</w:t>
        </w:r>
        <w:r w:rsidR="008147AF" w:rsidRPr="005A1DF9">
          <w:rPr>
            <w:rStyle w:val="Hyperlink"/>
            <w:rFonts w:ascii="Arial" w:hAnsi="Arial" w:cs="Arial"/>
            <w:lang w:val="en-US"/>
            <w:rPrChange w:id="28" w:author="Stefanie Glaeser" w:date="2021-02-28T09:35:00Z">
              <w:rPr>
                <w:rStyle w:val="Hyperlink"/>
                <w:rFonts w:ascii="Arial" w:hAnsi="Arial" w:cs="Arial"/>
              </w:rPr>
            </w:rPrChange>
          </w:rPr>
          <w:t>)</w:t>
        </w:r>
      </w:ins>
    </w:p>
    <w:p w14:paraId="2897008E" w14:textId="77777777" w:rsidR="008403E0" w:rsidRPr="005A1DF9" w:rsidRDefault="008403E0" w:rsidP="002E7704">
      <w:pPr>
        <w:spacing w:after="200" w:line="480" w:lineRule="auto"/>
        <w:rPr>
          <w:lang w:val="en-US"/>
          <w:rPrChange w:id="29" w:author="Stefanie Glaeser" w:date="2021-02-28T09:35:00Z">
            <w:rPr/>
          </w:rPrChange>
        </w:rPr>
      </w:pPr>
    </w:p>
    <w:p w14:paraId="43DAF993" w14:textId="13F5453C" w:rsidR="00FA5C78" w:rsidRDefault="008403E0" w:rsidP="00946604">
      <w:pPr>
        <w:spacing w:line="480" w:lineRule="auto"/>
        <w:jc w:val="both"/>
        <w:rPr>
          <w:rFonts w:ascii="Arial" w:hAnsi="Arial" w:cs="Arial"/>
          <w:lang w:val="en-US"/>
        </w:rPr>
      </w:pPr>
      <w:r w:rsidRPr="0062241F">
        <w:rPr>
          <w:rFonts w:ascii="Arial" w:hAnsi="Arial" w:cs="Arial"/>
          <w:lang w:val="en-US"/>
        </w:rPr>
        <w:t>Short title</w:t>
      </w:r>
      <w:r w:rsidRPr="0062241F">
        <w:rPr>
          <w:rFonts w:ascii="Arial" w:hAnsi="Arial" w:cs="Arial"/>
          <w:i/>
          <w:lang w:val="en-US"/>
        </w:rPr>
        <w:t>:</w:t>
      </w:r>
      <w:r w:rsidRPr="00AB5EFA">
        <w:rPr>
          <w:rFonts w:ascii="Arial" w:hAnsi="Arial" w:cs="Arial"/>
          <w:lang w:val="en-US"/>
        </w:rPr>
        <w:t xml:space="preserve"> Skin and ear canal microbiota in non-allergic and allergic German shepherd dogs</w:t>
      </w:r>
    </w:p>
    <w:p w14:paraId="436DB982" w14:textId="59AA7165" w:rsidR="008403E0" w:rsidRDefault="008403E0" w:rsidP="008403E0">
      <w:pPr>
        <w:spacing w:line="480" w:lineRule="auto"/>
        <w:jc w:val="both"/>
        <w:rPr>
          <w:rFonts w:ascii="Arial" w:hAnsi="Arial" w:cs="Arial"/>
          <w:lang w:val="en-US"/>
        </w:rPr>
      </w:pPr>
    </w:p>
    <w:p w14:paraId="7ACD0C13" w14:textId="63BC0D89" w:rsidR="008403E0" w:rsidRDefault="008403E0" w:rsidP="008403E0">
      <w:pPr>
        <w:spacing w:line="480" w:lineRule="auto"/>
        <w:jc w:val="both"/>
        <w:rPr>
          <w:rFonts w:ascii="Arial" w:hAnsi="Arial" w:cs="Arial"/>
          <w:lang w:val="en-US"/>
        </w:rPr>
      </w:pPr>
    </w:p>
    <w:p w14:paraId="4060350F" w14:textId="2CB8D262" w:rsidR="008403E0" w:rsidRDefault="008403E0" w:rsidP="008403E0">
      <w:pPr>
        <w:spacing w:line="480" w:lineRule="auto"/>
        <w:jc w:val="both"/>
        <w:rPr>
          <w:rFonts w:ascii="Arial" w:hAnsi="Arial" w:cs="Arial"/>
          <w:lang w:val="en-US"/>
        </w:rPr>
      </w:pPr>
    </w:p>
    <w:p w14:paraId="496BD071" w14:textId="4485BBCC" w:rsidR="008403E0" w:rsidRDefault="008403E0" w:rsidP="008403E0">
      <w:pPr>
        <w:spacing w:line="480" w:lineRule="auto"/>
        <w:jc w:val="both"/>
        <w:rPr>
          <w:rFonts w:ascii="Arial" w:hAnsi="Arial" w:cs="Arial"/>
          <w:lang w:val="en-US"/>
        </w:rPr>
      </w:pPr>
    </w:p>
    <w:p w14:paraId="3F03C585" w14:textId="77777777" w:rsidR="00836232" w:rsidRPr="00AF1B8B" w:rsidRDefault="00836232" w:rsidP="00836232">
      <w:pPr>
        <w:pStyle w:val="PLOSoneLevel1heading"/>
      </w:pPr>
      <w:r w:rsidRPr="00AF1B8B">
        <w:lastRenderedPageBreak/>
        <w:t>Abstract</w:t>
      </w:r>
    </w:p>
    <w:p w14:paraId="0EBD4DD8" w14:textId="0EB7FA41" w:rsidR="00836232" w:rsidRDefault="00836232" w:rsidP="00836232">
      <w:pPr>
        <w:spacing w:line="480" w:lineRule="auto"/>
        <w:ind w:firstLine="720"/>
        <w:jc w:val="both"/>
        <w:rPr>
          <w:rFonts w:ascii="Arial" w:hAnsi="Arial" w:cs="Arial"/>
          <w:lang w:val="en-US"/>
        </w:rPr>
      </w:pPr>
      <w:r w:rsidRPr="00170ED8">
        <w:rPr>
          <w:rFonts w:ascii="Arial" w:hAnsi="Arial" w:cs="Arial"/>
          <w:lang w:val="en-US"/>
        </w:rPr>
        <w:t>Atopic dermatitis is one of the most common skin diseases in dogs</w:t>
      </w:r>
      <w:r>
        <w:rPr>
          <w:rFonts w:ascii="Arial" w:hAnsi="Arial" w:cs="Arial"/>
          <w:lang w:val="en-US"/>
        </w:rPr>
        <w:t xml:space="preserve">. Pathogenesis is </w:t>
      </w:r>
      <w:r w:rsidRPr="00170ED8">
        <w:rPr>
          <w:rFonts w:ascii="Arial" w:hAnsi="Arial" w:cs="Arial"/>
          <w:lang w:val="en-US"/>
        </w:rPr>
        <w:t>complex</w:t>
      </w:r>
      <w:r>
        <w:rPr>
          <w:rFonts w:ascii="Arial" w:hAnsi="Arial" w:cs="Arial"/>
          <w:lang w:val="en-US"/>
        </w:rPr>
        <w:t xml:space="preserve"> and</w:t>
      </w:r>
      <w:r w:rsidRPr="00170ED8">
        <w:rPr>
          <w:rFonts w:ascii="Arial" w:hAnsi="Arial" w:cs="Arial"/>
          <w:lang w:val="en-US"/>
        </w:rPr>
        <w:t xml:space="preserve"> incompletely understood</w:t>
      </w:r>
      <w:r>
        <w:rPr>
          <w:rFonts w:ascii="Arial" w:hAnsi="Arial" w:cs="Arial"/>
          <w:lang w:val="en-US"/>
        </w:rPr>
        <w:t>. Skin colonizing bacteria likely</w:t>
      </w:r>
      <w:r w:rsidRPr="00170ED8">
        <w:rPr>
          <w:rFonts w:ascii="Arial" w:hAnsi="Arial" w:cs="Arial"/>
          <w:lang w:val="en-US"/>
        </w:rPr>
        <w:t xml:space="preserve"> play an important role </w:t>
      </w:r>
      <w:r w:rsidRPr="00170ED8">
        <w:rPr>
          <w:rFonts w:ascii="Arial" w:hAnsi="Arial" w:cs="Arial"/>
          <w:noProof/>
          <w:lang w:val="en-US"/>
        </w:rPr>
        <w:t>in</w:t>
      </w:r>
      <w:r w:rsidRPr="00170ED8">
        <w:rPr>
          <w:rFonts w:ascii="Arial" w:hAnsi="Arial" w:cs="Arial"/>
          <w:lang w:val="en-US"/>
        </w:rPr>
        <w:t xml:space="preserve"> the severity of </w:t>
      </w:r>
      <w:r>
        <w:rPr>
          <w:rFonts w:ascii="Arial" w:hAnsi="Arial" w:cs="Arial"/>
          <w:lang w:val="en-US"/>
        </w:rPr>
        <w:t xml:space="preserve">this </w:t>
      </w:r>
      <w:r w:rsidRPr="00170ED8">
        <w:rPr>
          <w:rFonts w:ascii="Arial" w:hAnsi="Arial" w:cs="Arial"/>
          <w:lang w:val="en-US"/>
        </w:rPr>
        <w:t>disease. Studying the canine skin microbiota using traditional microbiological methods has many limitations</w:t>
      </w:r>
      <w:r>
        <w:rPr>
          <w:rFonts w:ascii="Arial" w:hAnsi="Arial" w:cs="Arial"/>
          <w:lang w:val="en-US"/>
        </w:rPr>
        <w:t xml:space="preserve"> which can be overcome by m</w:t>
      </w:r>
      <w:r w:rsidRPr="00170ED8">
        <w:rPr>
          <w:rFonts w:ascii="Arial" w:hAnsi="Arial" w:cs="Arial"/>
          <w:lang w:val="en-US"/>
        </w:rPr>
        <w:t xml:space="preserve">olecular procedures. </w:t>
      </w:r>
      <w:r w:rsidRPr="00170ED8">
        <w:rPr>
          <w:rFonts w:ascii="Arial" w:hAnsi="Arial" w:cs="Arial"/>
          <w:noProof/>
          <w:lang w:val="en-US"/>
        </w:rPr>
        <w:t>The aim</w:t>
      </w:r>
      <w:r w:rsidRPr="00170ED8">
        <w:rPr>
          <w:rFonts w:ascii="Arial" w:hAnsi="Arial" w:cs="Arial"/>
          <w:lang w:val="en-US"/>
        </w:rPr>
        <w:t xml:space="preserve"> of this study was to describe the bacterial microbiota of the skin and ear canal</w:t>
      </w:r>
      <w:ins w:id="30" w:author="Stefanie Glaeser" w:date="2021-03-01T21:00:00Z">
        <w:r w:rsidR="00EE062A">
          <w:rPr>
            <w:rFonts w:ascii="Arial" w:hAnsi="Arial" w:cs="Arial"/>
            <w:lang w:val="en-US"/>
          </w:rPr>
          <w:t>s</w:t>
        </w:r>
      </w:ins>
      <w:r w:rsidRPr="00170ED8">
        <w:rPr>
          <w:rFonts w:ascii="Arial" w:hAnsi="Arial" w:cs="Arial"/>
          <w:lang w:val="en-US"/>
        </w:rPr>
        <w:t xml:space="preserve"> of healthy non-allergic </w:t>
      </w:r>
      <w:ins w:id="31" w:author="Stefanie Glaeser" w:date="2021-03-01T21:00:00Z">
        <w:r w:rsidR="00EE062A">
          <w:rPr>
            <w:rFonts w:ascii="Arial" w:hAnsi="Arial" w:cs="Arial"/>
            <w:lang w:val="en-US"/>
          </w:rPr>
          <w:t xml:space="preserve">and </w:t>
        </w:r>
        <w:proofErr w:type="spellStart"/>
        <w:r w:rsidR="00EE062A">
          <w:rPr>
            <w:rFonts w:ascii="Arial" w:hAnsi="Arial" w:cs="Arial"/>
            <w:lang w:val="en-US"/>
          </w:rPr>
          <w:t xml:space="preserve">allergic </w:t>
        </w:r>
      </w:ins>
      <w:proofErr w:type="spellEnd"/>
      <w:r w:rsidRPr="00170ED8">
        <w:rPr>
          <w:rFonts w:ascii="Arial" w:hAnsi="Arial" w:cs="Arial"/>
          <w:lang w:val="en-US"/>
        </w:rPr>
        <w:t xml:space="preserve">German shepherd dogs (GSDs) </w:t>
      </w:r>
      <w:ins w:id="32" w:author="Stefanie Glaeser" w:date="2021-03-01T21:00:00Z">
        <w:r w:rsidR="00EE062A">
          <w:rPr>
            <w:rFonts w:ascii="Arial" w:hAnsi="Arial" w:cs="Arial"/>
            <w:lang w:val="en-US"/>
          </w:rPr>
          <w:t>without acute flare or concurrent skin infection</w:t>
        </w:r>
        <w:r w:rsidR="00EE062A" w:rsidRPr="00170ED8">
          <w:rPr>
            <w:rFonts w:ascii="Arial" w:hAnsi="Arial" w:cs="Arial"/>
            <w:lang w:val="en-US"/>
          </w:rPr>
          <w:t xml:space="preserve"> </w:t>
        </w:r>
      </w:ins>
      <w:r w:rsidRPr="00170ED8">
        <w:rPr>
          <w:rFonts w:ascii="Arial" w:hAnsi="Arial" w:cs="Arial"/>
          <w:lang w:val="en-US"/>
        </w:rPr>
        <w:t xml:space="preserve">and to compare </w:t>
      </w:r>
      <w:del w:id="33" w:author="Stefanie Glaeser" w:date="2021-03-01T21:00:00Z">
        <w:r w:rsidDel="00EE062A">
          <w:rPr>
            <w:rFonts w:ascii="Arial" w:hAnsi="Arial" w:cs="Arial"/>
            <w:lang w:val="en-US"/>
          </w:rPr>
          <w:delText>it</w:delText>
        </w:r>
        <w:r w:rsidRPr="00170ED8" w:rsidDel="00EE062A">
          <w:rPr>
            <w:rFonts w:ascii="Arial" w:hAnsi="Arial" w:cs="Arial"/>
            <w:lang w:val="en-US"/>
          </w:rPr>
          <w:delText xml:space="preserve"> with the skin microbiota of allergic GSDs</w:delText>
        </w:r>
      </w:del>
      <w:ins w:id="34" w:author="Stefanie Glaeser" w:date="2021-03-01T21:00:00Z">
        <w:r w:rsidR="00EE062A">
          <w:rPr>
            <w:rFonts w:ascii="Arial" w:hAnsi="Arial" w:cs="Arial"/>
            <w:lang w:val="en-US"/>
          </w:rPr>
          <w:t>both</w:t>
        </w:r>
      </w:ins>
      <w:del w:id="35" w:author="Stefanie Glaeser" w:date="2021-03-01T21:00:00Z">
        <w:r w:rsidDel="00EE062A">
          <w:rPr>
            <w:rFonts w:ascii="Arial" w:hAnsi="Arial" w:cs="Arial"/>
            <w:lang w:val="en-US"/>
          </w:rPr>
          <w:delText xml:space="preserve"> without acute flare or concurrent skin infection</w:delText>
        </w:r>
      </w:del>
      <w:r w:rsidRPr="00170ED8">
        <w:rPr>
          <w:rFonts w:ascii="Arial" w:hAnsi="Arial" w:cs="Arial"/>
          <w:lang w:val="en-US"/>
        </w:rPr>
        <w:t xml:space="preserve">. </w:t>
      </w:r>
      <w:r>
        <w:rPr>
          <w:rFonts w:ascii="Arial" w:hAnsi="Arial" w:cs="Arial"/>
          <w:lang w:val="en-US"/>
        </w:rPr>
        <w:t>Bacterial 16S rRNA gene amplicon sequence data revealed no differences of bacterial community pattern between the different body sites in non-allergic dogs</w:t>
      </w:r>
      <w:ins w:id="36" w:author="Stefanie Glaeser" w:date="2021-03-01T21:11:00Z">
        <w:r w:rsidR="002108A6">
          <w:rPr>
            <w:rFonts w:ascii="Arial" w:hAnsi="Arial" w:cs="Arial"/>
            <w:lang w:val="en-US"/>
          </w:rPr>
          <w:t xml:space="preserve"> incl</w:t>
        </w:r>
      </w:ins>
      <w:ins w:id="37" w:author="Stefanie Glaeser" w:date="2021-03-01T21:12:00Z">
        <w:r w:rsidR="002108A6">
          <w:rPr>
            <w:rFonts w:ascii="Arial" w:hAnsi="Arial" w:cs="Arial"/>
            <w:lang w:val="en-US"/>
          </w:rPr>
          <w:t xml:space="preserve">uding </w:t>
        </w:r>
        <w:r w:rsidR="002108A6" w:rsidRPr="00D92955">
          <w:rPr>
            <w:rFonts w:ascii="Arial" w:hAnsi="Arial" w:cs="Arial"/>
            <w:lang w:val="en-US"/>
          </w:rPr>
          <w:t>axilla, front dorsal interdigital skin, groin</w:t>
        </w:r>
        <w:r w:rsidR="002108A6">
          <w:rPr>
            <w:rFonts w:ascii="Arial" w:hAnsi="Arial" w:cs="Arial"/>
            <w:lang w:val="en-US"/>
          </w:rPr>
          <w:t xml:space="preserve"> and ear canals</w:t>
        </w:r>
      </w:ins>
      <w:r>
        <w:rPr>
          <w:rFonts w:ascii="Arial" w:hAnsi="Arial" w:cs="Arial"/>
          <w:lang w:val="en-US"/>
        </w:rPr>
        <w:t xml:space="preserve">. </w:t>
      </w:r>
      <w:r w:rsidRPr="009B4E8D">
        <w:rPr>
          <w:rFonts w:ascii="Arial" w:hAnsi="Arial" w:cs="Arial"/>
          <w:lang w:val="en-US"/>
        </w:rPr>
        <w:t xml:space="preserve">The ear canal </w:t>
      </w:r>
      <w:r>
        <w:rPr>
          <w:rFonts w:ascii="Arial" w:hAnsi="Arial" w:cs="Arial"/>
          <w:lang w:val="en-US"/>
        </w:rPr>
        <w:t xml:space="preserve">microbiota </w:t>
      </w:r>
      <w:r w:rsidRPr="009B4E8D">
        <w:rPr>
          <w:rFonts w:ascii="Arial" w:hAnsi="Arial" w:cs="Arial"/>
          <w:lang w:val="en-US"/>
        </w:rPr>
        <w:t xml:space="preserve">of </w:t>
      </w:r>
      <w:r>
        <w:rPr>
          <w:rFonts w:ascii="Arial" w:hAnsi="Arial" w:cs="Arial"/>
          <w:lang w:val="en-US"/>
        </w:rPr>
        <w:t>non-allergic</w:t>
      </w:r>
      <w:r w:rsidRPr="009B4E8D">
        <w:rPr>
          <w:rFonts w:ascii="Arial" w:hAnsi="Arial" w:cs="Arial"/>
          <w:lang w:val="en-US"/>
        </w:rPr>
        <w:t xml:space="preserve"> </w:t>
      </w:r>
      <w:del w:id="38" w:author="Stefanie Glaeser" w:date="2021-03-01T21:01:00Z">
        <w:r w:rsidRPr="009B4E8D" w:rsidDel="00EE062A">
          <w:rPr>
            <w:rFonts w:ascii="Arial" w:hAnsi="Arial" w:cs="Arial"/>
            <w:lang w:val="en-US"/>
          </w:rPr>
          <w:delText>German shepherd dogs</w:delText>
        </w:r>
      </w:del>
      <w:ins w:id="39" w:author="Stefanie Glaeser" w:date="2021-03-01T21:01:00Z">
        <w:r w:rsidR="00EE062A">
          <w:rPr>
            <w:rFonts w:ascii="Arial" w:hAnsi="Arial" w:cs="Arial"/>
            <w:lang w:val="en-US"/>
          </w:rPr>
          <w:t>GSDs</w:t>
        </w:r>
      </w:ins>
      <w:r w:rsidRPr="009B4E8D">
        <w:rPr>
          <w:rFonts w:ascii="Arial" w:hAnsi="Arial" w:cs="Arial"/>
          <w:lang w:val="en-US"/>
        </w:rPr>
        <w:t xml:space="preserve"> ha</w:t>
      </w:r>
      <w:r>
        <w:rPr>
          <w:rFonts w:ascii="Arial" w:hAnsi="Arial" w:cs="Arial"/>
          <w:lang w:val="en-US"/>
        </w:rPr>
        <w:t>d</w:t>
      </w:r>
      <w:r w:rsidRPr="009B4E8D">
        <w:rPr>
          <w:rFonts w:ascii="Arial" w:hAnsi="Arial" w:cs="Arial"/>
          <w:lang w:val="en-US"/>
        </w:rPr>
        <w:t xml:space="preserve"> </w:t>
      </w:r>
      <w:r>
        <w:rPr>
          <w:rFonts w:ascii="Arial" w:hAnsi="Arial" w:cs="Arial"/>
          <w:lang w:val="en-US"/>
        </w:rPr>
        <w:t xml:space="preserve">a </w:t>
      </w:r>
      <w:r w:rsidRPr="009B4E8D">
        <w:rPr>
          <w:rFonts w:ascii="Arial" w:hAnsi="Arial" w:cs="Arial"/>
          <w:lang w:val="en-US"/>
        </w:rPr>
        <w:t xml:space="preserve">reduced diversity compared to </w:t>
      </w:r>
      <w:r>
        <w:rPr>
          <w:rFonts w:ascii="Arial" w:hAnsi="Arial" w:cs="Arial"/>
          <w:lang w:val="en-US"/>
        </w:rPr>
        <w:t>the</w:t>
      </w:r>
      <w:ins w:id="40" w:author="Stefanie Glaeser" w:date="2021-03-01T21:09:00Z">
        <w:r w:rsidR="002108A6">
          <w:rPr>
            <w:rFonts w:ascii="Arial" w:hAnsi="Arial" w:cs="Arial"/>
            <w:lang w:val="en-US"/>
          </w:rPr>
          <w:t>ir</w:t>
        </w:r>
      </w:ins>
      <w:r>
        <w:rPr>
          <w:rFonts w:ascii="Arial" w:hAnsi="Arial" w:cs="Arial"/>
          <w:lang w:val="en-US"/>
        </w:rPr>
        <w:t xml:space="preserve"> </w:t>
      </w:r>
      <w:del w:id="41" w:author="Stefanie Glaeser" w:date="2021-03-01T21:01:00Z">
        <w:r w:rsidRPr="009B4E8D" w:rsidDel="00EE062A">
          <w:rPr>
            <w:rFonts w:ascii="Arial" w:hAnsi="Arial" w:cs="Arial"/>
            <w:lang w:val="en-US"/>
          </w:rPr>
          <w:delText xml:space="preserve">body </w:delText>
        </w:r>
      </w:del>
      <w:r w:rsidRPr="009B4E8D">
        <w:rPr>
          <w:rFonts w:ascii="Arial" w:hAnsi="Arial" w:cs="Arial"/>
          <w:lang w:val="en-US"/>
        </w:rPr>
        <w:t>skin</w:t>
      </w:r>
      <w:r>
        <w:rPr>
          <w:rFonts w:ascii="Arial" w:hAnsi="Arial" w:cs="Arial"/>
          <w:lang w:val="en-US"/>
        </w:rPr>
        <w:t xml:space="preserve"> microbiota</w:t>
      </w:r>
      <w:r w:rsidRPr="009B4E8D">
        <w:rPr>
          <w:rFonts w:ascii="Arial" w:hAnsi="Arial" w:cs="Arial"/>
          <w:lang w:val="en-US"/>
        </w:rPr>
        <w:t xml:space="preserve">. </w:t>
      </w:r>
      <w:r>
        <w:rPr>
          <w:rFonts w:ascii="Arial" w:hAnsi="Arial" w:cs="Arial"/>
          <w:lang w:val="en-US"/>
        </w:rPr>
        <w:t>The</w:t>
      </w:r>
      <w:r w:rsidRPr="00E014F2">
        <w:rPr>
          <w:rFonts w:ascii="Arial" w:hAnsi="Arial" w:cs="Arial"/>
          <w:lang w:val="en-US"/>
        </w:rPr>
        <w:t xml:space="preserve"> bacterial </w:t>
      </w:r>
      <w:r>
        <w:rPr>
          <w:rFonts w:ascii="Arial" w:hAnsi="Arial" w:cs="Arial"/>
          <w:lang w:val="en-US"/>
        </w:rPr>
        <w:t xml:space="preserve">community </w:t>
      </w:r>
      <w:r w:rsidRPr="00E014F2">
        <w:rPr>
          <w:rFonts w:ascii="Arial" w:hAnsi="Arial" w:cs="Arial"/>
          <w:lang w:val="en-US"/>
        </w:rPr>
        <w:t xml:space="preserve">composition of </w:t>
      </w:r>
      <w:r>
        <w:rPr>
          <w:rFonts w:ascii="Arial" w:hAnsi="Arial" w:cs="Arial"/>
          <w:lang w:val="en-US"/>
        </w:rPr>
        <w:t xml:space="preserve">the </w:t>
      </w:r>
      <w:r w:rsidRPr="00E014F2">
        <w:rPr>
          <w:rFonts w:ascii="Arial" w:hAnsi="Arial" w:cs="Arial"/>
          <w:lang w:val="en-US"/>
        </w:rPr>
        <w:t>skin and ear canal</w:t>
      </w:r>
      <w:r>
        <w:rPr>
          <w:rFonts w:ascii="Arial" w:hAnsi="Arial" w:cs="Arial"/>
          <w:lang w:val="en-US"/>
        </w:rPr>
        <w:t>s</w:t>
      </w:r>
      <w:r w:rsidRPr="00E014F2">
        <w:rPr>
          <w:rFonts w:ascii="Arial" w:hAnsi="Arial" w:cs="Arial"/>
          <w:lang w:val="en-US"/>
        </w:rPr>
        <w:t xml:space="preserve"> </w:t>
      </w:r>
      <w:r>
        <w:rPr>
          <w:rFonts w:ascii="Arial" w:hAnsi="Arial" w:cs="Arial"/>
          <w:lang w:val="en-US"/>
        </w:rPr>
        <w:t xml:space="preserve">of allergic dogs showed body site specific differences compared to non-allergic dogs. </w:t>
      </w:r>
      <w:ins w:id="42" w:author="Neoklis" w:date="2020-08-21T09:32:00Z">
        <w:del w:id="43" w:author="Stefanie Glaeser" w:date="2021-03-01T20:58:00Z">
          <w:r w:rsidR="00C71EC5" w:rsidRPr="00EE062A" w:rsidDel="00EE062A">
            <w:rPr>
              <w:rFonts w:ascii="Arial" w:hAnsi="Arial" w:cs="Arial"/>
              <w:highlight w:val="yellow"/>
              <w:lang w:val="en-US"/>
              <w:rPrChange w:id="44" w:author="Stefanie Glaeser" w:date="2021-03-01T21:02:00Z">
                <w:rPr>
                  <w:rFonts w:ascii="Arial" w:hAnsi="Arial" w:cs="Arial"/>
                  <w:lang w:val="en-US"/>
                </w:rPr>
              </w:rPrChange>
            </w:rPr>
            <w:delText xml:space="preserve">Similarly, </w:delText>
          </w:r>
        </w:del>
      </w:ins>
      <w:del w:id="45" w:author="Stefanie Glaeser" w:date="2021-03-01T20:58:00Z">
        <w:r w:rsidRPr="00EE062A" w:rsidDel="00EE062A">
          <w:rPr>
            <w:rFonts w:ascii="Arial" w:hAnsi="Arial" w:cs="Arial"/>
            <w:highlight w:val="yellow"/>
            <w:lang w:val="en-US"/>
            <w:rPrChange w:id="46" w:author="Stefanie Glaeser" w:date="2021-03-01T21:02:00Z">
              <w:rPr>
                <w:rFonts w:ascii="Arial" w:hAnsi="Arial" w:cs="Arial"/>
                <w:lang w:val="en-US"/>
              </w:rPr>
            </w:rPrChange>
          </w:rPr>
          <w:delText>T</w:delText>
        </w:r>
      </w:del>
      <w:ins w:id="47" w:author="Neoklis" w:date="2020-08-21T09:32:00Z">
        <w:del w:id="48" w:author="Stefanie Glaeser" w:date="2021-03-01T20:58:00Z">
          <w:r w:rsidR="00C71EC5" w:rsidRPr="00EE062A" w:rsidDel="00EE062A">
            <w:rPr>
              <w:rFonts w:ascii="Arial" w:hAnsi="Arial" w:cs="Arial"/>
              <w:highlight w:val="yellow"/>
              <w:lang w:val="en-US"/>
              <w:rPrChange w:id="49" w:author="Stefanie Glaeser" w:date="2021-03-01T21:02:00Z">
                <w:rPr>
                  <w:rFonts w:ascii="Arial" w:hAnsi="Arial" w:cs="Arial"/>
                  <w:lang w:val="en-US"/>
                </w:rPr>
              </w:rPrChange>
            </w:rPr>
            <w:delText>t</w:delText>
          </w:r>
        </w:del>
      </w:ins>
      <w:ins w:id="50" w:author="Stefanie Glaeser" w:date="2021-03-01T20:58:00Z">
        <w:r w:rsidR="00EE062A" w:rsidRPr="00EE062A">
          <w:rPr>
            <w:rFonts w:ascii="Arial" w:hAnsi="Arial" w:cs="Arial"/>
            <w:highlight w:val="yellow"/>
            <w:lang w:val="en-US"/>
            <w:rPrChange w:id="51" w:author="Stefanie Glaeser" w:date="2021-03-01T21:02:00Z">
              <w:rPr>
                <w:rFonts w:ascii="Arial" w:hAnsi="Arial" w:cs="Arial"/>
                <w:lang w:val="en-US"/>
              </w:rPr>
            </w:rPrChange>
          </w:rPr>
          <w:t>T</w:t>
        </w:r>
      </w:ins>
      <w:r w:rsidRPr="00EE062A">
        <w:rPr>
          <w:rFonts w:ascii="Arial" w:hAnsi="Arial" w:cs="Arial"/>
          <w:highlight w:val="yellow"/>
          <w:lang w:val="en-US"/>
          <w:rPrChange w:id="52" w:author="Stefanie Glaeser" w:date="2021-03-01T21:02:00Z">
            <w:rPr>
              <w:rFonts w:ascii="Arial" w:hAnsi="Arial" w:cs="Arial"/>
              <w:lang w:val="en-US"/>
            </w:rPr>
          </w:rPrChange>
        </w:rPr>
        <w:t>he bacteria</w:t>
      </w:r>
      <w:ins w:id="53" w:author="Stefanie Glaeser" w:date="2021-03-01T20:57:00Z">
        <w:r w:rsidR="00EE062A" w:rsidRPr="00EE062A">
          <w:rPr>
            <w:rFonts w:ascii="Arial" w:hAnsi="Arial" w:cs="Arial"/>
            <w:highlight w:val="yellow"/>
            <w:lang w:val="en-US"/>
            <w:rPrChange w:id="54" w:author="Stefanie Glaeser" w:date="2021-03-01T21:02:00Z">
              <w:rPr>
                <w:rFonts w:ascii="Arial" w:hAnsi="Arial" w:cs="Arial"/>
                <w:lang w:val="en-US"/>
              </w:rPr>
            </w:rPrChange>
          </w:rPr>
          <w:t>l</w:t>
        </w:r>
      </w:ins>
      <w:r w:rsidRPr="00EE062A">
        <w:rPr>
          <w:rFonts w:ascii="Arial" w:hAnsi="Arial" w:cs="Arial"/>
          <w:highlight w:val="yellow"/>
          <w:lang w:val="en-US"/>
          <w:rPrChange w:id="55" w:author="Stefanie Glaeser" w:date="2021-03-01T21:02:00Z">
            <w:rPr>
              <w:rFonts w:ascii="Arial" w:hAnsi="Arial" w:cs="Arial"/>
              <w:lang w:val="en-US"/>
            </w:rPr>
          </w:rPrChange>
        </w:rPr>
        <w:t xml:space="preserve"> microbiota of allergic dogs were characterized by</w:t>
      </w:r>
      <w:del w:id="56" w:author="Stefanie Glaeser" w:date="2021-02-18T10:34:00Z">
        <w:r w:rsidRPr="00EE062A" w:rsidDel="001A3CC5">
          <w:rPr>
            <w:rFonts w:ascii="Arial" w:hAnsi="Arial" w:cs="Arial"/>
            <w:highlight w:val="yellow"/>
            <w:lang w:val="en-US"/>
            <w:rPrChange w:id="57" w:author="Stefanie Glaeser" w:date="2021-03-01T21:02:00Z">
              <w:rPr>
                <w:rFonts w:ascii="Arial" w:hAnsi="Arial" w:cs="Arial"/>
                <w:lang w:val="en-US"/>
              </w:rPr>
            </w:rPrChange>
          </w:rPr>
          <w:delText xml:space="preserve"> </w:delText>
        </w:r>
      </w:del>
      <w:del w:id="58" w:author="Neoklis" w:date="2020-08-21T09:27:00Z">
        <w:r w:rsidRPr="00EE062A" w:rsidDel="00DE4A23">
          <w:rPr>
            <w:rFonts w:ascii="Arial" w:hAnsi="Arial" w:cs="Arial"/>
            <w:highlight w:val="yellow"/>
            <w:lang w:val="en-US"/>
            <w:rPrChange w:id="59" w:author="Stefanie Glaeser" w:date="2021-03-01T21:02:00Z">
              <w:rPr>
                <w:rFonts w:ascii="Arial" w:hAnsi="Arial" w:cs="Arial"/>
                <w:lang w:val="en-US"/>
              </w:rPr>
            </w:rPrChange>
          </w:rPr>
          <w:delText>a site specific (axilla)</w:delText>
        </w:r>
      </w:del>
      <w:r w:rsidRPr="00EE062A">
        <w:rPr>
          <w:rFonts w:ascii="Arial" w:hAnsi="Arial" w:cs="Arial"/>
          <w:highlight w:val="yellow"/>
          <w:lang w:val="en-US"/>
          <w:rPrChange w:id="60" w:author="Stefanie Glaeser" w:date="2021-03-01T21:02:00Z">
            <w:rPr>
              <w:rFonts w:ascii="Arial" w:hAnsi="Arial" w:cs="Arial"/>
              <w:lang w:val="en-US"/>
            </w:rPr>
          </w:rPrChange>
        </w:rPr>
        <w:t xml:space="preserve"> lower species richness compared to non-allergic dogs</w:t>
      </w:r>
      <w:ins w:id="61" w:author="Neoklis" w:date="2020-08-21T09:28:00Z">
        <w:r w:rsidR="00C0791E" w:rsidRPr="00EE062A">
          <w:rPr>
            <w:rFonts w:ascii="Arial" w:hAnsi="Arial" w:cs="Arial"/>
            <w:highlight w:val="yellow"/>
            <w:lang w:val="en-US"/>
            <w:rPrChange w:id="62" w:author="Stefanie Glaeser" w:date="2021-03-01T21:02:00Z">
              <w:rPr>
                <w:rFonts w:ascii="Arial" w:hAnsi="Arial" w:cs="Arial"/>
                <w:lang w:val="en-US"/>
              </w:rPr>
            </w:rPrChange>
          </w:rPr>
          <w:t xml:space="preserve">, </w:t>
        </w:r>
      </w:ins>
      <w:ins w:id="63" w:author="Neoklis" w:date="2020-08-21T09:34:00Z">
        <w:r w:rsidR="00DB2344" w:rsidRPr="00EE062A">
          <w:rPr>
            <w:rFonts w:ascii="Arial" w:hAnsi="Arial" w:cs="Arial"/>
            <w:highlight w:val="yellow"/>
            <w:lang w:val="en-US"/>
            <w:rPrChange w:id="64" w:author="Stefanie Glaeser" w:date="2021-03-01T21:02:00Z">
              <w:rPr>
                <w:rFonts w:ascii="Arial" w:hAnsi="Arial" w:cs="Arial"/>
                <w:lang w:val="en-US"/>
              </w:rPr>
            </w:rPrChange>
          </w:rPr>
          <w:t xml:space="preserve">only for the samples obtained from </w:t>
        </w:r>
      </w:ins>
      <w:ins w:id="65" w:author="Neoklis" w:date="2020-08-21T09:28:00Z">
        <w:r w:rsidR="00C0791E" w:rsidRPr="00EE062A">
          <w:rPr>
            <w:rFonts w:ascii="Arial" w:hAnsi="Arial" w:cs="Arial"/>
            <w:highlight w:val="yellow"/>
            <w:lang w:val="en-US"/>
            <w:rPrChange w:id="66" w:author="Stefanie Glaeser" w:date="2021-03-01T21:02:00Z">
              <w:rPr>
                <w:rFonts w:ascii="Arial" w:hAnsi="Arial" w:cs="Arial"/>
                <w:lang w:val="en-US"/>
              </w:rPr>
            </w:rPrChange>
          </w:rPr>
          <w:t xml:space="preserve">the </w:t>
        </w:r>
        <w:r w:rsidR="001B1F6E" w:rsidRPr="00EE062A">
          <w:rPr>
            <w:rFonts w:ascii="Arial" w:hAnsi="Arial" w:cs="Arial"/>
            <w:highlight w:val="yellow"/>
            <w:lang w:val="en-US"/>
            <w:rPrChange w:id="67" w:author="Stefanie Glaeser" w:date="2021-03-01T21:02:00Z">
              <w:rPr>
                <w:rFonts w:ascii="Arial" w:hAnsi="Arial" w:cs="Arial"/>
                <w:lang w:val="en-US"/>
              </w:rPr>
            </w:rPrChange>
          </w:rPr>
          <w:t>axilla</w:t>
        </w:r>
      </w:ins>
      <w:r w:rsidRPr="00EE062A">
        <w:rPr>
          <w:rFonts w:ascii="Arial" w:hAnsi="Arial" w:cs="Arial"/>
          <w:highlight w:val="yellow"/>
          <w:lang w:val="en-US"/>
          <w:rPrChange w:id="68" w:author="Stefanie Glaeser" w:date="2021-03-01T21:02:00Z">
            <w:rPr>
              <w:rFonts w:ascii="Arial" w:hAnsi="Arial" w:cs="Arial"/>
              <w:lang w:val="en-US"/>
            </w:rPr>
          </w:rPrChange>
        </w:rPr>
        <w:t>.</w:t>
      </w:r>
      <w:r>
        <w:rPr>
          <w:rFonts w:ascii="Arial" w:hAnsi="Arial" w:cs="Arial"/>
          <w:lang w:val="en-US"/>
        </w:rPr>
        <w:t xml:space="preserve"> </w:t>
      </w:r>
      <w:r w:rsidRPr="0009593B">
        <w:rPr>
          <w:rFonts w:ascii="Arial" w:hAnsi="Arial" w:cs="Arial"/>
          <w:iCs/>
          <w:lang w:val="en-US"/>
        </w:rPr>
        <w:t>Actinobacteria</w:t>
      </w:r>
      <w:r w:rsidRPr="009B4E8D">
        <w:rPr>
          <w:rFonts w:ascii="Arial" w:hAnsi="Arial" w:cs="Arial"/>
          <w:lang w:val="en-US"/>
        </w:rPr>
        <w:t xml:space="preserve"> was the most abundant phylum identified from the non-allergic dogs and</w:t>
      </w:r>
      <w:r w:rsidRPr="007929CF">
        <w:rPr>
          <w:rFonts w:ascii="Arial" w:hAnsi="Arial" w:cs="Arial"/>
          <w:i/>
          <w:lang w:val="en-US"/>
        </w:rPr>
        <w:t xml:space="preserve"> </w:t>
      </w:r>
      <w:r w:rsidRPr="0009593B">
        <w:rPr>
          <w:rFonts w:ascii="Arial" w:hAnsi="Arial" w:cs="Arial"/>
          <w:iCs/>
          <w:lang w:val="en-US"/>
        </w:rPr>
        <w:t>Proteobacteria</w:t>
      </w:r>
      <w:r w:rsidRPr="009B4E8D">
        <w:rPr>
          <w:rFonts w:ascii="Arial" w:hAnsi="Arial" w:cs="Arial"/>
          <w:lang w:val="en-US"/>
        </w:rPr>
        <w:t xml:space="preserve"> from allergic dogs. </w:t>
      </w:r>
      <w:proofErr w:type="spellStart"/>
      <w:r w:rsidRPr="00F25FA1">
        <w:rPr>
          <w:rFonts w:ascii="Arial" w:hAnsi="Arial" w:cs="Arial"/>
          <w:i/>
          <w:lang w:val="en-US"/>
        </w:rPr>
        <w:t>Macrococcus</w:t>
      </w:r>
      <w:proofErr w:type="spellEnd"/>
      <w:r w:rsidRPr="00F25FA1">
        <w:rPr>
          <w:rFonts w:ascii="Arial" w:hAnsi="Arial" w:cs="Arial"/>
          <w:lang w:val="en-US"/>
        </w:rPr>
        <w:t xml:space="preserve"> spp. were more abundant on </w:t>
      </w:r>
      <w:r>
        <w:rPr>
          <w:rFonts w:ascii="Arial" w:hAnsi="Arial" w:cs="Arial"/>
          <w:lang w:val="en-US"/>
        </w:rPr>
        <w:t>non-allergic</w:t>
      </w:r>
      <w:r w:rsidRPr="00F25FA1">
        <w:rPr>
          <w:rFonts w:ascii="Arial" w:hAnsi="Arial" w:cs="Arial"/>
          <w:lang w:val="en-US"/>
        </w:rPr>
        <w:t xml:space="preserve"> skin while </w:t>
      </w:r>
      <w:r w:rsidRPr="00F25FA1">
        <w:rPr>
          <w:rFonts w:ascii="Arial" w:hAnsi="Arial" w:cs="Arial"/>
          <w:i/>
          <w:iCs/>
          <w:lang w:val="en-US"/>
        </w:rPr>
        <w:t>Sphingomonas</w:t>
      </w:r>
      <w:r w:rsidRPr="00F25FA1">
        <w:rPr>
          <w:rFonts w:ascii="Arial" w:hAnsi="Arial" w:cs="Arial"/>
          <w:lang w:val="en-US"/>
        </w:rPr>
        <w:t xml:space="preserve"> spp</w:t>
      </w:r>
      <w:r>
        <w:rPr>
          <w:rFonts w:ascii="Arial" w:hAnsi="Arial" w:cs="Arial"/>
          <w:lang w:val="en-US"/>
        </w:rPr>
        <w:t>.</w:t>
      </w:r>
      <w:r w:rsidRPr="00F25FA1">
        <w:rPr>
          <w:rFonts w:ascii="Arial" w:hAnsi="Arial" w:cs="Arial"/>
          <w:lang w:val="en-US"/>
        </w:rPr>
        <w:t xml:space="preserve"> </w:t>
      </w:r>
      <w:del w:id="69" w:author="Stefanie Glaeser" w:date="2021-03-03T13:38:00Z">
        <w:r w:rsidDel="001E1E88">
          <w:rPr>
            <w:rFonts w:ascii="Arial" w:hAnsi="Arial" w:cs="Arial"/>
            <w:lang w:val="en-US"/>
          </w:rPr>
          <w:delText xml:space="preserve">was </w:delText>
        </w:r>
      </w:del>
      <w:ins w:id="70" w:author="Stefanie Glaeser" w:date="2021-03-03T13:38:00Z">
        <w:r w:rsidR="001E1E88">
          <w:rPr>
            <w:rFonts w:ascii="Arial" w:hAnsi="Arial" w:cs="Arial"/>
            <w:lang w:val="en-US"/>
          </w:rPr>
          <w:t xml:space="preserve">were </w:t>
        </w:r>
      </w:ins>
      <w:r>
        <w:rPr>
          <w:rFonts w:ascii="Arial" w:hAnsi="Arial" w:cs="Arial"/>
          <w:lang w:val="en-US"/>
        </w:rPr>
        <w:t xml:space="preserve">more abundant </w:t>
      </w:r>
      <w:r w:rsidRPr="00F25FA1">
        <w:rPr>
          <w:rFonts w:ascii="Arial" w:hAnsi="Arial" w:cs="Arial"/>
          <w:lang w:val="en-US"/>
        </w:rPr>
        <w:t xml:space="preserve">on </w:t>
      </w:r>
      <w:r>
        <w:rPr>
          <w:rFonts w:ascii="Arial" w:hAnsi="Arial" w:cs="Arial"/>
          <w:lang w:val="en-US"/>
        </w:rPr>
        <w:t xml:space="preserve">the </w:t>
      </w:r>
      <w:r w:rsidRPr="00F25FA1">
        <w:rPr>
          <w:rFonts w:ascii="Arial" w:hAnsi="Arial" w:cs="Arial"/>
          <w:lang w:val="en-US"/>
        </w:rPr>
        <w:t>allergic skin</w:t>
      </w:r>
      <w:r>
        <w:rPr>
          <w:rFonts w:ascii="Arial" w:hAnsi="Arial" w:cs="Arial"/>
          <w:lang w:val="en-US"/>
        </w:rPr>
        <w:t>.</w:t>
      </w:r>
    </w:p>
    <w:p w14:paraId="7BFE6DB7" w14:textId="77777777" w:rsidR="0072721F" w:rsidRPr="00E014F2" w:rsidRDefault="0072721F" w:rsidP="0061097D">
      <w:pPr>
        <w:spacing w:line="480" w:lineRule="auto"/>
        <w:jc w:val="both"/>
        <w:rPr>
          <w:rFonts w:ascii="Arial" w:hAnsi="Arial" w:cs="Arial"/>
          <w:lang w:val="en-US"/>
        </w:rPr>
      </w:pPr>
    </w:p>
    <w:p w14:paraId="27FE1255" w14:textId="77777777" w:rsidR="002017A8" w:rsidRPr="00E014F2" w:rsidRDefault="002017A8" w:rsidP="002017A8">
      <w:pPr>
        <w:spacing w:line="480" w:lineRule="auto"/>
        <w:jc w:val="both"/>
        <w:rPr>
          <w:rFonts w:ascii="Arial" w:hAnsi="Arial" w:cs="Arial"/>
          <w:lang w:val="en-US"/>
        </w:rPr>
      </w:pPr>
      <w:r w:rsidRPr="00E014F2">
        <w:rPr>
          <w:rFonts w:ascii="Arial" w:hAnsi="Arial" w:cs="Arial"/>
          <w:b/>
          <w:lang w:val="en-US"/>
        </w:rPr>
        <w:t xml:space="preserve">Keywords: </w:t>
      </w:r>
      <w:r w:rsidRPr="00C85D4A">
        <w:rPr>
          <w:rFonts w:ascii="Arial" w:hAnsi="Arial" w:cs="Arial"/>
          <w:lang w:val="en-US"/>
        </w:rPr>
        <w:t xml:space="preserve">canine; skin; ear canal; microbiome; microbiota; sequencing; 16S rRNA; atopic dermatitis; </w:t>
      </w:r>
      <w:proofErr w:type="spellStart"/>
      <w:r w:rsidRPr="00C85D4A">
        <w:rPr>
          <w:rFonts w:ascii="Arial" w:hAnsi="Arial" w:cs="Arial"/>
          <w:lang w:val="en-US"/>
        </w:rPr>
        <w:t>Macrococcus</w:t>
      </w:r>
      <w:proofErr w:type="spellEnd"/>
      <w:r w:rsidRPr="00C85D4A">
        <w:rPr>
          <w:rFonts w:ascii="Arial" w:hAnsi="Arial" w:cs="Arial"/>
          <w:lang w:val="en-US"/>
        </w:rPr>
        <w:t xml:space="preserve">; Staphylococcus; dysbiosis; German shepherd dogs; veterinary; dermatology; cutaneous; microbiology; inflammatory; </w:t>
      </w:r>
      <w:proofErr w:type="spellStart"/>
      <w:r w:rsidRPr="00C85D4A">
        <w:rPr>
          <w:rFonts w:ascii="Arial" w:hAnsi="Arial" w:cs="Arial"/>
          <w:lang w:val="en-US"/>
        </w:rPr>
        <w:t>prutitus</w:t>
      </w:r>
      <w:proofErr w:type="spellEnd"/>
      <w:r w:rsidRPr="00C85D4A">
        <w:rPr>
          <w:rFonts w:ascii="Arial" w:hAnsi="Arial" w:cs="Arial"/>
          <w:lang w:val="en-US"/>
        </w:rPr>
        <w:t xml:space="preserve">; abundance; species; ecosystem; </w:t>
      </w:r>
      <w:r>
        <w:rPr>
          <w:rFonts w:ascii="Arial" w:hAnsi="Arial" w:cs="Arial"/>
          <w:lang w:val="en-US"/>
        </w:rPr>
        <w:t>N</w:t>
      </w:r>
      <w:r w:rsidRPr="00C85D4A">
        <w:rPr>
          <w:rFonts w:ascii="Arial" w:hAnsi="Arial" w:cs="Arial"/>
          <w:lang w:val="en-US"/>
        </w:rPr>
        <w:t>MDS; diversity; oclacitinib</w:t>
      </w:r>
    </w:p>
    <w:p w14:paraId="2FC0087F" w14:textId="77777777" w:rsidR="0061097D" w:rsidRPr="00E014F2" w:rsidRDefault="0061097D" w:rsidP="0061097D">
      <w:pPr>
        <w:spacing w:line="480" w:lineRule="auto"/>
        <w:jc w:val="both"/>
        <w:rPr>
          <w:rFonts w:ascii="Arial" w:hAnsi="Arial" w:cs="Arial"/>
          <w:lang w:val="en-US"/>
        </w:rPr>
      </w:pPr>
    </w:p>
    <w:p w14:paraId="7512C387" w14:textId="77777777" w:rsidR="0061097D" w:rsidRPr="00E014F2" w:rsidRDefault="0061097D" w:rsidP="00EB5CC2">
      <w:pPr>
        <w:pStyle w:val="PLOSoneLevel1heading"/>
      </w:pPr>
      <w:r w:rsidRPr="00E014F2">
        <w:lastRenderedPageBreak/>
        <w:t>Introduction</w:t>
      </w:r>
    </w:p>
    <w:p w14:paraId="3203C514" w14:textId="7D723857" w:rsidR="00DB0AC5" w:rsidRPr="00B00BF8" w:rsidRDefault="00474C8F" w:rsidP="00C32A7F">
      <w:pPr>
        <w:spacing w:line="480" w:lineRule="auto"/>
        <w:ind w:firstLine="720"/>
        <w:jc w:val="both"/>
        <w:rPr>
          <w:rFonts w:ascii="Arial" w:hAnsi="Arial" w:cs="Arial"/>
          <w:lang w:val="en-US"/>
        </w:rPr>
      </w:pPr>
      <w:r w:rsidRPr="00E014F2">
        <w:rPr>
          <w:rFonts w:ascii="Arial" w:hAnsi="Arial" w:cs="Arial"/>
          <w:lang w:val="en-US"/>
        </w:rPr>
        <w:t xml:space="preserve">Several </w:t>
      </w:r>
      <w:r w:rsidRPr="00E014F2">
        <w:rPr>
          <w:rFonts w:ascii="Arial" w:hAnsi="Arial" w:cs="Arial"/>
          <w:noProof/>
          <w:lang w:val="en-US"/>
        </w:rPr>
        <w:t>next generation</w:t>
      </w:r>
      <w:r w:rsidRPr="00E014F2">
        <w:rPr>
          <w:rFonts w:ascii="Arial" w:hAnsi="Arial" w:cs="Arial"/>
          <w:lang w:val="en-US"/>
        </w:rPr>
        <w:t xml:space="preserve"> sequencing </w:t>
      </w:r>
      <w:ins w:id="71" w:author="Stefanie Glaeser" w:date="2021-03-01T21:04:00Z">
        <w:r w:rsidR="00EE062A" w:rsidRPr="00E014F2">
          <w:rPr>
            <w:rFonts w:ascii="Arial" w:hAnsi="Arial" w:cs="Arial"/>
            <w:lang w:val="en-US"/>
          </w:rPr>
          <w:t xml:space="preserve">(NGS) </w:t>
        </w:r>
      </w:ins>
      <w:r w:rsidRPr="00E014F2">
        <w:rPr>
          <w:rFonts w:ascii="Arial" w:hAnsi="Arial" w:cs="Arial"/>
          <w:lang w:val="en-US"/>
        </w:rPr>
        <w:t xml:space="preserve">studies </w:t>
      </w:r>
      <w:del w:id="72" w:author="Stefanie Glaeser" w:date="2021-03-01T21:04:00Z">
        <w:r w:rsidRPr="00E014F2" w:rsidDel="00EE062A">
          <w:rPr>
            <w:rFonts w:ascii="Arial" w:hAnsi="Arial" w:cs="Arial"/>
            <w:lang w:val="en-US"/>
          </w:rPr>
          <w:delText xml:space="preserve">(NGS) </w:delText>
        </w:r>
      </w:del>
      <w:r w:rsidRPr="00E014F2">
        <w:rPr>
          <w:rFonts w:ascii="Arial" w:hAnsi="Arial" w:cs="Arial"/>
          <w:lang w:val="en-US"/>
        </w:rPr>
        <w:t>in the last few years have shown that the skin of dogs, similar to humans, contains a higher diversity of bacterial taxa than previously believed</w:t>
      </w:r>
      <w:r w:rsidR="00366ACD">
        <w:rPr>
          <w:rFonts w:ascii="Arial" w:hAnsi="Arial" w:cs="Arial"/>
          <w:lang w:val="en-US"/>
        </w:rPr>
        <w:t xml:space="preserve"> </w:t>
      </w:r>
      <w:sdt>
        <w:sdtPr>
          <w:rPr>
            <w:rFonts w:ascii="Arial" w:hAnsi="Arial" w:cs="Arial"/>
            <w:lang w:val="en-US"/>
          </w:rPr>
          <w:alias w:val="Don't edit this field"/>
          <w:tag w:val="CitaviPlaceholder#18a42d0e-362c-4545-9ad4-51c8f74b21ff"/>
          <w:id w:val="1505399309"/>
          <w:placeholder>
            <w:docPart w:val="DefaultPlaceholder_-1854013440"/>
          </w:placeholder>
        </w:sdtPr>
        <w:sdtContent>
          <w:r w:rsidR="00BF40F4">
            <w:rPr>
              <w:rFonts w:ascii="Arial" w:hAnsi="Arial" w:cs="Arial"/>
              <w:lang w:val="en-US"/>
            </w:rPr>
            <w:fldChar w:fldCharType="begin"/>
          </w:r>
          <w:r w:rsidR="00440A73">
            <w:rPr>
              <w:rFonts w:ascii="Arial" w:hAnsi="Arial" w:cs="Arial"/>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ExL3ZkZS4xMjY3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zMDA4NDExNSIsIlVyaVN0cmluZyI6Imh0dHA6Ly93d3cubmNiaS5ubG0ubmloLmdvdi9wdWJtZWQvMzAwODQxMT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lb2tsaXMgQXBvc3RvbG9wb3Vsb3MiLCJDcmVhdGVkT24iOiIyMDE5LTAzLTIwVDEwOjU3OjU2IiwiTW9kaWZpZWRCeSI6Il9OZW9rbGlzIEFwb3N0b2xvcG91bG9zIiwiSWQiOiJiMjFjMDRhZi01YzYwLTQzYzEtYjA1Mi1hYmQ1MDhhNDljY2MiLCJNb2RpZmllZE9uIjoiMjAxOS0wMy0yMFQxMDo1ODowNy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TEvdmRlLjEyNjc0IiwiVXJpU3RyaW5nIjoiaHR0cHM6Ly9kb2kub3JnLzEwLjExMTEvdmRlLjEyNjc0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TExL3ZkZS4xMjQwOCIsIlVyaVN0cmluZyI6Imh0dHBzOi8vZG9pLm9yZy8xMC4xMTExL3ZkZS4xMjQwOC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Vva2xpcyIsIkNyZWF0ZWRPbiI6IjIwMTgtMDUtMTJUMDg6Mjk6MzQiLCJNb2RpZmllZEJ5IjoiX05lb2tsaXMgQXBvc3RvbG9wb3Vsb3MiLCJJZCI6Ijk1NWFiNzdkLWY2MjctNDI5OS05ZWM4LTI3NTQ1OWZkNzQyOSIsIk1vZGlmaWVkT24iOiIyMDE4LTExLTA0VDE1OjI2OjQx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MjgxMzM4NzQiLCJVcmlTdHJpbmciOiJodHRwOi8vd3d3Lm5jYmkubmxtLm5paC5nb3YvcHVibWVkLzI4MTMzODc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OTg5Mjk0NCIsIlVyaVN0cmluZyI6Imh0dHA6Ly93d3cubmNiaS5ubG0ubmloLmdvdi9wdWJtZWQvMTk4OTI5NDQ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lb2tsaXMgQXBvc3RvbG9wb3Vsb3MiLCJDcmVhdGVkT24iOiIyMDE5LTAzLTI2VDE4OjI4OjIxIiwiTW9kaWZpZWRCeSI6Il9OZW9rbGlzIEFwb3N0b2xvcG91bG9zIiwiSWQiOiJiOTNjZmQwNi01Y2E2LTQwYjMtOGVhYy0wZDRjNGU0NGYwN2UiLCJNb2RpZmllZE9uIjoiMjAxOS0wMy0yNlQxODoyODozMC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EwLjExMjYvc2NpZW5jZS4xMTc3NDg2IiwiVXJpU3RyaW5nIjoiaHR0cHM6Ly9kb2kub3JnLzEwLjExMjYvc2NpZW5jZS4xMTc3NDg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}</w:instrText>
          </w:r>
          <w:r w:rsidR="00BF40F4">
            <w:rPr>
              <w:rFonts w:ascii="Arial" w:hAnsi="Arial" w:cs="Arial"/>
              <w:lang w:val="en-US"/>
            </w:rPr>
            <w:fldChar w:fldCharType="separate"/>
          </w:r>
          <w:r w:rsidR="00440A73">
            <w:rPr>
              <w:rFonts w:ascii="Arial" w:hAnsi="Arial" w:cs="Arial"/>
              <w:lang w:val="en-US"/>
            </w:rPr>
            <w:t>[1–4]</w:t>
          </w:r>
          <w:r w:rsidR="00BF40F4">
            <w:rPr>
              <w:rFonts w:ascii="Arial" w:hAnsi="Arial" w:cs="Arial"/>
              <w:lang w:val="en-US"/>
            </w:rPr>
            <w:fldChar w:fldCharType="end"/>
          </w:r>
        </w:sdtContent>
      </w:sdt>
      <w:r w:rsidR="00366ACD">
        <w:rPr>
          <w:rFonts w:ascii="Arial" w:hAnsi="Arial" w:cs="Arial"/>
          <w:lang w:val="en-US"/>
        </w:rPr>
        <w:t xml:space="preserve">. </w:t>
      </w:r>
      <w:r w:rsidR="00F70997" w:rsidRPr="00124EA3">
        <w:rPr>
          <w:rFonts w:ascii="Arial" w:hAnsi="Arial" w:cs="Arial"/>
          <w:lang w:val="en-US"/>
        </w:rPr>
        <w:t xml:space="preserve">Bacteria play an important role in both health and disease </w:t>
      </w:r>
      <w:r w:rsidR="00F70997">
        <w:rPr>
          <w:rFonts w:ascii="Arial" w:hAnsi="Arial" w:cs="Arial"/>
          <w:lang w:val="en-US"/>
        </w:rPr>
        <w:t>and c</w:t>
      </w:r>
      <w:r w:rsidR="00F70997" w:rsidRPr="00124EA3">
        <w:rPr>
          <w:rFonts w:ascii="Arial" w:hAnsi="Arial" w:cs="Arial"/>
          <w:lang w:val="en-US"/>
        </w:rPr>
        <w:t xml:space="preserve">hanges </w:t>
      </w:r>
      <w:r w:rsidR="00F70997" w:rsidRPr="00124EA3">
        <w:rPr>
          <w:rFonts w:ascii="Arial" w:hAnsi="Arial" w:cs="Arial"/>
          <w:noProof/>
          <w:lang w:val="en-US"/>
        </w:rPr>
        <w:t>in</w:t>
      </w:r>
      <w:r w:rsidR="00F70997" w:rsidRPr="00124EA3">
        <w:rPr>
          <w:rFonts w:ascii="Arial" w:hAnsi="Arial" w:cs="Arial"/>
          <w:lang w:val="en-US"/>
        </w:rPr>
        <w:t xml:space="preserve"> bacterial community composition </w:t>
      </w:r>
      <w:r w:rsidR="00F70997">
        <w:rPr>
          <w:rFonts w:ascii="Arial" w:hAnsi="Arial" w:cs="Arial"/>
          <w:lang w:val="en-US"/>
        </w:rPr>
        <w:t xml:space="preserve">of the skin </w:t>
      </w:r>
      <w:r w:rsidR="00F70997" w:rsidRPr="00124EA3">
        <w:rPr>
          <w:rFonts w:ascii="Arial" w:hAnsi="Arial" w:cs="Arial"/>
          <w:lang w:val="en-US"/>
        </w:rPr>
        <w:t>are associated with many skin diseases in</w:t>
      </w:r>
      <w:r w:rsidR="00F70997">
        <w:rPr>
          <w:rFonts w:ascii="Arial" w:hAnsi="Arial" w:cs="Arial"/>
          <w:lang w:val="en-US"/>
        </w:rPr>
        <w:t xml:space="preserve"> both humans and animals</w:t>
      </w:r>
      <w:r w:rsidR="00F70997" w:rsidRPr="00124EA3">
        <w:rPr>
          <w:rFonts w:ascii="Arial" w:hAnsi="Arial" w:cs="Arial"/>
          <w:lang w:val="en-US"/>
        </w:rPr>
        <w:t xml:space="preserve"> </w:t>
      </w:r>
      <w:sdt>
        <w:sdtPr>
          <w:rPr>
            <w:rFonts w:ascii="Arial" w:hAnsi="Arial" w:cs="Arial"/>
            <w:lang w:val="en-US"/>
          </w:rPr>
          <w:alias w:val="Don't edit this field"/>
          <w:tag w:val="CitaviPlaceholder#6c2ecf22-7993-45c4-93c1-1318dd7f0c10"/>
          <w:id w:val="-907456063"/>
          <w:placeholder>
            <w:docPart w:val="DefaultPlaceholder_-1854013440"/>
          </w:placeholder>
        </w:sdtPr>
        <w:sdtContent>
          <w:r w:rsidR="00883403">
            <w:rPr>
              <w:rFonts w:ascii="Arial" w:hAnsi="Arial" w:cs="Arial"/>
              <w:lang w:val="en-US"/>
            </w:rPr>
            <w:fldChar w:fldCharType="begin"/>
          </w:r>
          <w:r w:rsidR="00440A73">
            <w:rPr>
              <w:rFonts w:ascii="Arial" w:hAnsi="Arial" w:cs="Arial"/>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xMTEvdmRlLjEyNDA4IiwiVXJpU3RyaW5nIjoiaHR0cHM6Ly9kb2kub3JnLzEwLjExMTEvdmRlLjEyNDA4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jgzMTk2NTMiLCJVcmlTdHJpbmciOiJodHRwOi8vd3d3Lm5jYmkubmxtLm5paC5nb3YvcHVibWVkLzI4MzE5Nj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xOS0wMy0zMFQwNzo0MzoyNSIsIk1vZGlmaWVkQnkiOiJfTmVva2xpcyBBcG9zdG9sb3BvdWxvcyIsIklkIjoiNGQ0ZDQ3ODgtNmJlNS00ODBmLTg0ZDAtOTliNWI4MjIwOWZjIiwiTW9kaWZpZWRPbiI6IjIwMTktMDMtMzBUMDc6NDM6MzUiLCJQcm9qZWN0Ijp7IiRyZWYiOiI1In19LH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ExL255YXMuMTMzMjYiLCJVcmlTdHJpbmciOiJodHRwczovL2RvaS5vcmcvMTAuMTExMS9ueWFzLjEzMzI2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}</w:instrText>
          </w:r>
          <w:r w:rsidR="00883403">
            <w:rPr>
              <w:rFonts w:ascii="Arial" w:hAnsi="Arial" w:cs="Arial"/>
              <w:lang w:val="en-US"/>
            </w:rPr>
            <w:fldChar w:fldCharType="separate"/>
          </w:r>
          <w:r w:rsidR="00440A73">
            <w:rPr>
              <w:rFonts w:ascii="Arial" w:hAnsi="Arial" w:cs="Arial"/>
              <w:lang w:val="en-US"/>
            </w:rPr>
            <w:t>[2,5]</w:t>
          </w:r>
          <w:r w:rsidR="00883403">
            <w:rPr>
              <w:rFonts w:ascii="Arial" w:hAnsi="Arial" w:cs="Arial"/>
              <w:lang w:val="en-US"/>
            </w:rPr>
            <w:fldChar w:fldCharType="end"/>
          </w:r>
        </w:sdtContent>
      </w:sdt>
      <w:r w:rsidR="006709C1" w:rsidRPr="00B00BF8">
        <w:rPr>
          <w:rFonts w:ascii="Arial" w:hAnsi="Arial" w:cs="Arial"/>
          <w:lang w:val="en-US"/>
        </w:rPr>
        <w:t xml:space="preserve">. </w:t>
      </w:r>
      <w:r w:rsidR="00AA5D66" w:rsidRPr="00B00BF8">
        <w:rPr>
          <w:rFonts w:ascii="Arial" w:hAnsi="Arial" w:cs="Arial"/>
          <w:lang w:val="en-US"/>
        </w:rPr>
        <w:t xml:space="preserve"> </w:t>
      </w:r>
    </w:p>
    <w:p w14:paraId="2713212C" w14:textId="2367CB5D" w:rsidR="008D3A10" w:rsidRDefault="00CE1F3A" w:rsidP="00723207">
      <w:pPr>
        <w:spacing w:line="480" w:lineRule="auto"/>
        <w:jc w:val="both"/>
        <w:rPr>
          <w:rFonts w:ascii="Arial" w:hAnsi="Arial" w:cs="Arial"/>
          <w:lang w:val="en-US"/>
        </w:rPr>
      </w:pPr>
      <w:r w:rsidRPr="00B00BF8">
        <w:rPr>
          <w:rFonts w:ascii="Arial" w:hAnsi="Arial" w:cs="Arial"/>
          <w:lang w:val="en-US"/>
        </w:rPr>
        <w:t>Canine atopic dermatitis (</w:t>
      </w:r>
      <w:proofErr w:type="spellStart"/>
      <w:r w:rsidRPr="00B00BF8">
        <w:rPr>
          <w:rFonts w:ascii="Arial" w:hAnsi="Arial" w:cs="Arial"/>
          <w:lang w:val="en-US"/>
        </w:rPr>
        <w:t>cAD</w:t>
      </w:r>
      <w:proofErr w:type="spellEnd"/>
      <w:r w:rsidRPr="00B00BF8">
        <w:rPr>
          <w:rFonts w:ascii="Arial" w:hAnsi="Arial" w:cs="Arial"/>
          <w:lang w:val="en-US"/>
        </w:rPr>
        <w:t xml:space="preserve">) is a common skin disease in dogs characterized </w:t>
      </w:r>
      <w:r>
        <w:rPr>
          <w:rFonts w:ascii="Arial" w:hAnsi="Arial" w:cs="Arial"/>
          <w:lang w:val="en-US"/>
        </w:rPr>
        <w:t>by</w:t>
      </w:r>
      <w:r w:rsidRPr="00B00BF8">
        <w:rPr>
          <w:rFonts w:ascii="Arial" w:hAnsi="Arial" w:cs="Arial"/>
          <w:lang w:val="en-US"/>
        </w:rPr>
        <w:t xml:space="preserve"> a</w:t>
      </w:r>
      <w:r>
        <w:rPr>
          <w:rFonts w:ascii="Arial" w:hAnsi="Arial" w:cs="Arial"/>
          <w:lang w:val="en-US"/>
        </w:rPr>
        <w:t xml:space="preserve"> genetically predisposed</w:t>
      </w:r>
      <w:r w:rsidRPr="00B00BF8">
        <w:rPr>
          <w:rFonts w:ascii="Arial" w:hAnsi="Arial" w:cs="Arial"/>
          <w:lang w:val="en-US"/>
        </w:rPr>
        <w:t xml:space="preserve"> inflammatory, </w:t>
      </w:r>
      <w:proofErr w:type="spellStart"/>
      <w:r w:rsidRPr="00B00BF8">
        <w:rPr>
          <w:rFonts w:ascii="Arial" w:hAnsi="Arial" w:cs="Arial"/>
          <w:lang w:val="en-US"/>
        </w:rPr>
        <w:t>IgE</w:t>
      </w:r>
      <w:proofErr w:type="spellEnd"/>
      <w:r w:rsidRPr="00B00BF8">
        <w:rPr>
          <w:rFonts w:ascii="Arial" w:hAnsi="Arial" w:cs="Arial"/>
          <w:lang w:val="en-US"/>
        </w:rPr>
        <w:t>-</w:t>
      </w:r>
      <w:r w:rsidRPr="00B00BF8">
        <w:rPr>
          <w:rFonts w:ascii="Arial" w:hAnsi="Arial" w:cs="Arial"/>
          <w:noProof/>
          <w:lang w:val="en-US"/>
        </w:rPr>
        <w:t xml:space="preserve">associated, </w:t>
      </w:r>
      <w:r w:rsidRPr="00B00BF8">
        <w:rPr>
          <w:rFonts w:ascii="Arial" w:hAnsi="Arial" w:cs="Arial"/>
          <w:lang w:val="en-US"/>
        </w:rPr>
        <w:t>pruritic allergic disease</w:t>
      </w:r>
      <w:r>
        <w:rPr>
          <w:rFonts w:ascii="Arial" w:hAnsi="Arial" w:cs="Arial"/>
          <w:lang w:val="en-US"/>
        </w:rPr>
        <w:t>, affecting certain body sites and ear canals</w:t>
      </w:r>
      <w:r w:rsidRPr="00B00BF8">
        <w:rPr>
          <w:rFonts w:ascii="Arial" w:hAnsi="Arial" w:cs="Arial"/>
          <w:lang w:val="en-US"/>
        </w:rPr>
        <w:t xml:space="preserve"> </w:t>
      </w:r>
      <w:sdt>
        <w:sdtPr>
          <w:rPr>
            <w:rFonts w:ascii="Arial" w:hAnsi="Arial" w:cs="Arial"/>
            <w:lang w:val="en-US"/>
          </w:rPr>
          <w:alias w:val="Don't edit this field"/>
          <w:tag w:val="CitaviPlaceholder#36ee6b4a-90e3-4cfa-b299-b5447021b107"/>
          <w:id w:val="-1565331739"/>
          <w:placeholder>
            <w:docPart w:val="DefaultPlaceholder_-1854013440"/>
          </w:placeholder>
        </w:sdtPr>
        <w:sdtContent>
          <w:r w:rsidR="00A64B49" w:rsidRPr="00B00BF8">
            <w:rPr>
              <w:rFonts w:ascii="Arial" w:hAnsi="Arial" w:cs="Arial"/>
              <w:lang w:val="en-US"/>
            </w:rPr>
            <w:fldChar w:fldCharType="begin"/>
          </w:r>
          <w:r w:rsidR="00440A73">
            <w:rPr>
              <w:rFonts w:ascii="Arial" w:hAnsi="Arial" w:cs="Arial"/>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NzJmMTAyLWFmZTUtNDEwMi05ZjEyLTI0ZjVjNDExM2I1NyIsIlJhbmdlTGVuZ3RoIjoyLCJSZWZlcmVuY2VJZCI6IjVkNTYwZjFjLWFjNTAtNGZhMC05MGFjLTlkOGU1OTlmMDA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AxNi9qLnZldGltbS4yMDA2LjA4LjAxMyIsIlVyaVN0cmluZyI6Imh0dHBzOi8vZG9pLm9yZy8xMC4xMDE2L2oudmV0aW1tLjIwMDYuMDguMDEz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TYvUzAxNjUtMjQyNygwMSkwMDI5Ni0zIiwiVXJpU3RyaW5nIjoiaHR0cHM6Ly9kb2kub3JnLzEwLjEwMTYvUzAxNjUtMjQyNygwMSkwMDI5Ni0z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}</w:instrText>
          </w:r>
          <w:r w:rsidR="00A64B49" w:rsidRPr="00B00BF8">
            <w:rPr>
              <w:rFonts w:ascii="Arial" w:hAnsi="Arial" w:cs="Arial"/>
              <w:lang w:val="en-US"/>
            </w:rPr>
            <w:fldChar w:fldCharType="separate"/>
          </w:r>
          <w:r w:rsidR="00440A73">
            <w:rPr>
              <w:rFonts w:ascii="Arial" w:hAnsi="Arial" w:cs="Arial"/>
              <w:lang w:val="en-US"/>
            </w:rPr>
            <w:t>[6,7]</w:t>
          </w:r>
          <w:r w:rsidR="00A64B49" w:rsidRPr="00B00BF8">
            <w:rPr>
              <w:rFonts w:ascii="Arial" w:hAnsi="Arial" w:cs="Arial"/>
              <w:lang w:val="en-US"/>
            </w:rPr>
            <w:fldChar w:fldCharType="end"/>
          </w:r>
        </w:sdtContent>
      </w:sdt>
      <w:r w:rsidR="00A64B49" w:rsidRPr="00B00BF8">
        <w:rPr>
          <w:rFonts w:ascii="Arial" w:hAnsi="Arial" w:cs="Arial"/>
          <w:lang w:val="en-US"/>
        </w:rPr>
        <w:t>.</w:t>
      </w:r>
      <w:r w:rsidR="00D563DD" w:rsidRPr="00B00BF8">
        <w:rPr>
          <w:rFonts w:ascii="Arial" w:hAnsi="Arial" w:cs="Arial"/>
          <w:lang w:val="en-US"/>
        </w:rPr>
        <w:t xml:space="preserve"> </w:t>
      </w:r>
      <w:r w:rsidR="00CF200D">
        <w:rPr>
          <w:rFonts w:ascii="Arial" w:hAnsi="Arial" w:cs="Arial"/>
          <w:lang w:val="en-US"/>
        </w:rPr>
        <w:t>CAD</w:t>
      </w:r>
      <w:r w:rsidR="007D4C00" w:rsidRPr="00B00BF8">
        <w:rPr>
          <w:rFonts w:ascii="Arial" w:hAnsi="Arial" w:cs="Arial"/>
          <w:noProof/>
          <w:lang w:val="en-US"/>
        </w:rPr>
        <w:t xml:space="preserve"> </w:t>
      </w:r>
      <w:r w:rsidR="00821866" w:rsidRPr="00B00BF8">
        <w:rPr>
          <w:rFonts w:ascii="Arial" w:hAnsi="Arial" w:cs="Arial"/>
          <w:noProof/>
          <w:lang w:val="en-US"/>
        </w:rPr>
        <w:t>has been proposed</w:t>
      </w:r>
      <w:r w:rsidR="007D4C00" w:rsidRPr="00B00BF8">
        <w:rPr>
          <w:rFonts w:ascii="Arial" w:hAnsi="Arial" w:cs="Arial"/>
          <w:lang w:val="en-US"/>
        </w:rPr>
        <w:t xml:space="preserve"> as an animal model for </w:t>
      </w:r>
      <w:r w:rsidR="007D4C00" w:rsidRPr="00B00BF8">
        <w:rPr>
          <w:rFonts w:ascii="Arial" w:hAnsi="Arial" w:cs="Arial"/>
          <w:noProof/>
          <w:lang w:val="en-US"/>
        </w:rPr>
        <w:t>human atopic</w:t>
      </w:r>
      <w:r w:rsidR="007D4C00" w:rsidRPr="00B00BF8">
        <w:rPr>
          <w:rFonts w:ascii="Arial" w:hAnsi="Arial" w:cs="Arial"/>
          <w:lang w:val="en-US"/>
        </w:rPr>
        <w:t xml:space="preserve"> dermatitis </w:t>
      </w:r>
      <w:sdt>
        <w:sdtPr>
          <w:rPr>
            <w:rFonts w:ascii="Arial" w:hAnsi="Arial" w:cs="Arial"/>
            <w:lang w:val="en-US"/>
          </w:rPr>
          <w:alias w:val="Don't edit this field"/>
          <w:tag w:val="CitaviPlaceholder#21708fdf-3c08-49bd-81c0-93715e3b6ff1"/>
          <w:id w:val="65460607"/>
          <w:placeholder>
            <w:docPart w:val="DefaultPlaceholder_-1854013440"/>
          </w:placeholder>
        </w:sdtPr>
        <w:sdtContent>
          <w:r w:rsidR="00A64B49" w:rsidRPr="00B00BF8">
            <w:rPr>
              <w:rFonts w:ascii="Arial" w:hAnsi="Arial" w:cs="Arial"/>
              <w:lang w:val="en-US"/>
            </w:rPr>
            <w:fldChar w:fldCharType="begin"/>
          </w:r>
          <w:r w:rsidR="00440A73">
            <w:rPr>
              <w:rFonts w:ascii="Arial" w:hAnsi="Arial" w:cs="Arial"/>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YTQxYzg3LWYxNDktNDg0ZC05YjVlLTY0OTNjNmQ1NWFlZCIsIlJhbmdlTGVuZ3RoIjoyLCJSZWZlcmVuY2VJZCI6IjViOGUzY2Y5LTRjMWMtNGZiMS05N2VlLTllYjYzYTk3ZDQ2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mppZC4yMDE4LjEwLjAxOCIsIlVyaVN0cmluZyI6Imh0dHBzOi8vZG9pLm9yZy8xMC4xMDE2L2ouamlkLjIwMTguMTAuMDE4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C0xMi0yNFQwODo1Njo1MiIsIk1vZGlmaWVkQnkiOiJfTmVva2xpcyBBcG9zdG9sb3BvdWxvcyIsIklkIjoiYzBmMzhmZmQtNjI2NS00ODJiLWE1NjAtNDYyYTQyMjU5OTk3IiwiTW9kaWZpZWRPbiI6IjIwMTgtMTItMjRUMDc6NTc6MDM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MDM5MzA3OSIsIlVyaVN0cmluZyI6Imh0dHA6Ly93d3cubmNiaS5ubG0ubmloLmdvdi9wdWJtZWQvMzAzOTMwNz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E5NTE2MjYxIiwiVXJpU3RyaW5nIjoiaHR0cDovL3d3dy5uY2JpLm5sbS5uaWguZ292L3B1Ym1lZC8xOTUxNjI2MS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Vva2xpcyBBcG9zdG9sb3BvdWxvcyIsIkNyZWF0ZWRPbiI6IjIwMTktMDMtMzBUMDc6MDE6MTYiLCJNb2RpZmllZEJ5IjoiX05lb2tsaXMgQXBvc3RvbG9wb3Vsb3MiLCJJZCI6IjcyYWRjNzdiLTk0MGMtNDg3MC04N2VmLWMxMDcyZWExNDFmZSIsIk1vZGlmaWVkT24iOiIyMDE5LTAzLTMwVDA3OjAxOjI0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zOC9qaWQuMjAwOS45OCIsIlVyaVN0cmluZyI6Imh0dHBzOi8vZG9pLm9yZy8xMC4xMDM4L2ppZC4yMDA5Ljk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}</w:instrText>
          </w:r>
          <w:r w:rsidR="00A64B49" w:rsidRPr="00B00BF8">
            <w:rPr>
              <w:rFonts w:ascii="Arial" w:hAnsi="Arial" w:cs="Arial"/>
              <w:lang w:val="en-US"/>
            </w:rPr>
            <w:fldChar w:fldCharType="separate"/>
          </w:r>
          <w:r w:rsidR="00440A73">
            <w:rPr>
              <w:rFonts w:ascii="Arial" w:hAnsi="Arial" w:cs="Arial"/>
              <w:lang w:val="en-US"/>
            </w:rPr>
            <w:t>[8,9]</w:t>
          </w:r>
          <w:r w:rsidR="00A64B49" w:rsidRPr="00B00BF8">
            <w:rPr>
              <w:rFonts w:ascii="Arial" w:hAnsi="Arial" w:cs="Arial"/>
              <w:lang w:val="en-US"/>
            </w:rPr>
            <w:fldChar w:fldCharType="end"/>
          </w:r>
        </w:sdtContent>
      </w:sdt>
      <w:r w:rsidR="007D4C00" w:rsidRPr="00B00BF8">
        <w:rPr>
          <w:rFonts w:ascii="Arial" w:hAnsi="Arial" w:cs="Arial"/>
          <w:lang w:val="en-US"/>
        </w:rPr>
        <w:t>.</w:t>
      </w:r>
      <w:r w:rsidR="0061097D" w:rsidRPr="00B00BF8">
        <w:rPr>
          <w:rFonts w:ascii="Arial" w:hAnsi="Arial" w:cs="Arial"/>
          <w:lang w:val="en-US"/>
        </w:rPr>
        <w:t xml:space="preserve"> </w:t>
      </w:r>
      <w:r w:rsidR="00A64B49" w:rsidRPr="00B00BF8">
        <w:rPr>
          <w:rFonts w:ascii="Arial" w:hAnsi="Arial" w:cs="Arial"/>
          <w:lang w:val="en-US"/>
        </w:rPr>
        <w:t xml:space="preserve">Environmental allergens are the most common cause of </w:t>
      </w:r>
      <w:proofErr w:type="spellStart"/>
      <w:r w:rsidR="00A64B49" w:rsidRPr="00B00BF8">
        <w:rPr>
          <w:rFonts w:ascii="Arial" w:hAnsi="Arial" w:cs="Arial"/>
          <w:lang w:val="en-US"/>
        </w:rPr>
        <w:t>cAD</w:t>
      </w:r>
      <w:proofErr w:type="spellEnd"/>
      <w:r w:rsidR="00A64B49" w:rsidRPr="00B00BF8">
        <w:rPr>
          <w:rFonts w:ascii="Arial" w:hAnsi="Arial" w:cs="Arial"/>
          <w:lang w:val="en-US"/>
        </w:rPr>
        <w:t xml:space="preserve"> </w:t>
      </w:r>
      <w:sdt>
        <w:sdtPr>
          <w:rPr>
            <w:rFonts w:ascii="Arial" w:hAnsi="Arial" w:cs="Arial"/>
            <w:lang w:val="en-US"/>
          </w:rPr>
          <w:alias w:val="Don't edit this field"/>
          <w:tag w:val="CitaviPlaceholder#96275993-10ea-47d3-a6d2-94bb17d4e9e9"/>
          <w:id w:val="-1812091206"/>
          <w:placeholder>
            <w:docPart w:val="DefaultPlaceholder_-1854013440"/>
          </w:placeholder>
        </w:sdtPr>
        <w:sdtContent>
          <w:r w:rsidR="00A64B49" w:rsidRPr="00B00BF8">
            <w:rPr>
              <w:rFonts w:ascii="Arial" w:hAnsi="Arial" w:cs="Arial"/>
              <w:lang w:val="en-US"/>
            </w:rPr>
            <w:fldChar w:fldCharType="begin"/>
          </w:r>
          <w:r w:rsidR="00440A73">
            <w:rPr>
              <w:rFonts w:ascii="Arial" w:hAnsi="Arial" w:cs="Arial"/>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ODVhOWFhLTEyNmQtNDUzNS1hZDQ1LTIzYTQ3OTY0MTVjNiIsIlJhbmdlTGVuZ3RoIjozLCJSZWZlcmVuY2VJZCI6IjVkNTYwZjFjLWFjNTAtNGZhMC05MGFjLTlkOGU1OTlmMDA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AxNi9qLnZldGltbS4yMDA2LjA4LjAxMyIsIlVyaVN0cmluZyI6Imh0dHBzOi8vZG9pLm9yZy8xMC4xMDE2L2oudmV0aW1tLjIwMDYuMDguMDEz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}</w:instrText>
          </w:r>
          <w:r w:rsidR="00A64B49" w:rsidRPr="00B00BF8">
            <w:rPr>
              <w:rFonts w:ascii="Arial" w:hAnsi="Arial" w:cs="Arial"/>
              <w:lang w:val="en-US"/>
            </w:rPr>
            <w:fldChar w:fldCharType="separate"/>
          </w:r>
          <w:r w:rsidR="00440A73">
            <w:rPr>
              <w:rFonts w:ascii="Arial" w:hAnsi="Arial" w:cs="Arial"/>
              <w:lang w:val="en-US"/>
            </w:rPr>
            <w:t>[6]</w:t>
          </w:r>
          <w:r w:rsidR="00A64B49" w:rsidRPr="00B00BF8">
            <w:rPr>
              <w:rFonts w:ascii="Arial" w:hAnsi="Arial" w:cs="Arial"/>
              <w:lang w:val="en-US"/>
            </w:rPr>
            <w:fldChar w:fldCharType="end"/>
          </w:r>
        </w:sdtContent>
      </w:sdt>
      <w:r w:rsidR="00E91EE7">
        <w:rPr>
          <w:rFonts w:ascii="Arial" w:hAnsi="Arial" w:cs="Arial"/>
          <w:lang w:val="en-US"/>
        </w:rPr>
        <w:t>.</w:t>
      </w:r>
      <w:r w:rsidR="0061097D" w:rsidRPr="00B00BF8">
        <w:rPr>
          <w:rFonts w:ascii="Arial" w:hAnsi="Arial" w:cs="Arial"/>
          <w:lang w:val="en-US"/>
        </w:rPr>
        <w:t xml:space="preserve"> </w:t>
      </w:r>
      <w:r w:rsidR="00E91EE7">
        <w:rPr>
          <w:rFonts w:ascii="Arial" w:hAnsi="Arial" w:cs="Arial"/>
          <w:lang w:val="en-US"/>
        </w:rPr>
        <w:t>B</w:t>
      </w:r>
      <w:r w:rsidR="00E91EE7" w:rsidRPr="00B00BF8">
        <w:rPr>
          <w:rFonts w:ascii="Arial" w:hAnsi="Arial" w:cs="Arial"/>
          <w:lang w:val="en-US"/>
        </w:rPr>
        <w:t>ut</w:t>
      </w:r>
      <w:r w:rsidR="00E91EE7">
        <w:rPr>
          <w:rFonts w:ascii="Arial" w:hAnsi="Arial" w:cs="Arial"/>
          <w:lang w:val="en-US"/>
        </w:rPr>
        <w:t>,</w:t>
      </w:r>
      <w:r w:rsidR="00E91EE7" w:rsidRPr="00B00BF8">
        <w:rPr>
          <w:rFonts w:ascii="Arial" w:hAnsi="Arial" w:cs="Arial"/>
          <w:lang w:val="en-US"/>
        </w:rPr>
        <w:t xml:space="preserve"> </w:t>
      </w:r>
      <w:r w:rsidR="0061097D" w:rsidRPr="00B00BF8">
        <w:rPr>
          <w:rFonts w:ascii="Arial" w:hAnsi="Arial" w:cs="Arial"/>
          <w:lang w:val="en-US"/>
        </w:rPr>
        <w:t xml:space="preserve">food allergens </w:t>
      </w:r>
      <w:r w:rsidR="00A64B49" w:rsidRPr="00B00BF8">
        <w:rPr>
          <w:rFonts w:ascii="Arial" w:hAnsi="Arial" w:cs="Arial"/>
          <w:lang w:val="en-US"/>
        </w:rPr>
        <w:t>(cutaneous adverse food reactions</w:t>
      </w:r>
      <w:r w:rsidR="0054228F">
        <w:rPr>
          <w:rFonts w:ascii="Arial" w:hAnsi="Arial" w:cs="Arial"/>
          <w:lang w:val="en-US"/>
        </w:rPr>
        <w:t>; CA</w:t>
      </w:r>
      <w:r w:rsidR="00B00BF8">
        <w:rPr>
          <w:rFonts w:ascii="Arial" w:hAnsi="Arial" w:cs="Arial"/>
          <w:lang w:val="en-US"/>
        </w:rPr>
        <w:t>FRs</w:t>
      </w:r>
      <w:r w:rsidR="00A64B49" w:rsidRPr="00B00BF8">
        <w:rPr>
          <w:rFonts w:ascii="Arial" w:hAnsi="Arial" w:cs="Arial"/>
          <w:lang w:val="en-US"/>
        </w:rPr>
        <w:t xml:space="preserve">) </w:t>
      </w:r>
      <w:r w:rsidR="0061097D" w:rsidRPr="00B00BF8">
        <w:rPr>
          <w:rFonts w:ascii="Arial" w:hAnsi="Arial" w:cs="Arial"/>
          <w:lang w:val="en-US"/>
        </w:rPr>
        <w:t xml:space="preserve">can also cause </w:t>
      </w:r>
      <w:r w:rsidR="00E9385E">
        <w:rPr>
          <w:rFonts w:ascii="Arial" w:hAnsi="Arial" w:cs="Arial"/>
          <w:lang w:val="en-US"/>
        </w:rPr>
        <w:t>identical</w:t>
      </w:r>
      <w:r w:rsidR="00E9385E" w:rsidRPr="00B00BF8">
        <w:rPr>
          <w:rFonts w:ascii="Arial" w:hAnsi="Arial" w:cs="Arial"/>
          <w:lang w:val="en-US"/>
        </w:rPr>
        <w:t xml:space="preserve"> </w:t>
      </w:r>
      <w:r w:rsidR="008A25D7" w:rsidRPr="00B00BF8">
        <w:rPr>
          <w:rFonts w:ascii="Arial" w:hAnsi="Arial" w:cs="Arial"/>
          <w:lang w:val="en-US"/>
        </w:rPr>
        <w:t xml:space="preserve">clinical signs </w:t>
      </w:r>
      <w:r w:rsidR="00A64B49" w:rsidRPr="00B00BF8">
        <w:rPr>
          <w:rFonts w:ascii="Arial" w:hAnsi="Arial" w:cs="Arial"/>
          <w:lang w:val="en-US"/>
        </w:rPr>
        <w:t xml:space="preserve">or be a flare factor of a </w:t>
      </w:r>
      <w:proofErr w:type="spellStart"/>
      <w:r w:rsidR="00A64B49" w:rsidRPr="00B00BF8">
        <w:rPr>
          <w:rFonts w:ascii="Arial" w:hAnsi="Arial" w:cs="Arial"/>
          <w:lang w:val="en-US"/>
        </w:rPr>
        <w:t>cAD</w:t>
      </w:r>
      <w:proofErr w:type="spellEnd"/>
      <w:r w:rsidR="00A64B49" w:rsidRPr="00B00BF8">
        <w:rPr>
          <w:rFonts w:ascii="Arial" w:hAnsi="Arial" w:cs="Arial"/>
          <w:lang w:val="en-US"/>
        </w:rPr>
        <w:t xml:space="preserve">, </w:t>
      </w:r>
      <w:r w:rsidR="0061097D" w:rsidRPr="00B00BF8">
        <w:rPr>
          <w:rFonts w:ascii="Arial" w:hAnsi="Arial" w:cs="Arial"/>
          <w:lang w:val="en-US"/>
        </w:rPr>
        <w:t xml:space="preserve">making a clinical differentiation </w:t>
      </w:r>
      <w:r w:rsidR="00AD412B" w:rsidRPr="00B00BF8">
        <w:rPr>
          <w:rFonts w:ascii="Arial" w:hAnsi="Arial" w:cs="Arial"/>
          <w:lang w:val="en-US"/>
        </w:rPr>
        <w:t>im</w:t>
      </w:r>
      <w:r w:rsidR="0061097D" w:rsidRPr="00B00BF8">
        <w:rPr>
          <w:rFonts w:ascii="Arial" w:hAnsi="Arial" w:cs="Arial"/>
          <w:lang w:val="en-US"/>
        </w:rPr>
        <w:t xml:space="preserve">possible </w:t>
      </w:r>
      <w:sdt>
        <w:sdtPr>
          <w:rPr>
            <w:rFonts w:ascii="Arial" w:hAnsi="Arial" w:cs="Arial"/>
            <w:lang w:val="en-US"/>
          </w:rPr>
          <w:alias w:val="Don't edit this field"/>
          <w:tag w:val="CitaviPlaceholder#2470116f-8565-4a22-8ec0-488d7d62d6c8"/>
          <w:id w:val="2053951118"/>
          <w:placeholder>
            <w:docPart w:val="733E872D71E14D99A2BFAF2AE00F90CC"/>
          </w:placeholder>
        </w:sdtPr>
        <w:sdtContent>
          <w:r w:rsidR="0061097D" w:rsidRPr="00B00BF8">
            <w:rPr>
              <w:rFonts w:ascii="Arial" w:hAnsi="Arial" w:cs="Arial"/>
              <w:lang w:val="en-US"/>
            </w:rPr>
            <w:fldChar w:fldCharType="begin"/>
          </w:r>
          <w:r w:rsidR="00440A73">
            <w:rPr>
              <w:rFonts w:ascii="Arial" w:hAnsi="Arial" w:cs="Arial"/>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ODRmOWJlLTg4YWUtNGRmNi05YTM3LWJjYjAxZGU4NDFhMSIsIlJhbmdlTGVuZ3RoIjozLCJSZWZlcmVuY2VJZCI6IjEzMTAyNWNhLWU3NGQtNGRlNi04ZTMwLWRjNzQyYzU3YTUx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xMTEvai4xMzY1LTMxNjQuMjAwNS4wMDQ1OC54IiwiVXJpU3RyaW5nIjoiaHR0cHM6Ly9kb2kub3JnLzEwLjExMTEvai4xMzY1LTMxNjQuMjAwNS4wMDQ1OC54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xMS9qLjEzNjUtMzE2NC4yMDA3LjAwNjI1LngiLCJVcmlTdHJpbmciOiJodHRwczovL2RvaS5vcmcvMTAuMTExMS9qLjEzNjUtMzE2NC4yMDA3LjAwNjI1Ln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4LTEyLTI0VDA4OjQwOjMzIiwiTW9kaWZpZWRCeSI6Il9OZW9rbGlzIEFwb3N0b2xvcG91bG9zIiwiSWQiOiI4OTY2Nzc4MS0yYWFjLTQ1YjktOTFkOC0yMTY2MmY0MGZlZDEiLCJNb2RpZmllZE9uIjoiMjAxOC0xMi0yNFQwNzo0MDo0N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OTkxMTU1IiwiVXJpU3RyaW5nIjoiaHR0cDovL3d3dy5uY2JpLm5sbS5uaWguZ292L3B1Ym1lZC8xNzk5MTE1N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}</w:instrText>
          </w:r>
          <w:r w:rsidR="0061097D" w:rsidRPr="00B00BF8">
            <w:rPr>
              <w:rFonts w:ascii="Arial" w:hAnsi="Arial" w:cs="Arial"/>
              <w:lang w:val="en-US"/>
            </w:rPr>
            <w:fldChar w:fldCharType="separate"/>
          </w:r>
          <w:r w:rsidR="00440A73">
            <w:rPr>
              <w:rFonts w:ascii="Arial" w:hAnsi="Arial" w:cs="Arial"/>
              <w:lang w:val="en-US"/>
            </w:rPr>
            <w:t>[10,11]</w:t>
          </w:r>
          <w:r w:rsidR="0061097D" w:rsidRPr="00B00BF8">
            <w:rPr>
              <w:rFonts w:ascii="Arial" w:hAnsi="Arial" w:cs="Arial"/>
              <w:lang w:val="en-US"/>
            </w:rPr>
            <w:fldChar w:fldCharType="end"/>
          </w:r>
        </w:sdtContent>
      </w:sdt>
      <w:r w:rsidR="0061097D" w:rsidRPr="00B00BF8">
        <w:rPr>
          <w:rFonts w:ascii="Arial" w:hAnsi="Arial" w:cs="Arial"/>
          <w:lang w:val="en-US"/>
        </w:rPr>
        <w:t>.</w:t>
      </w:r>
      <w:r w:rsidR="00F367A8" w:rsidRPr="00B00BF8">
        <w:rPr>
          <w:rFonts w:ascii="Arial" w:hAnsi="Arial" w:cs="Arial"/>
          <w:lang w:val="en-US"/>
        </w:rPr>
        <w:t xml:space="preserve"> </w:t>
      </w:r>
      <w:r w:rsidR="0061097D" w:rsidRPr="00B00BF8">
        <w:rPr>
          <w:rFonts w:ascii="Arial" w:hAnsi="Arial" w:cs="Arial"/>
          <w:lang w:val="en-US"/>
        </w:rPr>
        <w:t xml:space="preserve">The final diagnosis </w:t>
      </w:r>
      <w:r w:rsidR="00E9385E">
        <w:rPr>
          <w:rFonts w:ascii="Arial" w:hAnsi="Arial" w:cs="Arial"/>
          <w:lang w:val="en-US"/>
        </w:rPr>
        <w:t>must</w:t>
      </w:r>
      <w:r w:rsidR="00E9385E" w:rsidRPr="00B00BF8">
        <w:rPr>
          <w:rFonts w:ascii="Arial" w:hAnsi="Arial" w:cs="Arial"/>
          <w:lang w:val="en-US"/>
        </w:rPr>
        <w:t xml:space="preserve"> </w:t>
      </w:r>
      <w:r w:rsidR="0061097D" w:rsidRPr="00B00BF8">
        <w:rPr>
          <w:rFonts w:ascii="Arial" w:hAnsi="Arial" w:cs="Arial"/>
          <w:lang w:val="en-US"/>
        </w:rPr>
        <w:t xml:space="preserve">be </w:t>
      </w:r>
      <w:r w:rsidR="00A54EAD">
        <w:rPr>
          <w:rFonts w:ascii="Arial" w:hAnsi="Arial" w:cs="Arial"/>
          <w:lang w:val="en-US"/>
        </w:rPr>
        <w:t>obtained</w:t>
      </w:r>
      <w:r w:rsidR="00A54EAD" w:rsidRPr="00B00BF8">
        <w:rPr>
          <w:rFonts w:ascii="Arial" w:hAnsi="Arial" w:cs="Arial"/>
          <w:lang w:val="en-US"/>
        </w:rPr>
        <w:t xml:space="preserve"> </w:t>
      </w:r>
      <w:r w:rsidR="0061097D" w:rsidRPr="00B00BF8">
        <w:rPr>
          <w:rFonts w:ascii="Arial" w:hAnsi="Arial" w:cs="Arial"/>
          <w:lang w:val="en-US"/>
        </w:rPr>
        <w:t xml:space="preserve">through a systematic </w:t>
      </w:r>
      <w:r w:rsidR="0061097D" w:rsidRPr="00B00BF8">
        <w:rPr>
          <w:rFonts w:ascii="Arial" w:hAnsi="Arial" w:cs="Arial"/>
          <w:noProof/>
          <w:lang w:val="en-US"/>
        </w:rPr>
        <w:t>workup</w:t>
      </w:r>
      <w:r w:rsidR="0061097D" w:rsidRPr="00B00BF8">
        <w:rPr>
          <w:rFonts w:ascii="Arial" w:hAnsi="Arial" w:cs="Arial"/>
          <w:lang w:val="en-US"/>
        </w:rPr>
        <w:t xml:space="preserve"> </w:t>
      </w:r>
      <w:sdt>
        <w:sdtPr>
          <w:rPr>
            <w:rFonts w:ascii="Arial" w:hAnsi="Arial" w:cs="Arial"/>
            <w:lang w:val="en-US"/>
          </w:rPr>
          <w:alias w:val="Don't edit this field"/>
          <w:tag w:val="CitaviPlaceholder#a57331ae-b62e-4942-ba67-b9e50fa0dea1"/>
          <w:id w:val="-94641263"/>
          <w:placeholder>
            <w:docPart w:val="733E872D71E14D99A2BFAF2AE00F90CC"/>
          </w:placeholder>
        </w:sdtPr>
        <w:sdtContent>
          <w:r w:rsidR="0061097D" w:rsidRPr="00B00BF8">
            <w:rPr>
              <w:rFonts w:ascii="Arial" w:hAnsi="Arial" w:cs="Arial"/>
              <w:lang w:val="en-US"/>
            </w:rPr>
            <w:fldChar w:fldCharType="begin"/>
          </w:r>
          <w:r w:rsidR="00440A73">
            <w:rPr>
              <w:rFonts w:ascii="Arial" w:hAnsi="Arial" w:cs="Arial"/>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M2IwY2I4LTRkYzctNDAxMS04YTQyLTcxYjc0NjZlMDY5OCIsIlJhbmdlTGVuZ3RoIjo0LCJSZWZlcmVuY2VJZCI6IjZiMjY1ZTdiLTUwNzQtNDhlNy1hMGVhLTkwZDhkOWQzMmVi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4Ni9zMTI5MTctMDE1LTA1MTUtNSIsIlVyaVN0cmluZyI6Imh0dHBzOi8vZG9pLm9yZy8xMC4xMTg2L3MxMjkxNy0wMTUtMDUxNS01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C0xMi0yNFQwODo0NzoxMyIsIk1vZGlmaWVkQnkiOiJfTmVva2xpcyBBcG9zdG9sb3BvdWxvcyIsIklkIjoiZWVkYzRmZTgtNzhmMC00NTVjLWJmNjAtMmIyNWMxMDc3OTc0IiwiTW9kaWZpZWRPbiI6IjIwMTgtMTItMjRUMDc6NDc6MjA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0NTMxNTA4IiwiVXJpU3RyaW5nIjoiaHR0cHM6Ly93d3cubmNiaS5ubG0ubmloLmdvdi9wbWMvYXJ0aWNsZXMvUE1DNDUzMTUw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Vva2xpcyBBcG9zdG9sb3BvdWxvcyIsIkNyZWF0ZWRPbiI6IjIwMTgtMTItMjRUMDg6NDc6MTMiLCJNb2RpZmllZEJ5IjoiX05lb2tsaXMgQXBvc3RvbG9wb3Vsb3MiLCJJZCI6IjFjZjRlZjhlLWVlMmYtNDYwNC1iYjlhLTM3ODg3NDY5NzlhMiIsIk1vZGlmaWVkT24iOiIyMDE4LTEyLTI0VDA3OjQ3OjIw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YyNjA1MDgiLCJVcmlTdHJpbmciOiJodHRwOi8vd3d3Lm5jYmkubmxtLm5paC5nb3YvcHVibWVkLzI2MjYwNTA4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}</w:instrText>
          </w:r>
          <w:r w:rsidR="0061097D" w:rsidRPr="00B00BF8">
            <w:rPr>
              <w:rFonts w:ascii="Arial" w:hAnsi="Arial" w:cs="Arial"/>
              <w:lang w:val="en-US"/>
            </w:rPr>
            <w:fldChar w:fldCharType="separate"/>
          </w:r>
          <w:r w:rsidR="00440A73">
            <w:rPr>
              <w:rFonts w:ascii="Arial" w:hAnsi="Arial" w:cs="Arial"/>
              <w:lang w:val="en-US"/>
            </w:rPr>
            <w:t>[12]</w:t>
          </w:r>
          <w:r w:rsidR="0061097D" w:rsidRPr="00B00BF8">
            <w:rPr>
              <w:rFonts w:ascii="Arial" w:hAnsi="Arial" w:cs="Arial"/>
              <w:lang w:val="en-US"/>
            </w:rPr>
            <w:fldChar w:fldCharType="end"/>
          </w:r>
        </w:sdtContent>
      </w:sdt>
      <w:r w:rsidR="0061097D" w:rsidRPr="00B00BF8">
        <w:rPr>
          <w:rFonts w:ascii="Arial" w:hAnsi="Arial" w:cs="Arial"/>
          <w:lang w:val="en-US"/>
        </w:rPr>
        <w:t>.</w:t>
      </w:r>
      <w:r w:rsidR="00BE7EF0" w:rsidRPr="00B00BF8">
        <w:rPr>
          <w:rFonts w:ascii="Arial" w:hAnsi="Arial" w:cs="Arial"/>
          <w:lang w:val="en-US"/>
        </w:rPr>
        <w:t xml:space="preserve"> </w:t>
      </w:r>
      <w:r w:rsidR="00DF4F1C" w:rsidRPr="00B00BF8">
        <w:rPr>
          <w:rFonts w:ascii="Arial" w:hAnsi="Arial" w:cs="Arial"/>
          <w:lang w:val="en-US"/>
        </w:rPr>
        <w:t>Studies in dogs have shown a</w:t>
      </w:r>
      <w:r w:rsidR="00DF4F1C">
        <w:rPr>
          <w:rFonts w:ascii="Arial" w:hAnsi="Arial" w:cs="Arial"/>
          <w:lang w:val="en-US"/>
        </w:rPr>
        <w:t>n association</w:t>
      </w:r>
      <w:r w:rsidR="00DF4F1C" w:rsidRPr="00B00BF8">
        <w:rPr>
          <w:rFonts w:ascii="Arial" w:hAnsi="Arial" w:cs="Arial"/>
          <w:lang w:val="en-US"/>
        </w:rPr>
        <w:t xml:space="preserve"> between </w:t>
      </w:r>
      <w:r w:rsidR="00DF4F1C">
        <w:rPr>
          <w:rFonts w:ascii="Arial" w:hAnsi="Arial" w:cs="Arial"/>
          <w:lang w:val="en-US"/>
        </w:rPr>
        <w:t xml:space="preserve">the </w:t>
      </w:r>
      <w:r w:rsidR="00DF4F1C" w:rsidRPr="00B00BF8">
        <w:rPr>
          <w:rFonts w:ascii="Arial" w:hAnsi="Arial" w:cs="Arial"/>
          <w:lang w:val="en-US"/>
        </w:rPr>
        <w:t xml:space="preserve">skin microbiota and allergic skin diseases. </w:t>
      </w:r>
      <w:r w:rsidR="00DF4F1C">
        <w:rPr>
          <w:rFonts w:ascii="Arial" w:hAnsi="Arial" w:cs="Arial"/>
          <w:lang w:val="en-US"/>
        </w:rPr>
        <w:t xml:space="preserve">The skin of </w:t>
      </w:r>
      <w:r w:rsidR="00DF4F1C" w:rsidRPr="00B00BF8">
        <w:rPr>
          <w:rFonts w:ascii="Arial" w:hAnsi="Arial" w:cs="Arial"/>
          <w:lang w:val="en-US"/>
        </w:rPr>
        <w:t xml:space="preserve">six allergic dogs without signs of pyoderma or </w:t>
      </w:r>
      <w:r w:rsidR="00DF4F1C" w:rsidRPr="00B00BF8">
        <w:rPr>
          <w:rFonts w:ascii="Arial" w:hAnsi="Arial" w:cs="Arial"/>
          <w:i/>
          <w:iCs/>
          <w:lang w:val="en-US"/>
        </w:rPr>
        <w:t>Malassezia</w:t>
      </w:r>
      <w:r w:rsidR="00DF4F1C" w:rsidRPr="00B00BF8">
        <w:rPr>
          <w:rFonts w:ascii="Arial" w:hAnsi="Arial" w:cs="Arial"/>
          <w:lang w:val="en-US"/>
        </w:rPr>
        <w:t xml:space="preserve"> </w:t>
      </w:r>
      <w:r w:rsidR="00DF4F1C">
        <w:rPr>
          <w:rFonts w:ascii="Arial" w:hAnsi="Arial" w:cs="Arial"/>
          <w:lang w:val="en-US"/>
        </w:rPr>
        <w:t xml:space="preserve">dermatitis </w:t>
      </w:r>
      <w:r w:rsidR="00DF4F1C" w:rsidRPr="00B00BF8">
        <w:rPr>
          <w:rFonts w:ascii="Arial" w:hAnsi="Arial" w:cs="Arial"/>
          <w:lang w:val="en-US"/>
        </w:rPr>
        <w:t xml:space="preserve">revealed that </w:t>
      </w:r>
      <w:r w:rsidR="00DF4F1C">
        <w:rPr>
          <w:rFonts w:ascii="Arial" w:hAnsi="Arial" w:cs="Arial"/>
          <w:lang w:val="en-US"/>
        </w:rPr>
        <w:t xml:space="preserve">there was </w:t>
      </w:r>
      <w:r w:rsidR="00DF4F1C" w:rsidRPr="00B00BF8">
        <w:rPr>
          <w:rFonts w:ascii="Arial" w:hAnsi="Arial" w:cs="Arial"/>
          <w:lang w:val="en-US"/>
        </w:rPr>
        <w:t xml:space="preserve">a </w:t>
      </w:r>
      <w:r w:rsidR="00DF4F1C">
        <w:rPr>
          <w:rFonts w:ascii="Arial" w:hAnsi="Arial" w:cs="Arial"/>
          <w:lang w:val="en-US"/>
        </w:rPr>
        <w:t>lower bacterial community diversity</w:t>
      </w:r>
      <w:r w:rsidR="00DF4F1C" w:rsidRPr="00B00BF8">
        <w:rPr>
          <w:rFonts w:ascii="Arial" w:hAnsi="Arial" w:cs="Arial"/>
          <w:lang w:val="en-US"/>
        </w:rPr>
        <w:t xml:space="preserve"> compared to </w:t>
      </w:r>
      <w:r w:rsidR="00DF4F1C">
        <w:rPr>
          <w:rFonts w:ascii="Arial" w:hAnsi="Arial" w:cs="Arial"/>
          <w:lang w:val="en-US"/>
        </w:rPr>
        <w:t xml:space="preserve">the </w:t>
      </w:r>
      <w:r w:rsidR="00DF4F1C" w:rsidRPr="00B00BF8">
        <w:rPr>
          <w:rFonts w:ascii="Arial" w:hAnsi="Arial" w:cs="Arial"/>
          <w:lang w:val="en-US"/>
        </w:rPr>
        <w:t>skin</w:t>
      </w:r>
      <w:r w:rsidR="00DF4F1C">
        <w:rPr>
          <w:rFonts w:ascii="Arial" w:hAnsi="Arial" w:cs="Arial"/>
          <w:lang w:val="en-US"/>
        </w:rPr>
        <w:t xml:space="preserve"> of 12 </w:t>
      </w:r>
      <w:r w:rsidR="00DF4F1C" w:rsidRPr="00B00BF8">
        <w:rPr>
          <w:rFonts w:ascii="Arial" w:hAnsi="Arial" w:cs="Arial"/>
          <w:lang w:val="en-US"/>
        </w:rPr>
        <w:t>healthy</w:t>
      </w:r>
      <w:r w:rsidR="00DF4F1C">
        <w:rPr>
          <w:rFonts w:ascii="Arial" w:hAnsi="Arial" w:cs="Arial"/>
          <w:lang w:val="en-US"/>
        </w:rPr>
        <w:t xml:space="preserve"> dogs</w:t>
      </w:r>
      <w:r w:rsidR="00DF4F1C" w:rsidRPr="00B00BF8">
        <w:rPr>
          <w:rFonts w:ascii="Arial" w:hAnsi="Arial" w:cs="Arial"/>
          <w:lang w:val="en-US"/>
        </w:rPr>
        <w:t xml:space="preserve">, but the bacterial community composition did not differ significantly </w:t>
      </w:r>
      <w:sdt>
        <w:sdtPr>
          <w:rPr>
            <w:rFonts w:ascii="Arial" w:hAnsi="Arial" w:cs="Arial"/>
            <w:lang w:val="en-US"/>
          </w:rPr>
          <w:alias w:val="Don't edit this field"/>
          <w:tag w:val="CitaviPlaceholder#100a19c5-c6bd-45d9-8552-d5995b6c8da4"/>
          <w:id w:val="-1547526736"/>
          <w:placeholder>
            <w:docPart w:val="DefaultPlaceholder_-1854013440"/>
          </w:placeholder>
        </w:sdtPr>
        <w:sdtContent>
          <w:r w:rsidR="0036059F" w:rsidRPr="00B00BF8">
            <w:rPr>
              <w:rFonts w:ascii="Arial" w:hAnsi="Arial" w:cs="Arial"/>
              <w:lang w:val="en-US"/>
            </w:rPr>
            <w:fldChar w:fldCharType="begin"/>
          </w:r>
          <w:r w:rsidR="00440A73">
            <w:rPr>
              <w:rFonts w:ascii="Arial" w:hAnsi="Arial" w:cs="Arial"/>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iOTk3YTk1LTE5YzEtNGVmMy05MGMwLTBkNWU4MmUzYTU0MSIsIlJhbmdlTGVuZ3RoIjo0LCJSZWZlcmVuY2VJZCI6IjcyYWYyNDc4LWY4MDQtNGQ4OC1hYzhlLWZhZTdmZGM0ZGY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zcxL2pvdXJuYWwucG9uZS4wMDgzMTk3IiwiVXJpU3RyaW5nIjoiaHR0cHM6Ly9kb2kub3JnLzEwLjEzNzEvam91cm5hbC5wb25lLjAwODMxO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5LTAzLTA2VDIxOjAzOjA4IiwiTW9kaWZpZWRCeSI6Il9OZW9rbGlzIEFwb3N0b2xvcG91bG9zIiwiSWQiOiIzYzFkYjhlMy03NTYxLTQ1NDUtYTVlYy0zMjczNGEwZjA4NDQiLCJNb2RpZmllZE9uIjoiMjAxOS0wMy0wNlQyMTowMzoxNS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BzOi8vam91cm5hbHMucGxvcy5vcmcvcGxvc29uZS9hcnRpY2xlL2ZpbGU/aWQ9MTAuMTM3MS9qb3VybmFsLnBvbmUuMDA4MzE5NyZ0eXBlPXByaW50YWJsZSIsIlVyaVN0cmluZyI6Imh0dHBzOi8vam91cm5hbHMucGxvcy5vcmcvcGxvc29uZS9hcnRpY2xlL2ZpbGU/aWQ9MTAuMTM3MS9qb3VybmFsLnBvbmUuMDA4MzE5NyZ0eXBlPXByaW50YWJsZ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}</w:instrText>
          </w:r>
          <w:r w:rsidR="0036059F" w:rsidRPr="00B00BF8">
            <w:rPr>
              <w:rFonts w:ascii="Arial" w:hAnsi="Arial" w:cs="Arial"/>
              <w:lang w:val="en-US"/>
            </w:rPr>
            <w:fldChar w:fldCharType="separate"/>
          </w:r>
          <w:r w:rsidR="00440A73">
            <w:rPr>
              <w:rFonts w:ascii="Arial" w:hAnsi="Arial" w:cs="Arial"/>
              <w:lang w:val="en-US"/>
            </w:rPr>
            <w:t>[13]</w:t>
          </w:r>
          <w:r w:rsidR="0036059F" w:rsidRPr="00B00BF8">
            <w:rPr>
              <w:rFonts w:ascii="Arial" w:hAnsi="Arial" w:cs="Arial"/>
              <w:lang w:val="en-US"/>
            </w:rPr>
            <w:fldChar w:fldCharType="end"/>
          </w:r>
        </w:sdtContent>
      </w:sdt>
      <w:r w:rsidR="00244E3F" w:rsidRPr="00B00BF8">
        <w:rPr>
          <w:rFonts w:ascii="Arial" w:hAnsi="Arial" w:cs="Arial"/>
          <w:lang w:val="en-US"/>
        </w:rPr>
        <w:t xml:space="preserve">. </w:t>
      </w:r>
      <w:r w:rsidR="00C3325D" w:rsidRPr="00B00BF8">
        <w:rPr>
          <w:rFonts w:ascii="Arial" w:hAnsi="Arial" w:cs="Arial"/>
          <w:lang w:val="en-US"/>
        </w:rPr>
        <w:t xml:space="preserve">Recently, a longitudinal study showed reduced diversity and different bacterial community composition </w:t>
      </w:r>
      <w:r w:rsidR="00C3325D">
        <w:rPr>
          <w:rFonts w:ascii="Arial" w:hAnsi="Arial" w:cs="Arial"/>
          <w:lang w:val="en-US"/>
        </w:rPr>
        <w:t>in</w:t>
      </w:r>
      <w:r w:rsidR="00C3325D" w:rsidRPr="00B00BF8">
        <w:rPr>
          <w:rFonts w:ascii="Arial" w:hAnsi="Arial" w:cs="Arial"/>
          <w:lang w:val="en-US"/>
        </w:rPr>
        <w:t xml:space="preserve"> dogs with </w:t>
      </w:r>
      <w:proofErr w:type="spellStart"/>
      <w:r w:rsidR="00C3325D" w:rsidRPr="00B00BF8">
        <w:rPr>
          <w:rFonts w:ascii="Arial" w:hAnsi="Arial" w:cs="Arial"/>
          <w:lang w:val="en-US"/>
        </w:rPr>
        <w:t>cAD</w:t>
      </w:r>
      <w:proofErr w:type="spellEnd"/>
      <w:r w:rsidR="00C3325D" w:rsidRPr="00B00BF8">
        <w:rPr>
          <w:rFonts w:ascii="Arial" w:hAnsi="Arial" w:cs="Arial"/>
          <w:lang w:val="en-US"/>
        </w:rPr>
        <w:t xml:space="preserve"> and secondary pyoderma compared with healthy</w:t>
      </w:r>
      <w:r w:rsidR="00C3325D">
        <w:rPr>
          <w:rFonts w:ascii="Arial" w:hAnsi="Arial" w:cs="Arial"/>
          <w:lang w:val="en-US"/>
        </w:rPr>
        <w:t xml:space="preserve"> dogs</w:t>
      </w:r>
      <w:r w:rsidR="00C3325D" w:rsidRPr="00B00BF8">
        <w:rPr>
          <w:rFonts w:ascii="Arial" w:hAnsi="Arial" w:cs="Arial"/>
          <w:lang w:val="en-US"/>
        </w:rPr>
        <w:t xml:space="preserve"> </w:t>
      </w:r>
      <w:sdt>
        <w:sdtPr>
          <w:rPr>
            <w:rFonts w:ascii="Arial" w:hAnsi="Arial" w:cs="Arial"/>
            <w:lang w:val="en-US"/>
          </w:rPr>
          <w:alias w:val="Don't edit this field"/>
          <w:tag w:val="CitaviPlaceholder#fc4b0bfe-7283-4305-97a2-0e73835d7c34"/>
          <w:id w:val="728735059"/>
          <w:placeholder>
            <w:docPart w:val="DefaultPlaceholder_-1854013440"/>
          </w:placeholder>
        </w:sdtPr>
        <w:sdtContent>
          <w:r w:rsidR="00D83E97" w:rsidRPr="00B00BF8">
            <w:rPr>
              <w:rFonts w:ascii="Arial" w:hAnsi="Arial" w:cs="Arial"/>
              <w:lang w:val="en-US"/>
            </w:rPr>
            <w:fldChar w:fldCharType="begin"/>
          </w:r>
          <w:r w:rsidR="00440A73">
            <w:rPr>
              <w:rFonts w:ascii="Arial" w:hAnsi="Arial" w:cs="Arial"/>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qaWQuMjAxNi4wMS4wMjM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jY4NTQ0ODgiLCJVcmlTdHJpbmciOiJodHRwOi8vd3d3Lm5jYmkubmxtLm5paC5nb3YvcHVibWVkLzI2ODU0NDg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xOS0wMy0wNlQyMTowMjowNSIsIk1vZGlmaWVkQnkiOiJfTmVva2xpcyBBcG9zdG9sb3BvdWxvcyIsIklkIjoiMDE2Mjk3MTItYjhjNC00MjIxLTljZTMtYzhhZDRmYjdjZGE5IiwiTW9kaWZpZWRPbiI6IjIwMTktMDMtMDZUMjE6MDI6MT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mlkLjIwMTYuMDEuMDIzIiwiVXJpU3RyaW5nIjoiaHR0cHM6Ly9kb2kub3JnLzEwLjEwMTYvai5qaWQuMjAxNi4wMS4wMjM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5LTAzLTA2VDIxOjAyOjA1IiwiTW9kaWZpZWRCeSI6Il9OZW9rbGlzIEFwb3N0b2xvcG91bG9zIiwiSWQiOiJiMDgyNjc3NS03ZTNjLTRjZWEtYmNjYS1kNmUwMmNmOTg3MmEiLCJNb2RpZmllZE9uIjoiMjAxOS0wMy0wNlQyMTowMjoxNS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lBNQzQ4NzcyMDAiLCJVcmlTdHJpbmciOiJodHRwczovL3d3dy5uY2JpLm5sbS5uaWguZ292L3BtYy9hcnRpY2xlcy9QTUM0ODc3MjAw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}</w:instrText>
          </w:r>
          <w:r w:rsidR="00D83E97" w:rsidRPr="00B00BF8">
            <w:rPr>
              <w:rFonts w:ascii="Arial" w:hAnsi="Arial" w:cs="Arial"/>
              <w:lang w:val="en-US"/>
            </w:rPr>
            <w:fldChar w:fldCharType="separate"/>
          </w:r>
          <w:r w:rsidR="00440A73">
            <w:rPr>
              <w:rFonts w:ascii="Arial" w:hAnsi="Arial" w:cs="Arial"/>
              <w:lang w:val="en-US"/>
            </w:rPr>
            <w:t>[14]</w:t>
          </w:r>
          <w:r w:rsidR="00D83E97" w:rsidRPr="00B00BF8">
            <w:rPr>
              <w:rFonts w:ascii="Arial" w:hAnsi="Arial" w:cs="Arial"/>
              <w:lang w:val="en-US"/>
            </w:rPr>
            <w:fldChar w:fldCharType="end"/>
          </w:r>
        </w:sdtContent>
      </w:sdt>
      <w:r w:rsidR="00D83E97" w:rsidRPr="00B00BF8">
        <w:rPr>
          <w:rFonts w:ascii="Arial" w:hAnsi="Arial" w:cs="Arial"/>
          <w:lang w:val="en-US"/>
        </w:rPr>
        <w:t xml:space="preserve">. </w:t>
      </w:r>
      <w:r w:rsidR="003A280B" w:rsidRPr="00B00BF8">
        <w:rPr>
          <w:rFonts w:ascii="Arial" w:hAnsi="Arial" w:cs="Arial"/>
          <w:lang w:val="en-US"/>
        </w:rPr>
        <w:t>After antimicrobial therapy and remission of skin lesions, the diversity was restored and the clustering difference of the bacterial communities was reduced</w:t>
      </w:r>
      <w:r w:rsidR="003A280B">
        <w:rPr>
          <w:rFonts w:ascii="Arial" w:hAnsi="Arial" w:cs="Arial"/>
          <w:lang w:val="en-US"/>
        </w:rPr>
        <w:t xml:space="preserve"> </w:t>
      </w:r>
      <w:sdt>
        <w:sdtPr>
          <w:rPr>
            <w:rFonts w:ascii="Arial" w:hAnsi="Arial" w:cs="Arial"/>
            <w:lang w:val="en-US"/>
          </w:rPr>
          <w:alias w:val="Don't edit this field"/>
          <w:tag w:val="CitaviPlaceholder#d32990c3-8223-4cb7-ab79-af9b5d5aed64"/>
          <w:id w:val="-272633633"/>
          <w:placeholder>
            <w:docPart w:val="DefaultPlaceholder_-1854013440"/>
          </w:placeholder>
        </w:sdtPr>
        <w:sdtContent>
          <w:r w:rsidR="00733CAC" w:rsidRPr="00B00BF8">
            <w:rPr>
              <w:rFonts w:ascii="Arial" w:hAnsi="Arial" w:cs="Arial"/>
              <w:lang w:val="en-US"/>
            </w:rPr>
            <w:fldChar w:fldCharType="begin"/>
          </w:r>
          <w:r w:rsidR="00440A73">
            <w:rPr>
              <w:rFonts w:ascii="Arial" w:hAnsi="Arial" w:cs="Arial"/>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qaWQuMjAxNi4wMS4wMjM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jY4NTQ0ODgiLCJVcmlTdHJpbmciOiJodHRwOi8vd3d3Lm5jYmkubmxtLm5paC5nb3YvcHVibWVkLzI2ODU0NDg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xOS0wMy0wNlQyMTowMjowNSIsIk1vZGlmaWVkQnkiOiJfTmVva2xpcyBBcG9zdG9sb3BvdWxvcyIsIklkIjoiMDE2Mjk3MTItYjhjNC00MjIxLTljZTMtYzhhZDRmYjdjZGE5IiwiTW9kaWZpZWRPbiI6IjIwMTktMDMtMDZUMjE6MDI6MT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mlkLjIwMTYuMDEuMDIzIiwiVXJpU3RyaW5nIjoiaHR0cHM6Ly9kb2kub3JnLzEwLjEwMTYvai5qaWQuMjAxNi4wMS4wMjM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5LTAzLTA2VDIxOjAyOjA1IiwiTW9kaWZpZWRCeSI6Il9OZW9rbGlzIEFwb3N0b2xvcG91bG9zIiwiSWQiOiJiMDgyNjc3NS03ZTNjLTRjZWEtYmNjYS1kNmUwMmNmOTg3MmEiLCJNb2RpZmllZE9uIjoiMjAxOS0wMy0wNlQyMTowMjoxNS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lBNQzQ4NzcyMDAiLCJVcmlTdHJpbmciOiJodHRwczovL3d3dy5uY2JpLm5sbS5uaWguZ292L3BtYy9hcnRpY2xlcy9QTUM0ODc3MjAw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}</w:instrText>
          </w:r>
          <w:r w:rsidR="00733CAC" w:rsidRPr="00B00BF8">
            <w:rPr>
              <w:rFonts w:ascii="Arial" w:hAnsi="Arial" w:cs="Arial"/>
              <w:lang w:val="en-US"/>
            </w:rPr>
            <w:fldChar w:fldCharType="separate"/>
          </w:r>
          <w:r w:rsidR="00440A73">
            <w:rPr>
              <w:rFonts w:ascii="Arial" w:hAnsi="Arial" w:cs="Arial"/>
              <w:lang w:val="en-US"/>
            </w:rPr>
            <w:t>[14]</w:t>
          </w:r>
          <w:r w:rsidR="00733CAC" w:rsidRPr="00B00BF8">
            <w:rPr>
              <w:rFonts w:ascii="Arial" w:hAnsi="Arial" w:cs="Arial"/>
              <w:lang w:val="en-US"/>
            </w:rPr>
            <w:fldChar w:fldCharType="end"/>
          </w:r>
        </w:sdtContent>
      </w:sdt>
      <w:r w:rsidR="00733CAC" w:rsidRPr="00B00BF8">
        <w:rPr>
          <w:rFonts w:ascii="Arial" w:hAnsi="Arial" w:cs="Arial"/>
          <w:lang w:val="en-US"/>
        </w:rPr>
        <w:t xml:space="preserve">. </w:t>
      </w:r>
      <w:r w:rsidR="00897DE4" w:rsidRPr="00B00BF8">
        <w:rPr>
          <w:rFonts w:ascii="Arial" w:hAnsi="Arial" w:cs="Arial"/>
          <w:lang w:val="en-US"/>
        </w:rPr>
        <w:t>Neither study examined the ear canal</w:t>
      </w:r>
      <w:r w:rsidR="00897DE4">
        <w:rPr>
          <w:rFonts w:ascii="Arial" w:hAnsi="Arial" w:cs="Arial"/>
          <w:lang w:val="en-US"/>
        </w:rPr>
        <w:t>, which is a commonly affected body site in allergic dogs</w:t>
      </w:r>
      <w:r w:rsidR="00897DE4" w:rsidRPr="00B00BF8">
        <w:rPr>
          <w:rFonts w:ascii="Arial" w:hAnsi="Arial" w:cs="Arial"/>
          <w:lang w:val="en-US"/>
        </w:rPr>
        <w:t xml:space="preserve">. The only study </w:t>
      </w:r>
      <w:r w:rsidR="00897DE4">
        <w:rPr>
          <w:rFonts w:ascii="Arial" w:hAnsi="Arial" w:cs="Arial"/>
          <w:lang w:val="en-US"/>
        </w:rPr>
        <w:t xml:space="preserve">using NGS for evaluating the microbiota of asymptomatic ear canals of dogs with </w:t>
      </w:r>
      <w:proofErr w:type="spellStart"/>
      <w:r w:rsidR="00897DE4">
        <w:rPr>
          <w:rFonts w:ascii="Arial" w:hAnsi="Arial" w:cs="Arial"/>
          <w:lang w:val="en-US"/>
        </w:rPr>
        <w:t>cAD</w:t>
      </w:r>
      <w:proofErr w:type="spellEnd"/>
      <w:r w:rsidR="00897DE4">
        <w:rPr>
          <w:rFonts w:ascii="Arial" w:hAnsi="Arial" w:cs="Arial"/>
          <w:lang w:val="en-US"/>
        </w:rPr>
        <w:t xml:space="preserve"> showed no difference in the diversity but a significant difference in bacteria community </w:t>
      </w:r>
      <w:r w:rsidR="00897DE4">
        <w:rPr>
          <w:rFonts w:ascii="Arial" w:hAnsi="Arial" w:cs="Arial"/>
          <w:lang w:val="en-US"/>
        </w:rPr>
        <w:lastRenderedPageBreak/>
        <w:t>composition</w:t>
      </w:r>
      <w:r w:rsidR="007F7878" w:rsidRPr="00B00BF8">
        <w:rPr>
          <w:rFonts w:ascii="Arial" w:hAnsi="Arial" w:cs="Arial"/>
          <w:lang w:val="en-US"/>
        </w:rPr>
        <w:t xml:space="preserve"> </w:t>
      </w:r>
      <w:sdt>
        <w:sdtPr>
          <w:rPr>
            <w:rFonts w:ascii="Arial" w:hAnsi="Arial" w:cs="Arial"/>
            <w:lang w:val="en-US"/>
          </w:rPr>
          <w:alias w:val="Don't edit this field"/>
          <w:tag w:val="CitaviPlaceholder#59c8a9cb-8ba9-46f7-a16b-72a9094014b7"/>
          <w:id w:val="1122044354"/>
          <w:placeholder>
            <w:docPart w:val="DefaultPlaceholder_-1854013440"/>
          </w:placeholder>
        </w:sdtPr>
        <w:sdtContent>
          <w:r w:rsidR="00F25F93" w:rsidRPr="00B00BF8">
            <w:rPr>
              <w:rFonts w:ascii="Arial" w:hAnsi="Arial" w:cs="Arial"/>
              <w:lang w:val="en-US"/>
            </w:rPr>
            <w:fldChar w:fldCharType="begin"/>
          </w:r>
          <w:r w:rsidR="00440A73">
            <w:rPr>
              <w:rFonts w:ascii="Arial" w:hAnsi="Arial" w:cs="Arial"/>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ExL3ZkZS4xMjY3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zMDA4NDExNSIsIlVyaVN0cmluZyI6Imh0dHA6Ly93d3cubmNiaS5ubG0ubmloLmdvdi9wdWJtZWQvMzAwODQxMT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lb2tsaXMgQXBvc3RvbG9wb3Vsb3MiLCJDcmVhdGVkT24iOiIyMDE5LTAzLTIwVDEwOjU3OjU2IiwiTW9kaWZpZWRCeSI6Il9OZW9rbGlzIEFwb3N0b2xvcG91bG9zIiwiSWQiOiJiMjFjMDRhZi01YzYwLTQzYzEtYjA1Mi1hYmQ1MDhhNDljY2MiLCJNb2RpZmllZE9uIjoiMjAxOS0wMy0yMFQxMDo1ODowNy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TEvdmRlLjEyNjc0IiwiVXJpU3RyaW5nIjoiaHR0cHM6Ly9kb2kub3JnLzEwLjExMTEvdmRlLjEyNjc0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}</w:instrText>
          </w:r>
          <w:r w:rsidR="00F25F93" w:rsidRPr="00B00BF8">
            <w:rPr>
              <w:rFonts w:ascii="Arial" w:hAnsi="Arial" w:cs="Arial"/>
              <w:lang w:val="en-US"/>
            </w:rPr>
            <w:fldChar w:fldCharType="separate"/>
          </w:r>
          <w:r w:rsidR="00440A73">
            <w:rPr>
              <w:rFonts w:ascii="Arial" w:hAnsi="Arial" w:cs="Arial"/>
              <w:lang w:val="en-US"/>
            </w:rPr>
            <w:t>[1]</w:t>
          </w:r>
          <w:r w:rsidR="00F25F93" w:rsidRPr="00B00BF8">
            <w:rPr>
              <w:rFonts w:ascii="Arial" w:hAnsi="Arial" w:cs="Arial"/>
              <w:lang w:val="en-US"/>
            </w:rPr>
            <w:fldChar w:fldCharType="end"/>
          </w:r>
        </w:sdtContent>
      </w:sdt>
      <w:r w:rsidR="00F25F93" w:rsidRPr="00B00BF8">
        <w:rPr>
          <w:rFonts w:ascii="Arial" w:hAnsi="Arial" w:cs="Arial"/>
          <w:lang w:val="en-US"/>
        </w:rPr>
        <w:t xml:space="preserve">. </w:t>
      </w:r>
      <w:r w:rsidR="00ED5E84" w:rsidRPr="00B00BF8">
        <w:rPr>
          <w:rFonts w:ascii="Arial" w:hAnsi="Arial" w:cs="Arial"/>
          <w:lang w:val="en-US"/>
        </w:rPr>
        <w:t>All previous</w:t>
      </w:r>
      <w:r w:rsidR="00ED5E84">
        <w:rPr>
          <w:rFonts w:ascii="Arial" w:hAnsi="Arial" w:cs="Arial"/>
          <w:lang w:val="en-US"/>
        </w:rPr>
        <w:t>ly mentioned</w:t>
      </w:r>
      <w:r w:rsidR="00ED5E84" w:rsidRPr="00B00BF8">
        <w:rPr>
          <w:rFonts w:ascii="Arial" w:hAnsi="Arial" w:cs="Arial"/>
          <w:lang w:val="en-US"/>
        </w:rPr>
        <w:t xml:space="preserve"> studies </w:t>
      </w:r>
      <w:r w:rsidR="00ED5E84">
        <w:rPr>
          <w:rFonts w:ascii="Arial" w:hAnsi="Arial" w:cs="Arial"/>
          <w:lang w:val="en-US"/>
        </w:rPr>
        <w:t>involved</w:t>
      </w:r>
      <w:r w:rsidR="00ED5E84" w:rsidRPr="00B00BF8">
        <w:rPr>
          <w:rFonts w:ascii="Arial" w:hAnsi="Arial" w:cs="Arial"/>
          <w:lang w:val="en-US"/>
        </w:rPr>
        <w:t xml:space="preserve"> dogs from </w:t>
      </w:r>
      <w:r w:rsidR="00ED5E84">
        <w:rPr>
          <w:rFonts w:ascii="Arial" w:hAnsi="Arial" w:cs="Arial"/>
          <w:lang w:val="en-US"/>
        </w:rPr>
        <w:t>various</w:t>
      </w:r>
      <w:r w:rsidR="00ED5E84" w:rsidRPr="00B00BF8">
        <w:rPr>
          <w:rFonts w:ascii="Arial" w:hAnsi="Arial" w:cs="Arial"/>
          <w:lang w:val="en-US"/>
        </w:rPr>
        <w:t xml:space="preserve"> breeds. It is well documented that </w:t>
      </w:r>
      <w:proofErr w:type="spellStart"/>
      <w:r w:rsidR="00ED5E84" w:rsidRPr="00B00BF8">
        <w:rPr>
          <w:rFonts w:ascii="Arial" w:hAnsi="Arial" w:cs="Arial"/>
          <w:lang w:val="en-US"/>
        </w:rPr>
        <w:t>cAD</w:t>
      </w:r>
      <w:proofErr w:type="spellEnd"/>
      <w:r w:rsidR="00ED5E84" w:rsidRPr="00B00BF8">
        <w:rPr>
          <w:rFonts w:ascii="Arial" w:hAnsi="Arial" w:cs="Arial"/>
          <w:lang w:val="en-US"/>
        </w:rPr>
        <w:t xml:space="preserve"> has breed predisposition</w:t>
      </w:r>
      <w:r w:rsidR="00ED5E84">
        <w:rPr>
          <w:rFonts w:ascii="Arial" w:hAnsi="Arial" w:cs="Arial"/>
          <w:lang w:val="en-US"/>
        </w:rPr>
        <w:t>s and that</w:t>
      </w:r>
      <w:r w:rsidR="00ED5E84" w:rsidRPr="00B00BF8">
        <w:rPr>
          <w:rFonts w:ascii="Arial" w:hAnsi="Arial" w:cs="Arial"/>
          <w:lang w:val="en-US"/>
        </w:rPr>
        <w:t xml:space="preserve"> the phenotype of the disease differs between breeds</w:t>
      </w:r>
      <w:r w:rsidR="00ED5E84">
        <w:rPr>
          <w:rFonts w:ascii="Arial" w:hAnsi="Arial" w:cs="Arial"/>
          <w:lang w:val="en-US"/>
        </w:rPr>
        <w:t xml:space="preserve"> </w:t>
      </w:r>
      <w:sdt>
        <w:sdtPr>
          <w:rPr>
            <w:rFonts w:ascii="Arial" w:hAnsi="Arial" w:cs="Arial"/>
            <w:lang w:val="en-US"/>
          </w:rPr>
          <w:alias w:val="Don't edit this field"/>
          <w:tag w:val="CitaviPlaceholder#76ea3cdb-b3fc-426b-aa88-ff0cfd337cfd"/>
          <w:id w:val="769741835"/>
          <w:placeholder>
            <w:docPart w:val="DefaultPlaceholder_-1854013440"/>
          </w:placeholder>
        </w:sdtPr>
        <w:sdtContent>
          <w:r w:rsidR="008F4C04" w:rsidRPr="00B00BF8">
            <w:rPr>
              <w:rFonts w:ascii="Arial" w:hAnsi="Arial" w:cs="Arial"/>
              <w:lang w:val="en-US"/>
            </w:rPr>
            <w:fldChar w:fldCharType="begin"/>
          </w:r>
          <w:r w:rsidR="00440A73">
            <w:rPr>
              <w:rFonts w:ascii="Arial" w:hAnsi="Arial" w:cs="Arial"/>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YmIzMTE5LTY2NzUtNDAxMC04YTY5LTM0M2JmODk0NzNiNSIsIlJhbmdlTGVuZ3RoIjo0LCJSZWZlcmVuY2VJZCI6ImEwYWFjMjdkLTU5MTAtNDMyNy05ZDU3LWFiOWIxM2IwMj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jA4ODc0MDQiLCJVcmlTdHJpbmciOiJodHRwOi8vd3d3Lm5jYmkubmxtLm5paC5nb3YvcHVibWVkLzIwODg3NDA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xOS0wMy0yOVQyMDoxODo1MSIsIk1vZGlmaWVkQnkiOiJfTmVva2xpcyBBcG9zdG9sb3BvdWxvcyIsIklkIjoiMmY5MmM1YzAtNjc5NS00NWY1LWI3OTItM2I4ZWI5ODVmM2FkIiwiTW9kaWZpZWRPbiI6IjIwMTktMDMtMjlUMjA6MTk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ouMTM2NS0zMTY0LjIwMTAuMDA5MjUueCIsIlVyaVN0cmluZyI6Imh0dHBzOi8vZG9pLm9yZy8xMC4xMTExL2ouMTM2NS0zMTY0LjIwMTAuMDA5MjUue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}</w:instrText>
          </w:r>
          <w:r w:rsidR="008F4C04" w:rsidRPr="00B00BF8">
            <w:rPr>
              <w:rFonts w:ascii="Arial" w:hAnsi="Arial" w:cs="Arial"/>
              <w:lang w:val="en-US"/>
            </w:rPr>
            <w:fldChar w:fldCharType="separate"/>
          </w:r>
          <w:r w:rsidR="00440A73">
            <w:rPr>
              <w:rFonts w:ascii="Arial" w:hAnsi="Arial" w:cs="Arial"/>
              <w:lang w:val="en-US"/>
            </w:rPr>
            <w:t>[15]</w:t>
          </w:r>
          <w:r w:rsidR="008F4C04" w:rsidRPr="00B00BF8">
            <w:rPr>
              <w:rFonts w:ascii="Arial" w:hAnsi="Arial" w:cs="Arial"/>
              <w:lang w:val="en-US"/>
            </w:rPr>
            <w:fldChar w:fldCharType="end"/>
          </w:r>
        </w:sdtContent>
      </w:sdt>
      <w:r w:rsidR="006F248D" w:rsidRPr="00B00BF8">
        <w:rPr>
          <w:rFonts w:ascii="Arial" w:hAnsi="Arial" w:cs="Arial"/>
          <w:lang w:val="en-US"/>
        </w:rPr>
        <w:t>.</w:t>
      </w:r>
      <w:r w:rsidR="00D96300" w:rsidRPr="00B00BF8">
        <w:rPr>
          <w:rFonts w:ascii="Arial" w:hAnsi="Arial" w:cs="Arial"/>
          <w:lang w:val="en-US"/>
        </w:rPr>
        <w:t xml:space="preserve"> </w:t>
      </w:r>
      <w:r w:rsidR="00E01A45" w:rsidRPr="00B00BF8">
        <w:rPr>
          <w:rFonts w:ascii="Arial" w:hAnsi="Arial" w:cs="Arial"/>
          <w:lang w:val="en-US"/>
        </w:rPr>
        <w:t xml:space="preserve">It is unclear if the different phenotypes of </w:t>
      </w:r>
      <w:proofErr w:type="spellStart"/>
      <w:r w:rsidR="00E01A45" w:rsidRPr="00B00BF8">
        <w:rPr>
          <w:rFonts w:ascii="Arial" w:hAnsi="Arial" w:cs="Arial"/>
          <w:lang w:val="en-US"/>
        </w:rPr>
        <w:t>cAD</w:t>
      </w:r>
      <w:proofErr w:type="spellEnd"/>
      <w:r w:rsidR="00E01A45" w:rsidRPr="00B00BF8">
        <w:rPr>
          <w:rFonts w:ascii="Arial" w:hAnsi="Arial" w:cs="Arial"/>
          <w:lang w:val="en-US"/>
        </w:rPr>
        <w:t xml:space="preserve"> affect the bacterial community composition between the breeds</w:t>
      </w:r>
      <w:r w:rsidR="00E01A45">
        <w:rPr>
          <w:rFonts w:ascii="Arial" w:hAnsi="Arial" w:cs="Arial"/>
          <w:lang w:val="en-US"/>
        </w:rPr>
        <w:t xml:space="preserve">. </w:t>
      </w:r>
      <w:r w:rsidR="00E01A45" w:rsidRPr="00B00BF8">
        <w:rPr>
          <w:rFonts w:ascii="Arial" w:hAnsi="Arial" w:cs="Arial"/>
          <w:lang w:val="en-US"/>
        </w:rPr>
        <w:t>To date no study has evaluated the microbiota of the skin and ear canal of only a single breed in both health</w:t>
      </w:r>
      <w:r w:rsidR="00E01A45">
        <w:rPr>
          <w:rFonts w:ascii="Arial" w:hAnsi="Arial" w:cs="Arial"/>
          <w:lang w:val="en-US"/>
        </w:rPr>
        <w:t>y</w:t>
      </w:r>
      <w:r w:rsidR="00E01A45" w:rsidRPr="00B00BF8">
        <w:rPr>
          <w:rFonts w:ascii="Arial" w:hAnsi="Arial" w:cs="Arial"/>
          <w:lang w:val="en-US"/>
        </w:rPr>
        <w:t xml:space="preserve"> and </w:t>
      </w:r>
      <w:r w:rsidR="00E01A45">
        <w:rPr>
          <w:rFonts w:ascii="Arial" w:hAnsi="Arial" w:cs="Arial"/>
          <w:lang w:val="en-US"/>
        </w:rPr>
        <w:t xml:space="preserve">allergic skin disease </w:t>
      </w:r>
      <w:r w:rsidR="00E01A45" w:rsidRPr="00B00BF8">
        <w:rPr>
          <w:rFonts w:ascii="Arial" w:hAnsi="Arial" w:cs="Arial"/>
          <w:lang w:val="en-US"/>
        </w:rPr>
        <w:t>states</w:t>
      </w:r>
      <w:r w:rsidR="00E01A45">
        <w:rPr>
          <w:rFonts w:ascii="Arial" w:hAnsi="Arial" w:cs="Arial"/>
          <w:lang w:val="en-US"/>
        </w:rPr>
        <w:t>, thus minimizing potential bias due to allergy phenotype effect on the microbiota</w:t>
      </w:r>
      <w:r w:rsidR="00E01A45" w:rsidRPr="00B00BF8">
        <w:rPr>
          <w:rFonts w:ascii="Arial" w:hAnsi="Arial" w:cs="Arial"/>
          <w:lang w:val="en-US"/>
        </w:rPr>
        <w:t>.</w:t>
      </w:r>
      <w:r w:rsidR="00E01A45">
        <w:rPr>
          <w:rFonts w:ascii="Arial" w:hAnsi="Arial" w:cs="Arial"/>
          <w:lang w:val="en-US"/>
        </w:rPr>
        <w:t xml:space="preserve"> The German shepherd dog (GSD) was chosen in our investigation because it is a high-risk breed for </w:t>
      </w:r>
      <w:proofErr w:type="spellStart"/>
      <w:r w:rsidR="00E01A45">
        <w:rPr>
          <w:rFonts w:ascii="Arial" w:hAnsi="Arial" w:cs="Arial"/>
          <w:lang w:val="en-US"/>
        </w:rPr>
        <w:t>cAD</w:t>
      </w:r>
      <w:proofErr w:type="spellEnd"/>
      <w:r w:rsidR="00EC5891">
        <w:rPr>
          <w:rFonts w:ascii="Arial" w:hAnsi="Arial" w:cs="Arial"/>
          <w:lang w:val="en-US"/>
        </w:rPr>
        <w:t xml:space="preserve"> </w:t>
      </w:r>
      <w:sdt>
        <w:sdtPr>
          <w:rPr>
            <w:rFonts w:ascii="Arial" w:hAnsi="Arial" w:cs="Arial"/>
            <w:lang w:val="en-US"/>
          </w:rPr>
          <w:alias w:val="Don't edit this field"/>
          <w:tag w:val="CitaviPlaceholder#b5054481-a443-4dc6-9b5c-1d6b2a9d88da"/>
          <w:id w:val="-2077577979"/>
          <w:placeholder>
            <w:docPart w:val="DefaultPlaceholder_-1854013440"/>
          </w:placeholder>
        </w:sdtPr>
        <w:sdtContent>
          <w:r w:rsidR="00EC5891">
            <w:rPr>
              <w:rFonts w:ascii="Arial" w:hAnsi="Arial" w:cs="Arial"/>
              <w:lang w:val="en-US"/>
            </w:rPr>
            <w:fldChar w:fldCharType="begin"/>
          </w:r>
          <w:r w:rsidR="00440A73">
            <w:rPr>
              <w:rFonts w:ascii="Arial" w:hAnsi="Arial" w:cs="Arial"/>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iMzI0MTE2LTk0MmMtNDc4Zi1iMzZmLTcyZTdhYjc1ZjhlYyIsIlJhbmdlTGVuZ3RoIjo0LCJSZWZlcmVuY2VJZCI6ImEwYWFjMjdkLTU5MTAtNDMyNy05ZDU3LWFiOWIxM2IwMj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jA4ODc0MDQiLCJVcmlTdHJpbmciOiJodHRwOi8vd3d3Lm5jYmkubmxtLm5paC5nb3YvcHVibWVkLzIwODg3NDA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xOS0wMy0yOVQyMDoxODo1MSIsIk1vZGlmaWVkQnkiOiJfTmVva2xpcyBBcG9zdG9sb3BvdWxvcyIsIklkIjoiMmY5MmM1YzAtNjc5NS00NWY1LWI3OTItM2I4ZWI5ODVmM2FkIiwiTW9kaWZpZWRPbiI6IjIwMTktMDMtMjlUMjA6MTk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ouMTM2NS0zMTY0LjIwMTAuMDA5MjUueCIsIlVyaVN0cmluZyI6Imh0dHBzOi8vZG9pLm9yZy8xMC4xMTExL2ouMTM2NS0zMTY0LjIwMTAuMDA5MjUue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}</w:instrText>
          </w:r>
          <w:r w:rsidR="00EC5891">
            <w:rPr>
              <w:rFonts w:ascii="Arial" w:hAnsi="Arial" w:cs="Arial"/>
              <w:lang w:val="en-US"/>
            </w:rPr>
            <w:fldChar w:fldCharType="separate"/>
          </w:r>
          <w:r w:rsidR="00440A73">
            <w:rPr>
              <w:rFonts w:ascii="Arial" w:hAnsi="Arial" w:cs="Arial"/>
              <w:lang w:val="en-US"/>
            </w:rPr>
            <w:t>[15]</w:t>
          </w:r>
          <w:r w:rsidR="00EC5891">
            <w:rPr>
              <w:rFonts w:ascii="Arial" w:hAnsi="Arial" w:cs="Arial"/>
              <w:lang w:val="en-US"/>
            </w:rPr>
            <w:fldChar w:fldCharType="end"/>
          </w:r>
        </w:sdtContent>
      </w:sdt>
      <w:r w:rsidR="0036677F">
        <w:rPr>
          <w:rFonts w:ascii="Arial" w:hAnsi="Arial" w:cs="Arial"/>
          <w:lang w:val="en-US"/>
        </w:rPr>
        <w:t>, possibly due to</w:t>
      </w:r>
      <w:r w:rsidR="001B31F1">
        <w:rPr>
          <w:rFonts w:ascii="Arial" w:hAnsi="Arial" w:cs="Arial"/>
          <w:lang w:val="en-US"/>
        </w:rPr>
        <w:t xml:space="preserve"> </w:t>
      </w:r>
      <w:r w:rsidR="00EB6BE6">
        <w:rPr>
          <w:rFonts w:ascii="Arial" w:hAnsi="Arial" w:cs="Arial"/>
          <w:lang w:val="en-US"/>
        </w:rPr>
        <w:t>an altered</w:t>
      </w:r>
      <w:r w:rsidR="008D3A10">
        <w:rPr>
          <w:rFonts w:ascii="Arial" w:hAnsi="Arial" w:cs="Arial"/>
          <w:lang w:val="en-US"/>
        </w:rPr>
        <w:t xml:space="preserve"> </w:t>
      </w:r>
      <w:r w:rsidR="00D94246">
        <w:rPr>
          <w:rFonts w:ascii="Arial" w:hAnsi="Arial" w:cs="Arial"/>
          <w:lang w:val="en-US"/>
        </w:rPr>
        <w:t>expression of the plakophilin 2 gene</w:t>
      </w:r>
      <w:r w:rsidR="00EC5891">
        <w:rPr>
          <w:rFonts w:ascii="Arial" w:hAnsi="Arial" w:cs="Arial"/>
          <w:lang w:val="en-US"/>
        </w:rPr>
        <w:t xml:space="preserve"> </w:t>
      </w:r>
      <w:r w:rsidR="00561AB5">
        <w:rPr>
          <w:rFonts w:ascii="Arial" w:hAnsi="Arial" w:cs="Arial"/>
          <w:lang w:val="en-US"/>
        </w:rPr>
        <w:t>and other genes of the chromosome 27</w:t>
      </w:r>
      <w:r w:rsidR="008D3A10">
        <w:rPr>
          <w:rFonts w:ascii="Arial" w:hAnsi="Arial" w:cs="Arial"/>
          <w:lang w:val="en-US"/>
        </w:rPr>
        <w:t xml:space="preserve"> </w:t>
      </w:r>
      <w:sdt>
        <w:sdtPr>
          <w:rPr>
            <w:rFonts w:ascii="Arial" w:hAnsi="Arial" w:cs="Arial"/>
            <w:lang w:val="en-US"/>
          </w:rPr>
          <w:alias w:val="Don't edit this field"/>
          <w:tag w:val="CitaviPlaceholder#dba7352d-f45a-4365-a183-b3e81510e7c1"/>
          <w:id w:val="578870369"/>
          <w:placeholder>
            <w:docPart w:val="DefaultPlaceholder_-1854013440"/>
          </w:placeholder>
        </w:sdtPr>
        <w:sdtContent>
          <w:r w:rsidR="008D3A10">
            <w:rPr>
              <w:rFonts w:ascii="Arial" w:hAnsi="Arial" w:cs="Arial"/>
              <w:lang w:val="en-US"/>
            </w:rPr>
            <w:fldChar w:fldCharType="begin"/>
          </w:r>
          <w:r w:rsidR="00440A73">
            <w:rPr>
              <w:rFonts w:ascii="Arial" w:hAnsi="Arial" w:cs="Arial"/>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lOGFkYzE2LTVhZDYtNGQ3Ni05NmU2LTdhMjA4NmRkN2VhZSIsIlJhbmdlTGVuZ3RoIjo0LCJSZWZlcmVuY2VJZCI6ImEyNTM3YjcwLTliNjUtNDcyYi1iZTE3LTVlY2VkZTBhMDgy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5LTEwLTA2VDE4OjI4OjI3IiwiTW9kaWZpZWRCeSI6Il9OZW9rbGlzIEFwb3N0b2xvcG91bG9zIiwiSWQiOiIwODQ5ZTk0My1iODkxLTRjNzQtYWIyMC0xMjIxNTZkMTg5NjgiLCJNb2RpZmllZE9uIjoiMjAxOS0xMC0wNlQxODoyODozNS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mh0dHBzOi8vam91cm5hbHMucGxvcy5vcmcvcGxvc2dlbmV0aWNzL2FydGljbGUvZmlsZT9pZD0xMC4xMzcxL2pvdXJuYWwucGdlbi4xMDAzNDc1JnR5cGU9cHJpbnRhYmxlIiwiVXJpU3RyaW5nIjoiaHR0cHM6Ly9qb3VybmFscy5wbG9zLm9yZy9wbG9zZ2VuZXRpY3MvYXJ0aWNsZS9maWxlP2lkPTEwLjEzNzEvam91cm5hbC5wZ2VuLjEwMDM0NzUmdHlwZT1wcmludGFibGU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}</w:instrText>
          </w:r>
          <w:r w:rsidR="008D3A10">
            <w:rPr>
              <w:rFonts w:ascii="Arial" w:hAnsi="Arial" w:cs="Arial"/>
              <w:lang w:val="en-US"/>
            </w:rPr>
            <w:fldChar w:fldCharType="separate"/>
          </w:r>
          <w:r w:rsidR="00440A73">
            <w:rPr>
              <w:rFonts w:ascii="Arial" w:hAnsi="Arial" w:cs="Arial"/>
              <w:lang w:val="en-US"/>
            </w:rPr>
            <w:t>[16]</w:t>
          </w:r>
          <w:r w:rsidR="008D3A10">
            <w:rPr>
              <w:rFonts w:ascii="Arial" w:hAnsi="Arial" w:cs="Arial"/>
              <w:lang w:val="en-US"/>
            </w:rPr>
            <w:fldChar w:fldCharType="end"/>
          </w:r>
        </w:sdtContent>
      </w:sdt>
      <w:r w:rsidR="00561AB5">
        <w:rPr>
          <w:rFonts w:ascii="Arial" w:hAnsi="Arial" w:cs="Arial"/>
          <w:lang w:val="en-US"/>
        </w:rPr>
        <w:t>.</w:t>
      </w:r>
      <w:r w:rsidR="006828CD">
        <w:rPr>
          <w:rFonts w:ascii="Arial" w:hAnsi="Arial" w:cs="Arial"/>
          <w:lang w:val="en-US"/>
        </w:rPr>
        <w:t xml:space="preserve"> </w:t>
      </w:r>
    </w:p>
    <w:p w14:paraId="1BECC327" w14:textId="77777777" w:rsidR="00297D3B" w:rsidRDefault="00297D3B" w:rsidP="00297D3B">
      <w:pPr>
        <w:spacing w:line="480" w:lineRule="auto"/>
        <w:ind w:firstLine="720"/>
        <w:jc w:val="both"/>
        <w:rPr>
          <w:rFonts w:ascii="Arial" w:hAnsi="Arial" w:cs="Arial"/>
          <w:lang w:val="en-US"/>
        </w:rPr>
      </w:pPr>
      <w:r>
        <w:rPr>
          <w:rFonts w:ascii="Arial" w:hAnsi="Arial" w:cs="Arial"/>
          <w:lang w:val="en-US"/>
        </w:rPr>
        <w:t xml:space="preserve">The goal of the study was to describe and compare </w:t>
      </w:r>
      <w:r w:rsidRPr="00D92955">
        <w:rPr>
          <w:rFonts w:ascii="Arial" w:hAnsi="Arial" w:cs="Arial"/>
          <w:lang w:val="en-US"/>
        </w:rPr>
        <w:t>bacterial microbiota of four body sites (axilla, front dorsal interdigital skin, groin and ear canal) of healthy (non-allergic) and allergic GSDs using a 16S rRNA gene amplicon based Illumina sequencing approach.</w:t>
      </w:r>
      <w:r w:rsidRPr="00B00BF8">
        <w:rPr>
          <w:rFonts w:ascii="Arial" w:hAnsi="Arial" w:cs="Arial"/>
          <w:lang w:val="en-US"/>
        </w:rPr>
        <w:t xml:space="preserve"> </w:t>
      </w:r>
      <w:r w:rsidRPr="00D92955">
        <w:rPr>
          <w:rFonts w:ascii="Arial" w:hAnsi="Arial" w:cs="Arial"/>
          <w:lang w:val="en-US"/>
        </w:rPr>
        <w:t xml:space="preserve">We hypothesized that atopic dermatitis and/or </w:t>
      </w:r>
      <w:r>
        <w:rPr>
          <w:rFonts w:ascii="Arial" w:hAnsi="Arial" w:cs="Arial"/>
          <w:lang w:val="en-US"/>
        </w:rPr>
        <w:t>CAFR</w:t>
      </w:r>
      <w:r w:rsidRPr="00D92955">
        <w:rPr>
          <w:rFonts w:ascii="Arial" w:hAnsi="Arial" w:cs="Arial"/>
          <w:lang w:val="en-US"/>
        </w:rPr>
        <w:t xml:space="preserve"> influence the microbiota of the skin and ear canal of GSDs resulting in reduced bacterial diversity and significantly different bacterial community composition</w:t>
      </w:r>
      <w:r>
        <w:rPr>
          <w:rFonts w:ascii="Arial" w:hAnsi="Arial" w:cs="Arial"/>
          <w:lang w:val="en-US"/>
        </w:rPr>
        <w:t xml:space="preserve">. </w:t>
      </w:r>
    </w:p>
    <w:p w14:paraId="3FAB33ED" w14:textId="77777777" w:rsidR="008A222B" w:rsidRDefault="008A222B" w:rsidP="008D3A10">
      <w:pPr>
        <w:spacing w:line="480" w:lineRule="auto"/>
        <w:ind w:firstLine="720"/>
        <w:jc w:val="both"/>
        <w:rPr>
          <w:rFonts w:ascii="Arial" w:hAnsi="Arial" w:cs="Arial"/>
          <w:lang w:val="en-US"/>
        </w:rPr>
      </w:pPr>
    </w:p>
    <w:p w14:paraId="0061CAF3" w14:textId="77777777" w:rsidR="0061097D" w:rsidRPr="00B00BF8" w:rsidRDefault="0061097D" w:rsidP="001D64AF">
      <w:pPr>
        <w:pStyle w:val="PLOSoneLevel1heading"/>
      </w:pPr>
      <w:r w:rsidRPr="003E11CE">
        <w:t>Material and methods</w:t>
      </w:r>
    </w:p>
    <w:p w14:paraId="42B37304" w14:textId="77777777" w:rsidR="0061097D" w:rsidRPr="001D64AF" w:rsidRDefault="0061097D" w:rsidP="001D64AF">
      <w:pPr>
        <w:pStyle w:val="PlosOneLEvel2Heading"/>
      </w:pPr>
      <w:r w:rsidRPr="001D64AF">
        <w:t>Study subjects</w:t>
      </w:r>
    </w:p>
    <w:p w14:paraId="795036C5" w14:textId="1F3F3786" w:rsidR="0061097D" w:rsidRDefault="00B919D2" w:rsidP="0004150F">
      <w:pPr>
        <w:spacing w:line="480" w:lineRule="auto"/>
        <w:ind w:firstLine="720"/>
        <w:jc w:val="both"/>
        <w:rPr>
          <w:rFonts w:ascii="Arial" w:hAnsi="Arial" w:cs="Arial"/>
          <w:lang w:val="en-US"/>
        </w:rPr>
      </w:pPr>
      <w:r w:rsidRPr="00B00BF8">
        <w:rPr>
          <w:rFonts w:ascii="Arial" w:hAnsi="Arial" w:cs="Arial"/>
          <w:lang w:val="en-US"/>
        </w:rPr>
        <w:t xml:space="preserve">The clinical study was performed at the </w:t>
      </w:r>
      <w:r>
        <w:rPr>
          <w:rFonts w:ascii="Arial" w:hAnsi="Arial" w:cs="Arial"/>
          <w:lang w:val="en-US"/>
        </w:rPr>
        <w:t>small animal clinic</w:t>
      </w:r>
      <w:r w:rsidRPr="00B00BF8">
        <w:rPr>
          <w:rFonts w:ascii="Arial" w:hAnsi="Arial" w:cs="Arial"/>
          <w:lang w:val="en-US"/>
        </w:rPr>
        <w:t xml:space="preserve"> of the Justus-Liebig University</w:t>
      </w:r>
      <w:ins w:id="73" w:author="Neoklis" w:date="2020-08-20T12:42:00Z">
        <w:r w:rsidR="003738BE">
          <w:rPr>
            <w:rFonts w:ascii="Arial" w:hAnsi="Arial" w:cs="Arial"/>
            <w:lang w:val="en-US"/>
          </w:rPr>
          <w:t xml:space="preserve"> (JLU)</w:t>
        </w:r>
      </w:ins>
      <w:r>
        <w:rPr>
          <w:rFonts w:ascii="Arial" w:hAnsi="Arial" w:cs="Arial"/>
          <w:lang w:val="en-US"/>
        </w:rPr>
        <w:t>, Giessen,</w:t>
      </w:r>
      <w:r w:rsidRPr="00B00BF8">
        <w:rPr>
          <w:rFonts w:ascii="Arial" w:hAnsi="Arial" w:cs="Arial"/>
          <w:lang w:val="en-US"/>
        </w:rPr>
        <w:t xml:space="preserve"> Germany. </w:t>
      </w:r>
      <w:r>
        <w:rPr>
          <w:rFonts w:ascii="Arial" w:hAnsi="Arial" w:cs="Arial"/>
          <w:lang w:val="en-US"/>
        </w:rPr>
        <w:t>S</w:t>
      </w:r>
      <w:r w:rsidRPr="001D1DE3">
        <w:rPr>
          <w:rFonts w:ascii="Arial" w:hAnsi="Arial" w:cs="Arial"/>
          <w:lang w:val="en-US"/>
        </w:rPr>
        <w:t xml:space="preserve">amples </w:t>
      </w:r>
      <w:r>
        <w:rPr>
          <w:rFonts w:ascii="Arial" w:hAnsi="Arial" w:cs="Arial"/>
          <w:lang w:val="en-US"/>
        </w:rPr>
        <w:t xml:space="preserve">were </w:t>
      </w:r>
      <w:r w:rsidRPr="001D1DE3">
        <w:rPr>
          <w:rFonts w:ascii="Arial" w:hAnsi="Arial" w:cs="Arial"/>
          <w:lang w:val="en-US"/>
        </w:rPr>
        <w:t xml:space="preserve">collected </w:t>
      </w:r>
      <w:ins w:id="74" w:author="Neoklis" w:date="2020-08-20T12:42:00Z">
        <w:r w:rsidR="003738BE" w:rsidRPr="00B00BF8">
          <w:rPr>
            <w:rFonts w:ascii="Arial" w:hAnsi="Arial" w:cs="Arial"/>
            <w:lang w:val="en-US"/>
          </w:rPr>
          <w:t xml:space="preserve">at the </w:t>
        </w:r>
        <w:r w:rsidR="003738BE">
          <w:rPr>
            <w:rFonts w:ascii="Arial" w:hAnsi="Arial" w:cs="Arial"/>
            <w:lang w:val="en-US"/>
          </w:rPr>
          <w:t xml:space="preserve">small animal clinic (JLU) </w:t>
        </w:r>
      </w:ins>
      <w:r>
        <w:rPr>
          <w:rFonts w:ascii="Arial" w:hAnsi="Arial" w:cs="Arial"/>
          <w:lang w:val="en-US"/>
        </w:rPr>
        <w:t xml:space="preserve">during </w:t>
      </w:r>
      <w:r w:rsidRPr="001D1DE3">
        <w:rPr>
          <w:rFonts w:ascii="Arial" w:hAnsi="Arial" w:cs="Arial"/>
          <w:lang w:val="en-US"/>
        </w:rPr>
        <w:t xml:space="preserve">routine diagnostic </w:t>
      </w:r>
      <w:r>
        <w:rPr>
          <w:rFonts w:ascii="Arial" w:hAnsi="Arial" w:cs="Arial"/>
          <w:lang w:val="en-US"/>
        </w:rPr>
        <w:t xml:space="preserve">appointments specifically for this study. </w:t>
      </w:r>
      <w:r w:rsidRPr="00B00BF8">
        <w:rPr>
          <w:rFonts w:ascii="Arial" w:hAnsi="Arial" w:cs="Arial"/>
          <w:lang w:val="en-US"/>
        </w:rPr>
        <w:t xml:space="preserve">All owners were informed </w:t>
      </w:r>
      <w:r w:rsidRPr="00B00BF8">
        <w:rPr>
          <w:rFonts w:ascii="Arial" w:hAnsi="Arial" w:cs="Arial"/>
          <w:noProof/>
          <w:lang w:val="en-US"/>
        </w:rPr>
        <w:t>of</w:t>
      </w:r>
      <w:r w:rsidRPr="00B00BF8">
        <w:rPr>
          <w:rFonts w:ascii="Arial" w:hAnsi="Arial" w:cs="Arial"/>
          <w:lang w:val="en-US"/>
        </w:rPr>
        <w:t xml:space="preserve"> the procedures</w:t>
      </w:r>
      <w:r>
        <w:rPr>
          <w:rFonts w:ascii="Arial" w:hAnsi="Arial" w:cs="Arial"/>
          <w:lang w:val="en-US"/>
        </w:rPr>
        <w:t xml:space="preserve"> </w:t>
      </w:r>
      <w:r w:rsidRPr="00B00BF8">
        <w:rPr>
          <w:rFonts w:ascii="Arial" w:hAnsi="Arial" w:cs="Arial"/>
          <w:lang w:val="en-US"/>
        </w:rPr>
        <w:t xml:space="preserve">and </w:t>
      </w:r>
      <w:r>
        <w:rPr>
          <w:rFonts w:ascii="Arial" w:hAnsi="Arial" w:cs="Arial"/>
          <w:lang w:val="en-US"/>
        </w:rPr>
        <w:t>signed a consent form for sample collection</w:t>
      </w:r>
      <w:r w:rsidRPr="00B00BF8">
        <w:rPr>
          <w:rFonts w:ascii="Arial" w:hAnsi="Arial" w:cs="Arial"/>
          <w:lang w:val="en-US"/>
        </w:rPr>
        <w:t>.</w:t>
      </w:r>
      <w:r w:rsidRPr="00FF229D">
        <w:rPr>
          <w:rFonts w:ascii="Arial" w:hAnsi="Arial" w:cs="Arial"/>
          <w:lang w:val="en-US"/>
        </w:rPr>
        <w:t xml:space="preserve"> </w:t>
      </w:r>
      <w:r>
        <w:rPr>
          <w:rFonts w:ascii="Arial" w:hAnsi="Arial" w:cs="Arial"/>
          <w:lang w:val="en-US"/>
        </w:rPr>
        <w:t>T</w:t>
      </w:r>
      <w:r w:rsidRPr="00571DD0">
        <w:rPr>
          <w:rFonts w:ascii="Arial" w:hAnsi="Arial" w:cs="Arial"/>
          <w:lang w:val="en-US"/>
        </w:rPr>
        <w:t xml:space="preserve">he Animal Welfare Committee of the Justus-Liebig University of Giessen was informed about the study protocol and especially the sampling method was discussed. As there is neither pain, harm nor damage caused by gently rolling a cotton swab on skin, they </w:t>
      </w:r>
      <w:r w:rsidRPr="00571DD0">
        <w:rPr>
          <w:rFonts w:ascii="Arial" w:hAnsi="Arial" w:cs="Arial"/>
          <w:lang w:val="en-US"/>
        </w:rPr>
        <w:lastRenderedPageBreak/>
        <w:t>assured us that ethical approval by the responsible authority is not required.</w:t>
      </w:r>
      <w:r w:rsidR="002C691C" w:rsidRPr="002C691C">
        <w:rPr>
          <w:rFonts w:ascii="Arial" w:hAnsi="Arial" w:cs="Arial"/>
          <w:lang w:val="en-US"/>
        </w:rPr>
        <w:t xml:space="preserve"> </w:t>
      </w:r>
      <w:r w:rsidR="000A2E66" w:rsidRPr="00B00BF8">
        <w:rPr>
          <w:rFonts w:ascii="Arial" w:hAnsi="Arial" w:cs="Arial"/>
          <w:lang w:val="en-US"/>
        </w:rPr>
        <w:t>T</w:t>
      </w:r>
      <w:r w:rsidR="000A2E66">
        <w:rPr>
          <w:rFonts w:ascii="Arial" w:hAnsi="Arial" w:cs="Arial"/>
          <w:lang w:val="en-US"/>
        </w:rPr>
        <w:t xml:space="preserve">wo groups of </w:t>
      </w:r>
      <w:r w:rsidR="000A2E66" w:rsidRPr="00B00BF8">
        <w:rPr>
          <w:rFonts w:ascii="Arial" w:hAnsi="Arial" w:cs="Arial"/>
          <w:lang w:val="en-US"/>
        </w:rPr>
        <w:t>GSDs</w:t>
      </w:r>
      <w:r w:rsidR="000A2E66">
        <w:rPr>
          <w:rFonts w:ascii="Arial" w:hAnsi="Arial" w:cs="Arial"/>
          <w:lang w:val="en-US"/>
        </w:rPr>
        <w:t xml:space="preserve"> were studied</w:t>
      </w:r>
      <w:r w:rsidR="000A2E66" w:rsidRPr="00B00BF8">
        <w:rPr>
          <w:rFonts w:ascii="Arial" w:hAnsi="Arial" w:cs="Arial"/>
          <w:lang w:val="en-US"/>
        </w:rPr>
        <w:t>.</w:t>
      </w:r>
      <w:r w:rsidR="000A2E66">
        <w:rPr>
          <w:rFonts w:ascii="Arial" w:hAnsi="Arial" w:cs="Arial"/>
          <w:lang w:val="en-US"/>
        </w:rPr>
        <w:t xml:space="preserve"> T</w:t>
      </w:r>
      <w:r w:rsidR="000A2E66" w:rsidRPr="00B00BF8">
        <w:rPr>
          <w:rFonts w:ascii="Arial" w:hAnsi="Arial" w:cs="Arial"/>
          <w:lang w:val="en-US"/>
        </w:rPr>
        <w:t>he control group included 12</w:t>
      </w:r>
      <w:r w:rsidR="000A2E66">
        <w:rPr>
          <w:rFonts w:ascii="Arial" w:hAnsi="Arial" w:cs="Arial"/>
          <w:lang w:val="en-US"/>
        </w:rPr>
        <w:t xml:space="preserve"> </w:t>
      </w:r>
      <w:del w:id="75" w:author="Neoklis" w:date="2020-08-20T11:41:00Z">
        <w:r w:rsidR="000A2E66" w:rsidDel="000A2E66">
          <w:rPr>
            <w:rFonts w:ascii="Arial" w:hAnsi="Arial" w:cs="Arial"/>
            <w:lang w:val="en-US"/>
          </w:rPr>
          <w:delText xml:space="preserve">non-allergic </w:delText>
        </w:r>
      </w:del>
      <w:r w:rsidR="000A2E66">
        <w:rPr>
          <w:rFonts w:ascii="Arial" w:hAnsi="Arial" w:cs="Arial"/>
          <w:lang w:val="en-US"/>
        </w:rPr>
        <w:t>GSDs</w:t>
      </w:r>
      <w:r w:rsidR="000A2E66" w:rsidRPr="00B00BF8">
        <w:rPr>
          <w:rFonts w:ascii="Arial" w:hAnsi="Arial" w:cs="Arial"/>
          <w:lang w:val="en-US"/>
        </w:rPr>
        <w:t xml:space="preserve"> without a</w:t>
      </w:r>
      <w:r w:rsidR="000A2E66">
        <w:rPr>
          <w:rFonts w:ascii="Arial" w:hAnsi="Arial" w:cs="Arial"/>
          <w:lang w:val="en-US"/>
        </w:rPr>
        <w:t>ny</w:t>
      </w:r>
      <w:r w:rsidR="000A2E66" w:rsidRPr="00B00BF8">
        <w:rPr>
          <w:rFonts w:ascii="Arial" w:hAnsi="Arial" w:cs="Arial"/>
          <w:lang w:val="en-US"/>
        </w:rPr>
        <w:t xml:space="preserve"> </w:t>
      </w:r>
      <w:r w:rsidR="000A2E66" w:rsidRPr="00B00BF8">
        <w:rPr>
          <w:rFonts w:ascii="Arial" w:hAnsi="Arial" w:cs="Arial"/>
          <w:noProof/>
          <w:lang w:val="en-US"/>
        </w:rPr>
        <w:t>history</w:t>
      </w:r>
      <w:r w:rsidR="000A2E66" w:rsidRPr="00B00BF8">
        <w:rPr>
          <w:rFonts w:ascii="Arial" w:hAnsi="Arial" w:cs="Arial"/>
          <w:lang w:val="en-US"/>
        </w:rPr>
        <w:t xml:space="preserve"> of allergic conditions or any </w:t>
      </w:r>
      <w:r w:rsidR="000A2E66">
        <w:rPr>
          <w:rFonts w:ascii="Arial" w:hAnsi="Arial" w:cs="Arial"/>
          <w:lang w:val="en-US"/>
        </w:rPr>
        <w:t xml:space="preserve">clinical </w:t>
      </w:r>
      <w:r w:rsidR="000A2E66" w:rsidRPr="00B00BF8">
        <w:rPr>
          <w:rFonts w:ascii="Arial" w:hAnsi="Arial" w:cs="Arial"/>
          <w:lang w:val="en-US"/>
        </w:rPr>
        <w:t>skin/ear canal lesion</w:t>
      </w:r>
      <w:r w:rsidR="000A2E66">
        <w:rPr>
          <w:rFonts w:ascii="Arial" w:hAnsi="Arial" w:cs="Arial"/>
          <w:lang w:val="en-US"/>
        </w:rPr>
        <w:t>s</w:t>
      </w:r>
      <w:r w:rsidR="000A2E66" w:rsidRPr="00B00BF8">
        <w:rPr>
          <w:rFonts w:ascii="Arial" w:hAnsi="Arial" w:cs="Arial"/>
          <w:lang w:val="en-US"/>
        </w:rPr>
        <w:t xml:space="preserve"> compatible with allergy</w:t>
      </w:r>
      <w:r w:rsidR="000A2E66">
        <w:rPr>
          <w:rFonts w:ascii="Arial" w:hAnsi="Arial" w:cs="Arial"/>
          <w:lang w:val="en-US"/>
        </w:rPr>
        <w:t xml:space="preserve"> </w:t>
      </w:r>
      <w:ins w:id="76" w:author="Neoklis" w:date="2020-08-20T11:42:00Z">
        <w:r w:rsidR="000A2E66">
          <w:rPr>
            <w:rFonts w:ascii="Arial" w:hAnsi="Arial" w:cs="Arial"/>
            <w:lang w:val="en-US"/>
          </w:rPr>
          <w:t>(</w:t>
        </w:r>
      </w:ins>
      <w:ins w:id="77" w:author="Neoklis" w:date="2020-08-20T15:57:00Z">
        <w:r w:rsidR="003E11CE">
          <w:rPr>
            <w:rFonts w:ascii="Arial" w:hAnsi="Arial" w:cs="Arial"/>
            <w:lang w:val="en-US"/>
          </w:rPr>
          <w:t>they</w:t>
        </w:r>
      </w:ins>
      <w:ins w:id="78" w:author="Neoklis" w:date="2020-08-20T11:42:00Z">
        <w:r w:rsidR="000A2E66">
          <w:rPr>
            <w:rFonts w:ascii="Arial" w:hAnsi="Arial" w:cs="Arial"/>
            <w:lang w:val="en-US"/>
          </w:rPr>
          <w:t xml:space="preserve"> will be referred to as </w:t>
        </w:r>
        <w:r w:rsidR="000A2E66" w:rsidRPr="007C4B5F">
          <w:rPr>
            <w:rFonts w:ascii="Arial" w:hAnsi="Arial" w:cs="Arial"/>
            <w:lang w:val="en-US"/>
          </w:rPr>
          <w:t>"</w:t>
        </w:r>
        <w:r w:rsidR="000A2E66">
          <w:rPr>
            <w:rFonts w:ascii="Arial" w:hAnsi="Arial" w:cs="Arial"/>
            <w:lang w:val="en-US"/>
          </w:rPr>
          <w:t>non-allergic</w:t>
        </w:r>
        <w:r w:rsidR="000A2E66" w:rsidRPr="007C4B5F">
          <w:rPr>
            <w:rFonts w:ascii="Arial" w:hAnsi="Arial" w:cs="Arial"/>
            <w:lang w:val="en-US"/>
          </w:rPr>
          <w:t>"</w:t>
        </w:r>
        <w:r w:rsidR="000A2E66">
          <w:rPr>
            <w:rFonts w:ascii="Arial" w:hAnsi="Arial" w:cs="Arial"/>
            <w:lang w:val="en-US"/>
          </w:rPr>
          <w:t xml:space="preserve"> in the rest of the manuscript</w:t>
        </w:r>
      </w:ins>
      <w:ins w:id="79" w:author="Neoklis" w:date="2020-08-20T15:57:00Z">
        <w:r w:rsidR="003E11CE">
          <w:rPr>
            <w:rFonts w:ascii="Arial" w:hAnsi="Arial" w:cs="Arial"/>
            <w:lang w:val="en-US"/>
          </w:rPr>
          <w:t xml:space="preserve">) at the time of examination and </w:t>
        </w:r>
        <w:r w:rsidR="003E11CE" w:rsidRPr="00B00BF8">
          <w:rPr>
            <w:rFonts w:ascii="Arial" w:hAnsi="Arial" w:cs="Arial"/>
            <w:lang w:val="en-US"/>
          </w:rPr>
          <w:t>sampling</w:t>
        </w:r>
      </w:ins>
      <w:r w:rsidR="000A2E66" w:rsidRPr="00B00BF8">
        <w:rPr>
          <w:rFonts w:ascii="Arial" w:hAnsi="Arial" w:cs="Arial"/>
          <w:lang w:val="en-US"/>
        </w:rPr>
        <w:t xml:space="preserve">. In order to minimize the </w:t>
      </w:r>
      <w:r w:rsidR="000A2E66">
        <w:rPr>
          <w:rFonts w:ascii="Arial" w:hAnsi="Arial" w:cs="Arial"/>
          <w:lang w:val="en-US"/>
        </w:rPr>
        <w:t>risk</w:t>
      </w:r>
      <w:r w:rsidR="000A2E66" w:rsidRPr="00B00BF8">
        <w:rPr>
          <w:rFonts w:ascii="Arial" w:hAnsi="Arial" w:cs="Arial"/>
          <w:lang w:val="en-US"/>
        </w:rPr>
        <w:t xml:space="preserve"> of including a dog with subclinical </w:t>
      </w:r>
      <w:r w:rsidR="000A2E66">
        <w:rPr>
          <w:rFonts w:ascii="Arial" w:hAnsi="Arial" w:cs="Arial"/>
          <w:lang w:val="en-US"/>
        </w:rPr>
        <w:t>allergy</w:t>
      </w:r>
      <w:r w:rsidR="000A2E66" w:rsidRPr="00B00BF8">
        <w:rPr>
          <w:rFonts w:ascii="Arial" w:hAnsi="Arial" w:cs="Arial"/>
          <w:noProof/>
          <w:lang w:val="en-US"/>
        </w:rPr>
        <w:t>,</w:t>
      </w:r>
      <w:r w:rsidR="000A2E66">
        <w:rPr>
          <w:rFonts w:ascii="Arial" w:hAnsi="Arial" w:cs="Arial"/>
          <w:noProof/>
          <w:lang w:val="en-US"/>
        </w:rPr>
        <w:t xml:space="preserve"> only</w:t>
      </w:r>
      <w:r w:rsidR="000A2E66" w:rsidRPr="00B00BF8">
        <w:rPr>
          <w:rFonts w:ascii="Arial" w:hAnsi="Arial" w:cs="Arial"/>
          <w:lang w:val="en-US"/>
        </w:rPr>
        <w:t xml:space="preserve"> dogs </w:t>
      </w:r>
      <w:r w:rsidR="000A2E66">
        <w:rPr>
          <w:rFonts w:ascii="Arial" w:hAnsi="Arial" w:cs="Arial"/>
          <w:lang w:val="en-US"/>
        </w:rPr>
        <w:t>o</w:t>
      </w:r>
      <w:r w:rsidR="000A2E66" w:rsidRPr="00B00BF8">
        <w:rPr>
          <w:rFonts w:ascii="Arial" w:hAnsi="Arial" w:cs="Arial"/>
          <w:lang w:val="en-US"/>
        </w:rPr>
        <w:t>lder than four years old</w:t>
      </w:r>
      <w:r w:rsidR="000A2E66">
        <w:rPr>
          <w:rFonts w:ascii="Arial" w:hAnsi="Arial" w:cs="Arial"/>
          <w:lang w:val="en-US"/>
        </w:rPr>
        <w:t xml:space="preserve"> were involved, as allergic conditions most often develop in young dogs from 6 months to 3 years </w:t>
      </w:r>
      <w:sdt>
        <w:sdtPr>
          <w:rPr>
            <w:rFonts w:ascii="Arial" w:hAnsi="Arial" w:cs="Arial"/>
            <w:lang w:val="en-US"/>
          </w:rPr>
          <w:alias w:val="Don't edit this field"/>
          <w:tag w:val="CitaviPlaceholder#c0f09641-4fd0-40c6-8036-731b800dfbfc"/>
          <w:id w:val="679389533"/>
          <w:placeholder>
            <w:docPart w:val="147096FC6BCF4C72958265DD80D24864"/>
          </w:placeholder>
        </w:sdtPr>
        <w:sdtContent>
          <w:r w:rsidR="003467F2">
            <w:rPr>
              <w:rFonts w:ascii="Arial" w:hAnsi="Arial" w:cs="Arial"/>
              <w:lang w:val="en-US"/>
            </w:rPr>
            <w:fldChar w:fldCharType="begin"/>
          </w:r>
          <w:r w:rsidR="00440A73">
            <w:rPr>
              <w:rFonts w:ascii="Arial" w:hAnsi="Arial" w:cs="Arial"/>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NmNhYzU1LTJjMTQtNDBmMS04MTcxLTViYWQ1ZGE0OWViYSIsIlJhbmdlTGVuZ3RoIjo0LCJSZWZlcmVuY2VJZCI6ImMyYjkzMDRkLWVhYzgtNGM5Zi1hMTZiLTBiNTE3MjZkY2U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DovL3d3dy5zY2llbmNlZGlyZWN0LmNvbS9zY2llbmNlL2FydGljbGUvcGlpL1MwMTY1MjQyNzAxMDAzNDY0IiwiVXJpU3RyaW5nIjoiaHR0cDovL3d3dy5zY2llbmNlZGlyZWN0LmNvbS9zY2llbmNlL2FydGljbGUvcGlpL1MwMTY1MjQyNzAxMDAzNDY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05lb2tsaXMgQXBvc3RvbG9wb3Vsb3MiLCJDcmVhdGVkT24iOiIyMDE5LTEwLTI5VDA3OjEwOjAzIiwiTW9kaWZpZWRCeSI6Il9OZW9rbGlzIEFwb3N0b2xvcG91bG9zIiwiSWQiOiI5OWMwZTdjYS01YmJhLTQ4MjctYTQ5NC1iNWE4YTczNDJiMDAiLCJNb2RpZmllZE9uIjoiMjAxOS0xMC0yOVQwNzoxMDoxM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UzAxNjUtMjQyNygwMSkwMDM0Ni00IiwiVXJpU3RyaW5nIjoiaHR0cHM6Ly9kb2kub3JnLzEwLjEwMTYvUzAxNjUtMjQyNygwMSkwMDM0Ni00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}</w:instrText>
          </w:r>
          <w:r w:rsidR="003467F2">
            <w:rPr>
              <w:rFonts w:ascii="Arial" w:hAnsi="Arial" w:cs="Arial"/>
              <w:lang w:val="en-US"/>
            </w:rPr>
            <w:fldChar w:fldCharType="separate"/>
          </w:r>
          <w:r w:rsidR="00440A73">
            <w:rPr>
              <w:rFonts w:ascii="Arial" w:hAnsi="Arial" w:cs="Arial"/>
              <w:lang w:val="en-US"/>
            </w:rPr>
            <w:t>[17]</w:t>
          </w:r>
          <w:r w:rsidR="003467F2">
            <w:rPr>
              <w:rFonts w:ascii="Arial" w:hAnsi="Arial" w:cs="Arial"/>
              <w:lang w:val="en-US"/>
            </w:rPr>
            <w:fldChar w:fldCharType="end"/>
          </w:r>
        </w:sdtContent>
      </w:sdt>
      <w:r w:rsidR="003467F2" w:rsidRPr="00B00BF8">
        <w:rPr>
          <w:rFonts w:ascii="Arial" w:hAnsi="Arial" w:cs="Arial"/>
          <w:lang w:val="en-US"/>
        </w:rPr>
        <w:t xml:space="preserve">. </w:t>
      </w:r>
      <w:r w:rsidR="00D42D07" w:rsidRPr="007C500D">
        <w:rPr>
          <w:rFonts w:ascii="Arial" w:hAnsi="Arial" w:cs="Arial"/>
          <w:lang w:val="en-US"/>
        </w:rPr>
        <w:t xml:space="preserve">In order to investigate </w:t>
      </w:r>
      <w:r w:rsidR="00D42D07">
        <w:rPr>
          <w:rFonts w:ascii="Arial" w:hAnsi="Arial" w:cs="Arial"/>
          <w:lang w:val="en-US"/>
        </w:rPr>
        <w:t>a possible influence of the household conditions to the microbiota</w:t>
      </w:r>
      <w:r w:rsidR="00D42D07" w:rsidRPr="007C500D">
        <w:rPr>
          <w:rFonts w:ascii="Arial" w:hAnsi="Arial" w:cs="Arial"/>
          <w:lang w:val="en-US"/>
        </w:rPr>
        <w:t xml:space="preserve">, two </w:t>
      </w:r>
      <w:r w:rsidR="00D42D07">
        <w:rPr>
          <w:rFonts w:ascii="Arial" w:hAnsi="Arial" w:cs="Arial"/>
          <w:lang w:val="en-US"/>
        </w:rPr>
        <w:t>non-allergic</w:t>
      </w:r>
      <w:r w:rsidR="00D42D07" w:rsidRPr="007C500D">
        <w:rPr>
          <w:rFonts w:ascii="Arial" w:hAnsi="Arial" w:cs="Arial"/>
          <w:lang w:val="en-US"/>
        </w:rPr>
        <w:t xml:space="preserve"> GSDs per house</w:t>
      </w:r>
      <w:r w:rsidR="00D42D07" w:rsidRPr="00D92955">
        <w:rPr>
          <w:rFonts w:ascii="Arial" w:hAnsi="Arial" w:cs="Arial"/>
          <w:lang w:val="en-US"/>
        </w:rPr>
        <w:t>hold</w:t>
      </w:r>
      <w:r w:rsidR="00D42D07" w:rsidRPr="007C500D">
        <w:rPr>
          <w:rFonts w:ascii="Arial" w:hAnsi="Arial" w:cs="Arial"/>
          <w:lang w:val="en-US"/>
        </w:rPr>
        <w:t xml:space="preserve"> were</w:t>
      </w:r>
      <w:del w:id="80" w:author="Neoklis" w:date="2020-08-20T11:43:00Z">
        <w:r w:rsidR="00D42D07" w:rsidRPr="007C500D" w:rsidDel="00D42D07">
          <w:rPr>
            <w:rFonts w:ascii="Arial" w:hAnsi="Arial" w:cs="Arial"/>
            <w:lang w:val="en-US"/>
          </w:rPr>
          <w:delText xml:space="preserve"> required</w:delText>
        </w:r>
      </w:del>
      <w:ins w:id="81" w:author="Neoklis" w:date="2020-08-20T11:43:00Z">
        <w:r w:rsidR="00A974E2">
          <w:rPr>
            <w:rFonts w:ascii="Arial" w:hAnsi="Arial" w:cs="Arial"/>
            <w:lang w:val="en-US"/>
          </w:rPr>
          <w:t xml:space="preserve"> included</w:t>
        </w:r>
      </w:ins>
      <w:r w:rsidR="003467F2" w:rsidRPr="007C500D">
        <w:rPr>
          <w:rFonts w:ascii="Arial" w:hAnsi="Arial" w:cs="Arial"/>
          <w:lang w:val="en-US"/>
        </w:rPr>
        <w:t xml:space="preserve">. </w:t>
      </w:r>
      <w:r w:rsidR="008B756B" w:rsidRPr="00D92955">
        <w:rPr>
          <w:rFonts w:ascii="Arial" w:hAnsi="Arial" w:cs="Arial"/>
          <w:lang w:val="en-US"/>
        </w:rPr>
        <w:t>Neither s</w:t>
      </w:r>
      <w:r w:rsidR="008B756B" w:rsidRPr="007C500D">
        <w:rPr>
          <w:rFonts w:ascii="Arial" w:hAnsi="Arial" w:cs="Arial"/>
          <w:lang w:val="en-US"/>
        </w:rPr>
        <w:t>ystemic antibiotics</w:t>
      </w:r>
      <w:r w:rsidR="008B756B" w:rsidRPr="00D92955">
        <w:rPr>
          <w:rFonts w:ascii="Arial" w:hAnsi="Arial" w:cs="Arial"/>
          <w:lang w:val="en-US"/>
        </w:rPr>
        <w:t xml:space="preserve"> nor any</w:t>
      </w:r>
      <w:r w:rsidR="008B756B" w:rsidRPr="007C500D">
        <w:rPr>
          <w:rFonts w:ascii="Arial" w:hAnsi="Arial" w:cs="Arial"/>
          <w:lang w:val="en-US"/>
        </w:rPr>
        <w:t xml:space="preserve"> </w:t>
      </w:r>
      <w:r w:rsidR="008B756B" w:rsidRPr="007C500D">
        <w:rPr>
          <w:rFonts w:ascii="Arial" w:hAnsi="Arial" w:cs="Arial"/>
          <w:color w:val="000000" w:themeColor="text1"/>
          <w:lang w:val="en-US"/>
        </w:rPr>
        <w:t>immunom</w:t>
      </w:r>
      <w:r w:rsidR="008B756B">
        <w:rPr>
          <w:rFonts w:ascii="Arial" w:hAnsi="Arial" w:cs="Arial"/>
          <w:color w:val="000000" w:themeColor="text1"/>
          <w:lang w:val="en-US"/>
        </w:rPr>
        <w:t>odulatory</w:t>
      </w:r>
      <w:r w:rsidR="008B756B" w:rsidRPr="00B00BF8">
        <w:rPr>
          <w:rFonts w:ascii="Arial" w:hAnsi="Arial" w:cs="Arial"/>
          <w:color w:val="000000" w:themeColor="text1"/>
          <w:lang w:val="en-US"/>
        </w:rPr>
        <w:t xml:space="preserve"> or anti-inflammatory </w:t>
      </w:r>
      <w:r w:rsidR="008B756B" w:rsidRPr="00B00BF8">
        <w:rPr>
          <w:rFonts w:ascii="Arial" w:hAnsi="Arial" w:cs="Arial"/>
          <w:lang w:val="en-US"/>
        </w:rPr>
        <w:t>drugs were allowed</w:t>
      </w:r>
      <w:r w:rsidR="008B756B">
        <w:rPr>
          <w:rFonts w:ascii="Arial" w:hAnsi="Arial" w:cs="Arial"/>
          <w:lang w:val="en-US"/>
        </w:rPr>
        <w:t xml:space="preserve"> </w:t>
      </w:r>
      <w:r w:rsidR="008B756B" w:rsidRPr="00B00BF8">
        <w:rPr>
          <w:rFonts w:ascii="Arial" w:hAnsi="Arial" w:cs="Arial"/>
          <w:lang w:val="en-US"/>
        </w:rPr>
        <w:t xml:space="preserve">six months prior to sampling. Bathing with shampoo and the use of ear cleaners was not allowed seven days prior to sampling. </w:t>
      </w:r>
      <w:r w:rsidR="008B756B">
        <w:rPr>
          <w:rFonts w:ascii="Arial" w:hAnsi="Arial" w:cs="Arial"/>
          <w:lang w:val="en-US"/>
        </w:rPr>
        <w:t>Twelve adult a</w:t>
      </w:r>
      <w:r w:rsidR="008B756B" w:rsidRPr="00B00BF8">
        <w:rPr>
          <w:rFonts w:ascii="Arial" w:hAnsi="Arial" w:cs="Arial"/>
          <w:lang w:val="en-US"/>
        </w:rPr>
        <w:t>llergic</w:t>
      </w:r>
      <w:r w:rsidR="008B756B">
        <w:rPr>
          <w:rFonts w:ascii="Arial" w:hAnsi="Arial" w:cs="Arial"/>
          <w:lang w:val="en-US"/>
        </w:rPr>
        <w:t xml:space="preserve"> GSDs</w:t>
      </w:r>
      <w:r w:rsidR="008B756B" w:rsidRPr="00B00BF8">
        <w:rPr>
          <w:rFonts w:ascii="Arial" w:hAnsi="Arial" w:cs="Arial"/>
          <w:lang w:val="en-US"/>
        </w:rPr>
        <w:t xml:space="preserve"> </w:t>
      </w:r>
      <w:r w:rsidR="008B756B">
        <w:rPr>
          <w:rFonts w:ascii="Arial" w:hAnsi="Arial" w:cs="Arial"/>
          <w:lang w:val="en-US"/>
        </w:rPr>
        <w:t xml:space="preserve">were </w:t>
      </w:r>
      <w:r w:rsidR="008B756B" w:rsidRPr="00B00BF8">
        <w:rPr>
          <w:rFonts w:ascii="Arial" w:hAnsi="Arial" w:cs="Arial"/>
          <w:lang w:val="en-US"/>
        </w:rPr>
        <w:t xml:space="preserve">diagnosed </w:t>
      </w:r>
      <w:r w:rsidR="008B756B">
        <w:rPr>
          <w:rFonts w:ascii="Arial" w:hAnsi="Arial" w:cs="Arial"/>
          <w:lang w:val="en-US"/>
        </w:rPr>
        <w:t xml:space="preserve">with </w:t>
      </w:r>
      <w:proofErr w:type="spellStart"/>
      <w:r w:rsidR="008B756B">
        <w:rPr>
          <w:rFonts w:ascii="Arial" w:hAnsi="Arial" w:cs="Arial"/>
          <w:lang w:val="en-US"/>
        </w:rPr>
        <w:t>cAD</w:t>
      </w:r>
      <w:proofErr w:type="spellEnd"/>
      <w:r w:rsidR="008B756B">
        <w:rPr>
          <w:rFonts w:ascii="Arial" w:hAnsi="Arial" w:cs="Arial"/>
          <w:lang w:val="en-US"/>
        </w:rPr>
        <w:t>,</w:t>
      </w:r>
      <w:r w:rsidR="008B756B" w:rsidRPr="00B00BF8">
        <w:rPr>
          <w:rFonts w:ascii="Arial" w:hAnsi="Arial" w:cs="Arial"/>
          <w:lang w:val="en-US"/>
        </w:rPr>
        <w:t xml:space="preserve"> either </w:t>
      </w:r>
      <w:r w:rsidR="008B756B">
        <w:rPr>
          <w:rFonts w:ascii="Arial" w:hAnsi="Arial" w:cs="Arial"/>
          <w:lang w:val="en-US"/>
        </w:rPr>
        <w:t>due to</w:t>
      </w:r>
      <w:r w:rsidR="008B756B" w:rsidRPr="00B00BF8">
        <w:rPr>
          <w:rFonts w:ascii="Arial" w:hAnsi="Arial" w:cs="Arial"/>
          <w:lang w:val="en-US"/>
        </w:rPr>
        <w:t xml:space="preserve"> cutaneous food reaction</w:t>
      </w:r>
      <w:r w:rsidR="008B756B">
        <w:rPr>
          <w:rFonts w:ascii="Arial" w:hAnsi="Arial" w:cs="Arial"/>
          <w:lang w:val="en-US"/>
        </w:rPr>
        <w:t>s</w:t>
      </w:r>
      <w:r w:rsidR="008B756B" w:rsidRPr="00B00BF8">
        <w:rPr>
          <w:rFonts w:ascii="Arial" w:hAnsi="Arial" w:cs="Arial"/>
          <w:lang w:val="en-US"/>
        </w:rPr>
        <w:t xml:space="preserve"> or environmental allerg</w:t>
      </w:r>
      <w:r w:rsidR="008B756B">
        <w:rPr>
          <w:rFonts w:ascii="Arial" w:hAnsi="Arial" w:cs="Arial"/>
          <w:lang w:val="en-US"/>
        </w:rPr>
        <w:t>ens.</w:t>
      </w:r>
      <w:r w:rsidR="008B756B" w:rsidRPr="00B00BF8">
        <w:rPr>
          <w:rFonts w:ascii="Arial" w:hAnsi="Arial" w:cs="Arial"/>
          <w:lang w:val="en-US"/>
        </w:rPr>
        <w:t xml:space="preserve"> </w:t>
      </w:r>
      <w:r w:rsidR="008B756B">
        <w:rPr>
          <w:rFonts w:ascii="Arial" w:hAnsi="Arial" w:cs="Arial"/>
          <w:lang w:val="en-US"/>
        </w:rPr>
        <w:t>S</w:t>
      </w:r>
      <w:r w:rsidR="008B756B" w:rsidRPr="00B00BF8">
        <w:rPr>
          <w:rFonts w:ascii="Arial" w:hAnsi="Arial" w:cs="Arial"/>
          <w:lang w:val="en-US"/>
        </w:rPr>
        <w:t>tandard diagnostic and therapeutic methods</w:t>
      </w:r>
      <w:r w:rsidR="008B756B">
        <w:rPr>
          <w:rFonts w:ascii="Arial" w:hAnsi="Arial" w:cs="Arial"/>
          <w:lang w:val="en-US"/>
        </w:rPr>
        <w:t xml:space="preserve"> were used</w:t>
      </w:r>
      <w:r w:rsidR="008B756B" w:rsidRPr="00B00BF8">
        <w:rPr>
          <w:rFonts w:ascii="Arial" w:hAnsi="Arial" w:cs="Arial"/>
          <w:lang w:val="en-US"/>
        </w:rPr>
        <w:t xml:space="preserve">, including </w:t>
      </w:r>
      <w:proofErr w:type="spellStart"/>
      <w:r w:rsidR="008B756B" w:rsidRPr="00B00BF8">
        <w:rPr>
          <w:rFonts w:ascii="Arial" w:hAnsi="Arial" w:cs="Arial"/>
          <w:lang w:val="en-US"/>
        </w:rPr>
        <w:t>fu</w:t>
      </w:r>
      <w:ins w:id="82" w:author="Stefanie Glaeser" w:date="2021-03-03T13:45:00Z">
        <w:r w:rsidR="00AF4F91">
          <w:rPr>
            <w:rFonts w:ascii="Arial" w:hAnsi="Arial" w:cs="Arial"/>
            <w:lang w:val="en-US"/>
          </w:rPr>
          <w:t>l</w:t>
        </w:r>
      </w:ins>
      <w:r w:rsidR="008B756B" w:rsidRPr="00B00BF8">
        <w:rPr>
          <w:rFonts w:ascii="Arial" w:hAnsi="Arial" w:cs="Arial"/>
          <w:lang w:val="en-US"/>
        </w:rPr>
        <w:t>lfillment</w:t>
      </w:r>
      <w:proofErr w:type="spellEnd"/>
      <w:r w:rsidR="008B756B" w:rsidRPr="00B00BF8">
        <w:rPr>
          <w:rFonts w:ascii="Arial" w:hAnsi="Arial" w:cs="Arial"/>
          <w:lang w:val="en-US"/>
        </w:rPr>
        <w:t xml:space="preserve"> of at least five of </w:t>
      </w:r>
      <w:proofErr w:type="spellStart"/>
      <w:r w:rsidR="008B756B" w:rsidRPr="00B00BF8">
        <w:rPr>
          <w:rFonts w:ascii="Arial" w:hAnsi="Arial" w:cs="Arial"/>
          <w:lang w:val="en-US"/>
        </w:rPr>
        <w:t>Favrot´s</w:t>
      </w:r>
      <w:proofErr w:type="spellEnd"/>
      <w:r w:rsidR="008B756B" w:rsidRPr="00B00BF8">
        <w:rPr>
          <w:rFonts w:ascii="Arial" w:hAnsi="Arial" w:cs="Arial"/>
          <w:lang w:val="en-US"/>
        </w:rPr>
        <w:t xml:space="preserve"> criteria and exclu</w:t>
      </w:r>
      <w:r w:rsidR="008B756B">
        <w:rPr>
          <w:rFonts w:ascii="Arial" w:hAnsi="Arial" w:cs="Arial"/>
          <w:lang w:val="en-US"/>
        </w:rPr>
        <w:t>ding</w:t>
      </w:r>
      <w:r w:rsidR="008B756B" w:rsidRPr="00B00BF8">
        <w:rPr>
          <w:rFonts w:ascii="Arial" w:hAnsi="Arial" w:cs="Arial"/>
          <w:lang w:val="en-US"/>
        </w:rPr>
        <w:t xml:space="preserve"> other pruritic dermatosis (e.g. flea saliva hypersensitivity, sarcoptic mange)</w:t>
      </w:r>
      <w:r w:rsidR="008B756B">
        <w:rPr>
          <w:rFonts w:ascii="Arial" w:hAnsi="Arial" w:cs="Arial"/>
          <w:color w:val="000000" w:themeColor="text1"/>
          <w:lang w:val="en-US"/>
        </w:rPr>
        <w:t xml:space="preserve"> </w:t>
      </w:r>
      <w:sdt>
        <w:sdtPr>
          <w:rPr>
            <w:rFonts w:ascii="Arial" w:hAnsi="Arial" w:cs="Arial"/>
            <w:lang w:val="en-US"/>
          </w:rPr>
          <w:alias w:val="Don't edit this field"/>
          <w:tag w:val="CitaviPlaceholder#4012a12d-4e96-44f8-9b17-f4e61c195535"/>
          <w:id w:val="-1610508549"/>
          <w:placeholder>
            <w:docPart w:val="18665E9446FA48BBA4230F5BF4CA4CEF"/>
          </w:placeholder>
        </w:sdtPr>
        <w:sdtContent>
          <w:r w:rsidR="0061097D" w:rsidRPr="00B00BF8">
            <w:rPr>
              <w:rFonts w:ascii="Arial" w:hAnsi="Arial" w:cs="Arial"/>
              <w:lang w:val="en-US"/>
            </w:rPr>
            <w:fldChar w:fldCharType="begin"/>
          </w:r>
          <w:r w:rsidR="00440A73">
            <w:rPr>
              <w:rFonts w:ascii="Arial" w:hAnsi="Arial" w:cs="Arial"/>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NjM2NGFmLWJkMzItNDg1My1hZWIzLTg5NzU1ZWJkZmVjMSIsIlJhbmdlTGVuZ3RoIjozLCJSZWZlcmVuY2VJZCI6IjZiMjY1ZTdiLTUwNzQtNDhlNy1hMGVhLTkwZDhkOWQzMmVi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4Ni9zMTI5MTctMDE1LTA1MTUtNSIsIlVyaVN0cmluZyI6Imh0dHBzOi8vZG9pLm9yZy8xMC4xMTg2L3MxMjkxNy0wMTUtMDUxNS01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C0xMi0yNFQwODo0NzoxMyIsIk1vZGlmaWVkQnkiOiJfTmVva2xpcyBBcG9zdG9sb3BvdWxvcyIsIklkIjoiZWVkYzRmZTgtNzhmMC00NTVjLWJmNjAtMmIyNWMxMDc3OTc0IiwiTW9kaWZpZWRPbiI6IjIwMTgtMTItMjRUMDc6NDc6MjA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0NTMxNTA4IiwiVXJpU3RyaW5nIjoiaHR0cHM6Ly93d3cubmNiaS5ubG0ubmloLmdvdi9wbWMvYXJ0aWNsZXMvUE1DNDUzMTUw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Vva2xpcyBBcG9zdG9sb3BvdWxvcyIsIkNyZWF0ZWRPbiI6IjIwMTgtMTItMjRUMDg6NDc6MTMiLCJNb2RpZmllZEJ5IjoiX05lb2tsaXMgQXBvc3RvbG9wb3Vsb3MiLCJJZCI6IjFjZjRlZjhlLWVlMmYtNDYwNC1iYjlhLTM3ODg3NDY5NzlhMiIsIk1vZGlmaWVkT24iOiIyMDE4LTEyLTI0VDA3OjQ3OjIw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YyNjA1MDgiLCJVcmlTdHJpbmciOiJodHRwOi8vd3d3Lm5jYmkubmxtLm5paC5nb3YvcHVibWVkLzI2MjYwNTA4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jAxODc5MTEiLCJVcmlTdHJpbmciOiJodHRwOi8vd3d3Lm5jYmkubmxtLm5paC5nb3YvcHVibWVkLzIwMTg3OTE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xOS0wMi0wNlQxMDowNjo1NiIsIk1vZGlmaWVkQnkiOiJfTmVva2xpcyBBcG9zdG9sb3BvdWxvcyIsIklkIjoiZTA0ODgwNGQtYTQzMi00MmE0LWJlZDEtOGEyMTU4YWVhMTYyIiwiTW9kaWZpZWRPbiI6IjIwMTktMDItMDZUMTA6MDc6MDU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ExL2ouMTM2NS0zMTY0LjIwMDkuMDA3NTgueCIsIlVyaVN0cmluZyI6Imh0dHBzOi8vZG9pLm9yZy8xMC4xMTExL2ouMTM2NS0zMTY0LjIwMDkuMDA3NTgue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}</w:instrText>
          </w:r>
          <w:r w:rsidR="0061097D" w:rsidRPr="00B00BF8">
            <w:rPr>
              <w:rFonts w:ascii="Arial" w:hAnsi="Arial" w:cs="Arial"/>
              <w:lang w:val="en-US"/>
            </w:rPr>
            <w:fldChar w:fldCharType="separate"/>
          </w:r>
          <w:r w:rsidR="00440A73">
            <w:rPr>
              <w:rFonts w:ascii="Arial" w:hAnsi="Arial" w:cs="Arial"/>
              <w:lang w:val="en-US"/>
            </w:rPr>
            <w:t>[12,18]</w:t>
          </w:r>
          <w:r w:rsidR="0061097D" w:rsidRPr="00B00BF8">
            <w:rPr>
              <w:rFonts w:ascii="Arial" w:hAnsi="Arial" w:cs="Arial"/>
              <w:lang w:val="en-US"/>
            </w:rPr>
            <w:fldChar w:fldCharType="end"/>
          </w:r>
        </w:sdtContent>
      </w:sdt>
      <w:r w:rsidR="0061097D" w:rsidRPr="00197EE1">
        <w:rPr>
          <w:rFonts w:ascii="Arial" w:hAnsi="Arial" w:cs="Arial"/>
          <w:lang w:val="en-US"/>
        </w:rPr>
        <w:t>.</w:t>
      </w:r>
      <w:r w:rsidR="005A3442" w:rsidRPr="00197EE1">
        <w:rPr>
          <w:rFonts w:ascii="Arial" w:hAnsi="Arial" w:cs="Arial"/>
          <w:lang w:val="en-US"/>
        </w:rPr>
        <w:t xml:space="preserve"> </w:t>
      </w:r>
      <w:r w:rsidR="004510C3" w:rsidRPr="00197EE1">
        <w:rPr>
          <w:rFonts w:ascii="Arial" w:hAnsi="Arial" w:cs="Arial"/>
          <w:lang w:val="en-US"/>
        </w:rPr>
        <w:t xml:space="preserve">A combination of </w:t>
      </w:r>
      <w:proofErr w:type="spellStart"/>
      <w:r w:rsidR="004510C3" w:rsidRPr="00197EE1">
        <w:rPr>
          <w:rFonts w:ascii="Arial" w:hAnsi="Arial" w:cs="Arial"/>
          <w:lang w:val="en-US"/>
        </w:rPr>
        <w:t>cAD</w:t>
      </w:r>
      <w:proofErr w:type="spellEnd"/>
      <w:r w:rsidR="004510C3" w:rsidRPr="00197EE1">
        <w:rPr>
          <w:rFonts w:ascii="Arial" w:hAnsi="Arial" w:cs="Arial"/>
          <w:lang w:val="en-US"/>
        </w:rPr>
        <w:t xml:space="preserve"> and/or CA</w:t>
      </w:r>
      <w:r w:rsidR="004510C3">
        <w:rPr>
          <w:rFonts w:ascii="Arial" w:hAnsi="Arial" w:cs="Arial"/>
          <w:lang w:val="en-US"/>
        </w:rPr>
        <w:t>FRs</w:t>
      </w:r>
      <w:r w:rsidR="004510C3" w:rsidRPr="00197EE1">
        <w:rPr>
          <w:rFonts w:ascii="Arial" w:hAnsi="Arial" w:cs="Arial"/>
          <w:lang w:val="en-US"/>
        </w:rPr>
        <w:t xml:space="preserve"> with flea saliva hypersensitivity was allowed. </w:t>
      </w:r>
      <w:r w:rsidR="004510C3" w:rsidRPr="00D92955">
        <w:rPr>
          <w:rFonts w:ascii="Arial" w:hAnsi="Arial" w:cs="Arial"/>
          <w:lang w:val="en-US"/>
        </w:rPr>
        <w:t>D</w:t>
      </w:r>
      <w:r w:rsidR="004510C3" w:rsidRPr="00A71F16">
        <w:rPr>
          <w:rFonts w:ascii="Arial" w:hAnsi="Arial" w:cs="Arial"/>
          <w:lang w:val="en-US"/>
        </w:rPr>
        <w:t xml:space="preserve">ogs </w:t>
      </w:r>
      <w:r w:rsidR="004510C3" w:rsidRPr="00D92955">
        <w:rPr>
          <w:rFonts w:ascii="Arial" w:hAnsi="Arial" w:cs="Arial"/>
          <w:lang w:val="en-US"/>
        </w:rPr>
        <w:t>with any secondary bacterial or fungal skin or ear infection were excluded</w:t>
      </w:r>
      <w:r w:rsidR="004510C3">
        <w:rPr>
          <w:rFonts w:ascii="Arial" w:hAnsi="Arial" w:cs="Arial"/>
          <w:lang w:val="en-US"/>
        </w:rPr>
        <w:t xml:space="preserve">. </w:t>
      </w:r>
      <w:r w:rsidR="004510C3" w:rsidRPr="00197EE1">
        <w:rPr>
          <w:rFonts w:ascii="Arial" w:hAnsi="Arial" w:cs="Arial"/>
          <w:lang w:val="en-US"/>
        </w:rPr>
        <w:t xml:space="preserve">Systemic </w:t>
      </w:r>
      <w:r w:rsidR="004510C3">
        <w:rPr>
          <w:rFonts w:ascii="Arial" w:hAnsi="Arial" w:cs="Arial"/>
          <w:lang w:val="en-US"/>
        </w:rPr>
        <w:t xml:space="preserve">and topical </w:t>
      </w:r>
      <w:r w:rsidR="004510C3" w:rsidRPr="00197EE1">
        <w:rPr>
          <w:rFonts w:ascii="Arial" w:hAnsi="Arial" w:cs="Arial"/>
          <w:lang w:val="en-US"/>
        </w:rPr>
        <w:t>antib</w:t>
      </w:r>
      <w:r w:rsidR="004510C3">
        <w:rPr>
          <w:rFonts w:ascii="Arial" w:hAnsi="Arial" w:cs="Arial"/>
          <w:lang w:val="en-US"/>
        </w:rPr>
        <w:t>acterial or antifungal agents wer</w:t>
      </w:r>
      <w:r w:rsidR="004510C3" w:rsidRPr="00197EE1">
        <w:rPr>
          <w:rFonts w:ascii="Arial" w:hAnsi="Arial" w:cs="Arial"/>
          <w:lang w:val="en-US"/>
        </w:rPr>
        <w:t xml:space="preserve">e not </w:t>
      </w:r>
      <w:r w:rsidR="004510C3" w:rsidRPr="00197EE1">
        <w:rPr>
          <w:rFonts w:ascii="Arial" w:hAnsi="Arial" w:cs="Arial"/>
          <w:noProof/>
          <w:lang w:val="en-US"/>
        </w:rPr>
        <w:t>allowed</w:t>
      </w:r>
      <w:r w:rsidR="004510C3" w:rsidRPr="00197EE1">
        <w:rPr>
          <w:rFonts w:ascii="Arial" w:hAnsi="Arial" w:cs="Arial"/>
          <w:lang w:val="en-US"/>
        </w:rPr>
        <w:t xml:space="preserve"> 30 </w:t>
      </w:r>
      <w:r w:rsidR="004510C3">
        <w:rPr>
          <w:rFonts w:ascii="Arial" w:hAnsi="Arial" w:cs="Arial"/>
          <w:lang w:val="en-US"/>
        </w:rPr>
        <w:t xml:space="preserve">and 14 </w:t>
      </w:r>
      <w:r w:rsidR="004510C3" w:rsidRPr="00197EE1">
        <w:rPr>
          <w:rFonts w:ascii="Arial" w:hAnsi="Arial" w:cs="Arial"/>
          <w:lang w:val="en-US"/>
        </w:rPr>
        <w:t>days prior to sampling</w:t>
      </w:r>
      <w:r w:rsidR="004510C3">
        <w:rPr>
          <w:rFonts w:ascii="Arial" w:hAnsi="Arial" w:cs="Arial"/>
          <w:lang w:val="en-US"/>
        </w:rPr>
        <w:t xml:space="preserve">, respectively. </w:t>
      </w:r>
      <w:r w:rsidR="004510C3" w:rsidRPr="00197EE1">
        <w:rPr>
          <w:rFonts w:ascii="Arial" w:hAnsi="Arial" w:cs="Arial"/>
          <w:lang w:val="en-US"/>
        </w:rPr>
        <w:t xml:space="preserve">Systemic administration of </w:t>
      </w:r>
      <w:r w:rsidR="004510C3">
        <w:rPr>
          <w:rFonts w:ascii="Arial" w:hAnsi="Arial" w:cs="Arial"/>
          <w:lang w:val="en-US"/>
        </w:rPr>
        <w:t>any</w:t>
      </w:r>
      <w:r w:rsidR="004510C3" w:rsidRPr="00197EE1">
        <w:rPr>
          <w:rFonts w:ascii="Arial" w:hAnsi="Arial" w:cs="Arial"/>
          <w:lang w:val="en-US"/>
        </w:rPr>
        <w:t xml:space="preserve"> immuno</w:t>
      </w:r>
      <w:r w:rsidR="004510C3">
        <w:rPr>
          <w:rFonts w:ascii="Arial" w:hAnsi="Arial" w:cs="Arial"/>
          <w:lang w:val="en-US"/>
        </w:rPr>
        <w:t>modulatory</w:t>
      </w:r>
      <w:r w:rsidR="004510C3" w:rsidRPr="00197EE1">
        <w:rPr>
          <w:rFonts w:ascii="Arial" w:hAnsi="Arial" w:cs="Arial"/>
          <w:lang w:val="en-US"/>
        </w:rPr>
        <w:t xml:space="preserve"> or anti-inflammatory drug</w:t>
      </w:r>
      <w:r w:rsidR="004510C3">
        <w:rPr>
          <w:rFonts w:ascii="Arial" w:hAnsi="Arial" w:cs="Arial"/>
          <w:lang w:val="en-US"/>
        </w:rPr>
        <w:t xml:space="preserve">s, with the exception of </w:t>
      </w:r>
      <w:r w:rsidR="004510C3" w:rsidRPr="00197EE1">
        <w:rPr>
          <w:rFonts w:ascii="Arial" w:hAnsi="Arial" w:cs="Arial"/>
          <w:lang w:val="en-US"/>
        </w:rPr>
        <w:t>oclacitinib</w:t>
      </w:r>
      <w:r w:rsidR="004510C3">
        <w:rPr>
          <w:rFonts w:ascii="Arial" w:hAnsi="Arial" w:cs="Arial"/>
          <w:lang w:val="en-US"/>
        </w:rPr>
        <w:t>,</w:t>
      </w:r>
      <w:r w:rsidR="004510C3" w:rsidRPr="00197EE1">
        <w:rPr>
          <w:rFonts w:ascii="Arial" w:hAnsi="Arial" w:cs="Arial"/>
          <w:lang w:val="en-US"/>
        </w:rPr>
        <w:t xml:space="preserve"> w</w:t>
      </w:r>
      <w:r w:rsidR="004510C3">
        <w:rPr>
          <w:rFonts w:ascii="Arial" w:hAnsi="Arial" w:cs="Arial"/>
          <w:lang w:val="en-US"/>
        </w:rPr>
        <w:t>ere</w:t>
      </w:r>
      <w:r w:rsidR="004510C3" w:rsidRPr="00197EE1">
        <w:rPr>
          <w:rFonts w:ascii="Arial" w:hAnsi="Arial" w:cs="Arial"/>
          <w:lang w:val="en-US"/>
        </w:rPr>
        <w:t xml:space="preserve"> </w:t>
      </w:r>
      <w:r w:rsidR="004510C3">
        <w:rPr>
          <w:rFonts w:ascii="Arial" w:hAnsi="Arial" w:cs="Arial"/>
          <w:lang w:val="en-US"/>
        </w:rPr>
        <w:t xml:space="preserve">equally </w:t>
      </w:r>
      <w:r w:rsidR="004510C3" w:rsidRPr="00197EE1">
        <w:rPr>
          <w:rFonts w:ascii="Arial" w:hAnsi="Arial" w:cs="Arial"/>
          <w:lang w:val="en-US"/>
        </w:rPr>
        <w:t>not allowed two mon</w:t>
      </w:r>
      <w:r w:rsidR="004510C3">
        <w:rPr>
          <w:rFonts w:ascii="Arial" w:hAnsi="Arial" w:cs="Arial"/>
          <w:lang w:val="en-US"/>
        </w:rPr>
        <w:t xml:space="preserve">ths </w:t>
      </w:r>
      <w:r w:rsidR="004510C3" w:rsidRPr="00197EE1">
        <w:rPr>
          <w:rFonts w:ascii="Arial" w:hAnsi="Arial" w:cs="Arial"/>
          <w:lang w:val="en-US"/>
        </w:rPr>
        <w:t xml:space="preserve">prior to sampling. </w:t>
      </w:r>
      <w:r w:rsidR="004510C3">
        <w:rPr>
          <w:rFonts w:ascii="Arial" w:hAnsi="Arial" w:cs="Arial"/>
          <w:lang w:val="en-US"/>
        </w:rPr>
        <w:t>Topical immunomodulatory or anti-inflammatory drugs had to be withdrawn 14 days prior to the study. Any shampooing and ear cleaners were not allowed seven days prior to sampling.</w:t>
      </w:r>
      <w:r w:rsidR="004510C3" w:rsidRPr="00197EE1">
        <w:rPr>
          <w:rFonts w:ascii="Arial" w:hAnsi="Arial" w:cs="Arial"/>
          <w:lang w:val="en-US"/>
        </w:rPr>
        <w:t xml:space="preserve"> </w:t>
      </w:r>
      <w:r w:rsidR="004510C3" w:rsidRPr="00816C64">
        <w:rPr>
          <w:rFonts w:ascii="Arial" w:hAnsi="Arial" w:cs="Arial"/>
          <w:lang w:val="en-US"/>
        </w:rPr>
        <w:t>All owners filled out a questionnaire regarding</w:t>
      </w:r>
      <w:r w:rsidR="004510C3" w:rsidRPr="00D92955">
        <w:rPr>
          <w:rFonts w:ascii="Arial" w:hAnsi="Arial" w:cs="Arial"/>
          <w:lang w:val="en-US"/>
        </w:rPr>
        <w:t xml:space="preserve"> their dog</w:t>
      </w:r>
      <w:r w:rsidR="004510C3">
        <w:rPr>
          <w:rFonts w:ascii="Arial" w:hAnsi="Arial" w:cs="Arial"/>
          <w:lang w:val="en-US"/>
        </w:rPr>
        <w:t>’</w:t>
      </w:r>
      <w:r w:rsidR="004510C3" w:rsidRPr="00D92955">
        <w:rPr>
          <w:rFonts w:ascii="Arial" w:hAnsi="Arial" w:cs="Arial"/>
          <w:lang w:val="en-US"/>
        </w:rPr>
        <w:t>s</w:t>
      </w:r>
      <w:r w:rsidR="004510C3" w:rsidRPr="00816C64">
        <w:rPr>
          <w:rFonts w:ascii="Arial" w:hAnsi="Arial" w:cs="Arial"/>
          <w:lang w:val="en-US"/>
        </w:rPr>
        <w:t xml:space="preserve"> </w:t>
      </w:r>
      <w:r w:rsidR="004510C3" w:rsidRPr="00D92955">
        <w:rPr>
          <w:rFonts w:ascii="Arial" w:hAnsi="Arial" w:cs="Arial"/>
          <w:lang w:val="en-US"/>
        </w:rPr>
        <w:t xml:space="preserve">housing, partner animals, </w:t>
      </w:r>
      <w:r w:rsidR="004510C3" w:rsidRPr="00B941AE">
        <w:rPr>
          <w:rFonts w:ascii="Arial" w:hAnsi="Arial" w:cs="Arial"/>
          <w:lang w:val="en-US"/>
        </w:rPr>
        <w:t>current</w:t>
      </w:r>
      <w:r w:rsidR="004510C3" w:rsidRPr="00266E89">
        <w:rPr>
          <w:rFonts w:ascii="Arial" w:hAnsi="Arial" w:cs="Arial"/>
          <w:lang w:val="en-US"/>
        </w:rPr>
        <w:t xml:space="preserve"> diseases</w:t>
      </w:r>
      <w:r w:rsidR="004510C3" w:rsidRPr="00D92955">
        <w:rPr>
          <w:rFonts w:ascii="Arial" w:hAnsi="Arial" w:cs="Arial"/>
          <w:lang w:val="en-US"/>
        </w:rPr>
        <w:t xml:space="preserve"> and treatment</w:t>
      </w:r>
      <w:r w:rsidR="004510C3" w:rsidRPr="00816C64">
        <w:rPr>
          <w:rFonts w:ascii="Arial" w:hAnsi="Arial" w:cs="Arial"/>
          <w:lang w:val="en-US"/>
        </w:rPr>
        <w:t>, food supplements, frequency of bathing</w:t>
      </w:r>
      <w:r w:rsidR="004510C3">
        <w:rPr>
          <w:rFonts w:ascii="Arial" w:hAnsi="Arial" w:cs="Arial"/>
          <w:lang w:val="en-US"/>
        </w:rPr>
        <w:t xml:space="preserve"> and</w:t>
      </w:r>
      <w:r w:rsidR="004510C3" w:rsidRPr="00816C64">
        <w:rPr>
          <w:rFonts w:ascii="Arial" w:hAnsi="Arial" w:cs="Arial"/>
          <w:lang w:val="en-US"/>
        </w:rPr>
        <w:t xml:space="preserve"> </w:t>
      </w:r>
      <w:r w:rsidR="004510C3" w:rsidRPr="00D92955">
        <w:rPr>
          <w:rFonts w:ascii="Arial" w:hAnsi="Arial" w:cs="Arial"/>
          <w:lang w:val="en-US"/>
        </w:rPr>
        <w:t xml:space="preserve">type of </w:t>
      </w:r>
      <w:r w:rsidR="004510C3" w:rsidRPr="00816C64">
        <w:rPr>
          <w:rFonts w:ascii="Arial" w:hAnsi="Arial" w:cs="Arial"/>
          <w:lang w:val="en-US"/>
        </w:rPr>
        <w:t>shampoo</w:t>
      </w:r>
      <w:r w:rsidR="004510C3" w:rsidRPr="00D92955">
        <w:rPr>
          <w:rFonts w:ascii="Arial" w:hAnsi="Arial" w:cs="Arial"/>
          <w:lang w:val="en-US"/>
        </w:rPr>
        <w:t xml:space="preserve">. Owners of </w:t>
      </w:r>
      <w:r w:rsidR="004510C3">
        <w:rPr>
          <w:rFonts w:ascii="Arial" w:hAnsi="Arial" w:cs="Arial"/>
          <w:lang w:val="en-US"/>
        </w:rPr>
        <w:lastRenderedPageBreak/>
        <w:t xml:space="preserve">allergic dogs </w:t>
      </w:r>
      <w:r w:rsidR="004510C3" w:rsidRPr="00D92955">
        <w:rPr>
          <w:rFonts w:ascii="Arial" w:hAnsi="Arial" w:cs="Arial"/>
          <w:lang w:val="en-US"/>
        </w:rPr>
        <w:t>were asked about</w:t>
      </w:r>
      <w:r w:rsidR="004510C3" w:rsidRPr="00816C64">
        <w:rPr>
          <w:rFonts w:ascii="Arial" w:hAnsi="Arial" w:cs="Arial"/>
          <w:lang w:val="en-US"/>
        </w:rPr>
        <w:t xml:space="preserve"> </w:t>
      </w:r>
      <w:r w:rsidR="004510C3" w:rsidRPr="004550B4">
        <w:rPr>
          <w:rFonts w:ascii="Arial" w:hAnsi="Arial" w:cs="Arial"/>
          <w:lang w:val="en-US"/>
        </w:rPr>
        <w:t>gastrointestinal signs</w:t>
      </w:r>
      <w:r w:rsidR="004510C3" w:rsidRPr="00266E89">
        <w:rPr>
          <w:rFonts w:ascii="Arial" w:hAnsi="Arial" w:cs="Arial"/>
          <w:lang w:val="en-US"/>
        </w:rPr>
        <w:t xml:space="preserve"> and </w:t>
      </w:r>
      <w:r w:rsidR="004510C3">
        <w:rPr>
          <w:rFonts w:ascii="Arial" w:hAnsi="Arial" w:cs="Arial"/>
          <w:lang w:val="en-US"/>
        </w:rPr>
        <w:t xml:space="preserve">to </w:t>
      </w:r>
      <w:r w:rsidR="004510C3" w:rsidRPr="00D92955">
        <w:rPr>
          <w:rFonts w:ascii="Arial" w:hAnsi="Arial" w:cs="Arial"/>
          <w:lang w:val="en-US"/>
        </w:rPr>
        <w:t>score their dog</w:t>
      </w:r>
      <w:r w:rsidR="004510C3">
        <w:rPr>
          <w:rFonts w:ascii="Arial" w:hAnsi="Arial" w:cs="Arial"/>
          <w:lang w:val="en-US"/>
        </w:rPr>
        <w:t>’</w:t>
      </w:r>
      <w:r w:rsidR="004510C3" w:rsidRPr="00D92955">
        <w:rPr>
          <w:rFonts w:ascii="Arial" w:hAnsi="Arial" w:cs="Arial"/>
          <w:lang w:val="en-US"/>
        </w:rPr>
        <w:t>s prurit</w:t>
      </w:r>
      <w:r w:rsidR="004510C3">
        <w:rPr>
          <w:rFonts w:ascii="Arial" w:hAnsi="Arial" w:cs="Arial"/>
          <w:lang w:val="en-US"/>
        </w:rPr>
        <w:t>ic</w:t>
      </w:r>
      <w:r w:rsidR="004510C3" w:rsidRPr="00D92955">
        <w:rPr>
          <w:rFonts w:ascii="Arial" w:hAnsi="Arial" w:cs="Arial"/>
          <w:lang w:val="en-US"/>
        </w:rPr>
        <w:t xml:space="preserve"> </w:t>
      </w:r>
      <w:r w:rsidR="004510C3">
        <w:rPr>
          <w:rFonts w:ascii="Arial" w:hAnsi="Arial" w:cs="Arial"/>
          <w:lang w:val="en-US"/>
        </w:rPr>
        <w:t xml:space="preserve">signs </w:t>
      </w:r>
      <w:r w:rsidR="004510C3" w:rsidRPr="00D92955">
        <w:rPr>
          <w:rFonts w:ascii="Arial" w:hAnsi="Arial" w:cs="Arial"/>
          <w:lang w:val="en-US"/>
        </w:rPr>
        <w:t xml:space="preserve">using </w:t>
      </w:r>
      <w:r w:rsidR="004510C3" w:rsidRPr="00816C64">
        <w:rPr>
          <w:rFonts w:ascii="Arial" w:hAnsi="Arial" w:cs="Arial"/>
          <w:lang w:val="en-US"/>
        </w:rPr>
        <w:t>a pruritus visual analogue scale (</w:t>
      </w:r>
      <w:proofErr w:type="spellStart"/>
      <w:r w:rsidR="004510C3" w:rsidRPr="00816C64">
        <w:rPr>
          <w:rFonts w:ascii="Arial" w:hAnsi="Arial" w:cs="Arial"/>
          <w:noProof/>
          <w:lang w:val="en-US"/>
        </w:rPr>
        <w:t>pVAS</w:t>
      </w:r>
      <w:proofErr w:type="spellEnd"/>
      <w:r w:rsidR="004510C3" w:rsidRPr="00B941AE">
        <w:rPr>
          <w:rFonts w:ascii="Arial" w:hAnsi="Arial" w:cs="Arial"/>
          <w:lang w:val="en-US"/>
        </w:rPr>
        <w:t xml:space="preserve">), </w:t>
      </w:r>
      <w:r w:rsidR="004510C3" w:rsidRPr="00D92955">
        <w:rPr>
          <w:rFonts w:ascii="Arial" w:hAnsi="Arial" w:cs="Arial"/>
          <w:lang w:val="en-US"/>
        </w:rPr>
        <w:t>as</w:t>
      </w:r>
      <w:r w:rsidR="004510C3" w:rsidRPr="00816C64">
        <w:rPr>
          <w:rFonts w:ascii="Arial" w:hAnsi="Arial" w:cs="Arial"/>
          <w:lang w:val="en-US"/>
        </w:rPr>
        <w:t xml:space="preserve"> previous</w:t>
      </w:r>
      <w:r w:rsidR="004510C3" w:rsidRPr="00D92955">
        <w:rPr>
          <w:rFonts w:ascii="Arial" w:hAnsi="Arial" w:cs="Arial"/>
          <w:lang w:val="en-US"/>
        </w:rPr>
        <w:t>ly</w:t>
      </w:r>
      <w:r w:rsidR="004510C3" w:rsidRPr="00816C64">
        <w:rPr>
          <w:rFonts w:ascii="Arial" w:hAnsi="Arial" w:cs="Arial"/>
          <w:lang w:val="en-US"/>
        </w:rPr>
        <w:t xml:space="preserve"> validated</w:t>
      </w:r>
      <w:r w:rsidR="0061097D" w:rsidRPr="00197EE1">
        <w:rPr>
          <w:rFonts w:ascii="Arial" w:hAnsi="Arial" w:cs="Arial"/>
          <w:lang w:val="en-US"/>
        </w:rPr>
        <w:t xml:space="preserve"> </w:t>
      </w:r>
      <w:sdt>
        <w:sdtPr>
          <w:rPr>
            <w:rFonts w:ascii="Arial" w:hAnsi="Arial" w:cs="Arial"/>
            <w:lang w:val="en-US"/>
          </w:rPr>
          <w:alias w:val="Don't edit this field"/>
          <w:tag w:val="CitaviPlaceholder#d1390afd-78ad-4f2d-89e1-c91f881cfcde"/>
          <w:id w:val="1682711254"/>
          <w:placeholder>
            <w:docPart w:val="733E872D71E14D99A2BFAF2AE00F90CC"/>
          </w:placeholder>
        </w:sdtPr>
        <w:sdtContent>
          <w:r w:rsidR="0061097D" w:rsidRPr="00026D89">
            <w:rPr>
              <w:rFonts w:ascii="Arial" w:hAnsi="Arial" w:cs="Arial"/>
              <w:lang w:val="en-US"/>
            </w:rPr>
            <w:fldChar w:fldCharType="begin"/>
          </w:r>
          <w:r w:rsidR="00440A73">
            <w:rPr>
              <w:rFonts w:ascii="Arial" w:hAnsi="Arial" w:cs="Arial"/>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TE2ZjhjLTRiODYtNDA4Zi05MzkyLTEyOTNmOTY4MDRhZiIsIlJhbmdlTGVuZ3RoIjozLCJSZWZlcmVuY2VJZCI6ImE3N2NlYjIyLTY0ZDMtNGRhNS04ZjVlLWM5ODU2NzZkMjU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ouMTM2NS0zMTY0LjIwMDcuMDA2MTYueCIsIlVyaVN0cmluZyI6Imh0dHBzOi8vZG9pLm9yZy8xMC4xMTExL2ouMTM2NS0zMTY0LjIwMDcuMDA2MTYue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Vva2xpcyBBcG9zdG9sb3BvdWxvcyIsIkNyZWF0ZWRPbiI6IjIwMTktMDItMDVUMDc6MTM6NTEiLCJNb2RpZmllZEJ5IjoiX05lb2tsaXMgQXBvc3RvbG9wb3Vsb3MiLCJJZCI6ImM3ZTNlMDQ1LTZjNmYtNGE2Ni1iYThkLTBjNGE3NDJlNmJhZiIsIk1vZGlmaWVkT24iOiIyMDE5LTAyLTA1VDA3OjEzOjU5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c4NDU2MTciLCJVcmlTdHJpbmciOiJodHRwOi8vd3d3Lm5jYmkubmxtLm5paC5nb3YvcHVibWVkLzE3ODQ1NjE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xMS9qLjEzNjUtMzE2NC4yMDA4LjAwNzI4LngiLCJVcmlTdHJpbmciOiJodHRwczovL2RvaS5vcmcvMTAuMTExMS9qLjEzNjUtMzE2NC4yMDA4LjAwNzI4Lng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5LTAyLTA1VDA3OjEzOjQ1IiwiTW9kaWZpZWRCeSI6Il9OZW9rbGlzIEFwb3N0b2xvcG91bG9zIiwiSWQiOiJkNmEzZjc5My02YjcxLTQ4NDMtYWU2MS01NmM5NmJlNDdiOWMiLCJNb2RpZmllZE9uIjoiMjAxOS0wMi0wNVQwNzoxMzo1OS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E5MTcxMDIxIiwiVXJpU3RyaW5nIjoiaHR0cDovL3d3dy5uY2JpLm5sbS5uaWguZ292L3B1Ym1lZC8xOTE3MTAyM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}</w:instrText>
          </w:r>
          <w:r w:rsidR="0061097D" w:rsidRPr="00026D89">
            <w:rPr>
              <w:rFonts w:ascii="Arial" w:hAnsi="Arial" w:cs="Arial"/>
              <w:lang w:val="en-US"/>
            </w:rPr>
            <w:fldChar w:fldCharType="separate"/>
          </w:r>
          <w:r w:rsidR="00440A73">
            <w:rPr>
              <w:rFonts w:ascii="Arial" w:hAnsi="Arial" w:cs="Arial"/>
              <w:lang w:val="en-US"/>
            </w:rPr>
            <w:t>[19,20]</w:t>
          </w:r>
          <w:r w:rsidR="0061097D" w:rsidRPr="00026D89">
            <w:rPr>
              <w:rFonts w:ascii="Arial" w:hAnsi="Arial" w:cs="Arial"/>
              <w:lang w:val="en-US"/>
            </w:rPr>
            <w:fldChar w:fldCharType="end"/>
          </w:r>
        </w:sdtContent>
      </w:sdt>
      <w:r w:rsidR="0061097D" w:rsidRPr="00026D89">
        <w:rPr>
          <w:rFonts w:ascii="Arial" w:hAnsi="Arial" w:cs="Arial"/>
          <w:lang w:val="en-US"/>
        </w:rPr>
        <w:t xml:space="preserve">. </w:t>
      </w:r>
    </w:p>
    <w:p w14:paraId="01009A0B" w14:textId="77777777" w:rsidR="0004150F" w:rsidRPr="00026D89" w:rsidRDefault="0004150F" w:rsidP="0004150F">
      <w:pPr>
        <w:spacing w:line="480" w:lineRule="auto"/>
        <w:ind w:firstLine="720"/>
        <w:jc w:val="both"/>
        <w:rPr>
          <w:rFonts w:ascii="Arial" w:hAnsi="Arial" w:cs="Arial"/>
          <w:lang w:val="en-US"/>
        </w:rPr>
      </w:pPr>
    </w:p>
    <w:p w14:paraId="15521563" w14:textId="3F46A21C" w:rsidR="0061097D" w:rsidRPr="00B849DD" w:rsidRDefault="0061097D" w:rsidP="00284076">
      <w:pPr>
        <w:pStyle w:val="PlosOneLEvel2Heading"/>
      </w:pPr>
      <w:r w:rsidRPr="00B849DD">
        <w:t>Assessment of lesions</w:t>
      </w:r>
    </w:p>
    <w:p w14:paraId="0BE9886B" w14:textId="1D65B09A" w:rsidR="0061097D" w:rsidRDefault="007A637F" w:rsidP="00B849DD">
      <w:pPr>
        <w:spacing w:line="480" w:lineRule="auto"/>
        <w:ind w:firstLine="720"/>
        <w:jc w:val="both"/>
        <w:rPr>
          <w:rFonts w:ascii="Arial" w:hAnsi="Arial" w:cs="Arial"/>
          <w:lang w:val="en-US"/>
        </w:rPr>
      </w:pPr>
      <w:r w:rsidRPr="00026D89">
        <w:rPr>
          <w:rFonts w:ascii="Arial" w:hAnsi="Arial" w:cs="Arial"/>
          <w:lang w:val="en-US"/>
        </w:rPr>
        <w:t>All dogs were examined clinically and dermatologically including otoscop</w:t>
      </w:r>
      <w:r>
        <w:rPr>
          <w:rFonts w:ascii="Arial" w:hAnsi="Arial" w:cs="Arial"/>
          <w:lang w:val="en-US"/>
        </w:rPr>
        <w:t>ic examination</w:t>
      </w:r>
      <w:r w:rsidRPr="00026D89">
        <w:rPr>
          <w:rFonts w:ascii="Arial" w:hAnsi="Arial" w:cs="Arial"/>
          <w:lang w:val="en-US"/>
        </w:rPr>
        <w:t xml:space="preserve"> using sterile </w:t>
      </w:r>
      <w:r w:rsidRPr="00026D89">
        <w:rPr>
          <w:rFonts w:ascii="Arial" w:hAnsi="Arial" w:cs="Arial"/>
          <w:noProof/>
          <w:lang w:val="en-US"/>
        </w:rPr>
        <w:t>powder-free</w:t>
      </w:r>
      <w:r w:rsidRPr="00026D89">
        <w:rPr>
          <w:rFonts w:ascii="Arial" w:hAnsi="Arial" w:cs="Arial"/>
          <w:lang w:val="en-US"/>
        </w:rPr>
        <w:t xml:space="preserve"> gloves and an autoclavable metal speculum</w:t>
      </w:r>
      <w:r>
        <w:rPr>
          <w:rFonts w:ascii="Arial" w:hAnsi="Arial" w:cs="Arial"/>
          <w:lang w:val="en-US"/>
        </w:rPr>
        <w:t xml:space="preserve"> and cytology</w:t>
      </w:r>
      <w:r w:rsidRPr="00026D89">
        <w:rPr>
          <w:rFonts w:ascii="Arial" w:hAnsi="Arial" w:cs="Arial"/>
          <w:lang w:val="en-US"/>
        </w:rPr>
        <w:t xml:space="preserve">. </w:t>
      </w:r>
      <w:r w:rsidR="00265476">
        <w:rPr>
          <w:rFonts w:ascii="Arial" w:hAnsi="Arial" w:cs="Arial"/>
          <w:lang w:val="en-US"/>
        </w:rPr>
        <w:t>A</w:t>
      </w:r>
      <w:r w:rsidR="00B4726C">
        <w:rPr>
          <w:rFonts w:ascii="Arial" w:hAnsi="Arial" w:cs="Arial"/>
          <w:lang w:val="en-US"/>
        </w:rPr>
        <w:t xml:space="preserve"> </w:t>
      </w:r>
      <w:r w:rsidRPr="00026D89">
        <w:rPr>
          <w:rFonts w:ascii="Arial" w:hAnsi="Arial" w:cs="Arial"/>
          <w:lang w:val="en-US"/>
        </w:rPr>
        <w:t xml:space="preserve">validated site-specific </w:t>
      </w:r>
      <w:r w:rsidR="00B4726C">
        <w:rPr>
          <w:rFonts w:ascii="Arial" w:hAnsi="Arial" w:cs="Arial"/>
          <w:lang w:val="en-US"/>
        </w:rPr>
        <w:t xml:space="preserve">lesion </w:t>
      </w:r>
      <w:r w:rsidRPr="00026D89">
        <w:rPr>
          <w:rFonts w:ascii="Arial" w:hAnsi="Arial" w:cs="Arial"/>
          <w:lang w:val="en-US"/>
        </w:rPr>
        <w:t xml:space="preserve">and scoring scale </w:t>
      </w:r>
      <w:r w:rsidR="008F0191">
        <w:rPr>
          <w:rFonts w:ascii="Arial" w:hAnsi="Arial" w:cs="Arial"/>
          <w:lang w:val="en-US"/>
        </w:rPr>
        <w:t xml:space="preserve">of </w:t>
      </w:r>
      <w:r w:rsidR="00265476">
        <w:rPr>
          <w:rFonts w:ascii="Arial" w:hAnsi="Arial" w:cs="Arial"/>
          <w:lang w:val="en-US"/>
        </w:rPr>
        <w:t>lesions‘</w:t>
      </w:r>
      <w:r w:rsidR="00714C96">
        <w:rPr>
          <w:rFonts w:ascii="Arial" w:hAnsi="Arial" w:cs="Arial"/>
          <w:lang w:val="en-US"/>
        </w:rPr>
        <w:t xml:space="preserve"> </w:t>
      </w:r>
      <w:r w:rsidR="00265476">
        <w:rPr>
          <w:rFonts w:ascii="Arial" w:hAnsi="Arial" w:cs="Arial"/>
          <w:lang w:val="en-US"/>
        </w:rPr>
        <w:t xml:space="preserve">severity, the </w:t>
      </w:r>
      <w:r w:rsidRPr="00026D89">
        <w:rPr>
          <w:rFonts w:ascii="Arial" w:hAnsi="Arial" w:cs="Arial"/>
          <w:lang w:val="en-US"/>
        </w:rPr>
        <w:t xml:space="preserve">Canine Atopic Dermatitis </w:t>
      </w:r>
      <w:r w:rsidRPr="00026D89">
        <w:rPr>
          <w:rFonts w:ascii="Arial" w:hAnsi="Arial" w:cs="Arial"/>
          <w:noProof/>
          <w:lang w:val="en-US"/>
        </w:rPr>
        <w:t>Extent</w:t>
      </w:r>
      <w:r w:rsidRPr="00026D89">
        <w:rPr>
          <w:rFonts w:ascii="Arial" w:hAnsi="Arial" w:cs="Arial"/>
          <w:lang w:val="en-US"/>
        </w:rPr>
        <w:t xml:space="preserve"> and Severity Index (CADESI-4)</w:t>
      </w:r>
      <w:r w:rsidR="00714C96">
        <w:rPr>
          <w:rFonts w:ascii="Arial" w:hAnsi="Arial" w:cs="Arial"/>
          <w:lang w:val="en-US"/>
        </w:rPr>
        <w:t>,</w:t>
      </w:r>
      <w:r w:rsidRPr="00026D89">
        <w:rPr>
          <w:rFonts w:ascii="Arial" w:hAnsi="Arial" w:cs="Arial"/>
          <w:lang w:val="en-US"/>
        </w:rPr>
        <w:t xml:space="preserve"> was performed for the atopic dogs in order to evaluate any relationship of cutaneous microbiota and the severity of atopic dermatitis </w:t>
      </w:r>
      <w:sdt>
        <w:sdtPr>
          <w:rPr>
            <w:rFonts w:ascii="Arial" w:hAnsi="Arial" w:cs="Arial"/>
            <w:lang w:val="en-US"/>
          </w:rPr>
          <w:alias w:val="Don't edit this field"/>
          <w:tag w:val="CitaviPlaceholder#cb93ba79-705a-4f57-8f9e-e019e713fad1"/>
          <w:id w:val="-1565705867"/>
          <w:placeholder>
            <w:docPart w:val="733E872D71E14D99A2BFAF2AE00F90CC"/>
          </w:placeholder>
        </w:sdtPr>
        <w:sdtContent>
          <w:r w:rsidR="0061097D" w:rsidRPr="00026D89">
            <w:rPr>
              <w:rFonts w:ascii="Arial" w:hAnsi="Arial" w:cs="Arial"/>
              <w:lang w:val="en-US"/>
            </w:rPr>
            <w:fldChar w:fldCharType="begin"/>
          </w:r>
          <w:r w:rsidR="00440A73">
            <w:rPr>
              <w:rFonts w:ascii="Arial" w:hAnsi="Arial" w:cs="Arial"/>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ODJlNGFjLTU5ODAtNGMxNS05ODllLWI1MTIxYmJkNjhiNSIsIlJhbmdlTGVuZ3RoIjo0LCJSZWZlcmVuY2VJZCI6IjQwZjM2ZWQzLWQyOGMtNDFiNy1iNTJjLWU3NTMxOTNkNjk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3ZkZS4xMjEwNyIsIlVyaVN0cmluZyI6Imh0dHBzOi8vZG9pLm9yZy8xMC4xMTExL3ZkZS4xMjEw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Vva2xpcyBBcG9zdG9sb3BvdWxvcyIsIkNyZWF0ZWRPbiI6IjIwMTktMDItMDZUMDk6MTc6MDEiLCJNb2RpZmllZEJ5IjoiX05lb2tsaXMgQXBvc3RvbG9wb3Vsb3MiLCJJZCI6ImFiMWIwZTMzLWUyZjktNDRmYS04NjgxLTJjYTEwYTFmMjZjNSIsIk1vZGlmaWVkT24iOiIyMDE5LTAyLTA2VDA5OjE3OjA5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Q0NjExMDgiLCJVcmlTdHJpbmciOiJodHRwOi8vd3d3Lm5jYmkubmxtLm5paC5nb3YvcHVibWVkLzI0NDYxM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NjYjkzYmE3OS03MDVhLTRmNTctOGY5ZS1lMDE5ZTcxM2ZhZDEiLCJUZXh0IjoiWzIxXSIsIldBSVZlcnNpb24iOiI2LjcuMC4wIn0=}</w:instrText>
          </w:r>
          <w:r w:rsidR="0061097D" w:rsidRPr="00026D89">
            <w:rPr>
              <w:rFonts w:ascii="Arial" w:hAnsi="Arial" w:cs="Arial"/>
              <w:lang w:val="en-US"/>
            </w:rPr>
            <w:fldChar w:fldCharType="separate"/>
          </w:r>
          <w:r w:rsidR="00440A73">
            <w:rPr>
              <w:rFonts w:ascii="Arial" w:hAnsi="Arial" w:cs="Arial"/>
              <w:lang w:val="en-US"/>
            </w:rPr>
            <w:t>[21]</w:t>
          </w:r>
          <w:r w:rsidR="0061097D" w:rsidRPr="00026D89">
            <w:rPr>
              <w:rFonts w:ascii="Arial" w:hAnsi="Arial" w:cs="Arial"/>
              <w:lang w:val="en-US"/>
            </w:rPr>
            <w:fldChar w:fldCharType="end"/>
          </w:r>
        </w:sdtContent>
      </w:sdt>
      <w:r w:rsidR="0061097D" w:rsidRPr="00026D89">
        <w:rPr>
          <w:rFonts w:ascii="Arial" w:hAnsi="Arial" w:cs="Arial"/>
          <w:lang w:val="en-US"/>
        </w:rPr>
        <w:t>.</w:t>
      </w:r>
      <w:r w:rsidR="003926AB">
        <w:rPr>
          <w:rFonts w:ascii="Arial" w:hAnsi="Arial" w:cs="Arial"/>
          <w:lang w:val="en-US"/>
        </w:rPr>
        <w:t xml:space="preserve"> </w:t>
      </w:r>
      <w:r w:rsidR="000A64E1">
        <w:rPr>
          <w:rFonts w:ascii="Arial" w:hAnsi="Arial" w:cs="Arial"/>
          <w:lang w:val="en-US"/>
        </w:rPr>
        <w:t>Skin and ear canal cytology was performed a</w:t>
      </w:r>
      <w:r w:rsidR="0051488D">
        <w:rPr>
          <w:rFonts w:ascii="Arial" w:hAnsi="Arial" w:cs="Arial"/>
          <w:lang w:val="en-US"/>
        </w:rPr>
        <w:t xml:space="preserve">s described </w:t>
      </w:r>
      <w:sdt>
        <w:sdtPr>
          <w:rPr>
            <w:rFonts w:ascii="Arial" w:hAnsi="Arial" w:cs="Arial"/>
            <w:lang w:val="en-US"/>
          </w:rPr>
          <w:alias w:val="Don't edit this field"/>
          <w:tag w:val="CitaviPlaceholder#2535d976-db73-4197-99b8-0c05171a0bdd"/>
          <w:id w:val="1705210862"/>
          <w:placeholder>
            <w:docPart w:val="733E872D71E14D99A2BFAF2AE00F90CC"/>
          </w:placeholder>
        </w:sdtPr>
        <w:sdtContent>
          <w:r w:rsidR="0061097D" w:rsidRPr="00026D89">
            <w:rPr>
              <w:rFonts w:ascii="Arial" w:hAnsi="Arial" w:cs="Arial"/>
              <w:lang w:val="en-US"/>
            </w:rPr>
            <w:fldChar w:fldCharType="begin"/>
          </w:r>
          <w:r w:rsidR="00440A73">
            <w:rPr>
              <w:rFonts w:ascii="Arial" w:hAnsi="Arial" w:cs="Arial"/>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Q2L2ouMTM2NS0zMTY0LjIwMDIuMDAyODgue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NDYvai4xMzY1LTMxNjQuMjAwMi4wMDI4OC54IiwiVXJpU3RyaW5nIjoiaHR0cHM6Ly9kb2kub3JnLzEwLjEwNDYvai4xMzY1LTMxNjQuMjAwMi4wMDI4OC54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aHR0cHM6Ly9vbmxpbmVsaWJyYXJ5LndpbGV5LmNvbS9kb2kvYWJzLzEwLjExMTEvai4xMzY1LTMxNjQuMjAxMi4wMTA3NS54IiwiVXJpU3RyaW5nIjoiaHR0cHM6Ly9vbmxpbmVsaWJyYXJ5LndpbGV5LmNvbS9kb2kvYWJzLzEwLjExMTEvai4xMzY1LTMxNjQuMjAxMi4wMTA3NS54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05lb2tsaXMgQXBvc3RvbG9wb3Vsb3MiLCJDcmVhdGVkT24iOiIyMDE5LTEwLTI5VDA3OjMwOjEzIiwiTW9kaWZpZWRCeSI6Il9OZW9rbGlzIEFwb3N0b2xvcG91bG9zIiwiSWQiOiIxZTFkNjdhMC1jMDMzLTQwN2ItOTFkZS00ZjJjMmYxNzMzMGEiLCJNb2RpZmllZE9uIjoiMjAxOS0xMC0yOVQwNzozMDoyMi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MTEvai4xMzY1LTMxNjQuMjAxMi4wMTA3NS54IiwiVXJpU3RyaW5nIjoiaHR0cHM6Ly9kb2kub3JnLzEwLjExMTEvai4xMzY1LTMxNjQuMjAxMi4wMTA3NS54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S0xMC0yOVQwNzozMDoxMyIsIk1vZGlmaWVkQnkiOiJfTmVva2xpcyBBcG9zdG9sb3BvdWxvcyIsIklkIjoiOTYwZGEzZDItMDU2OS00ZDg4LTk2MDItYzUwODhjZGY4NzlmIiwiTW9kaWZpZWRPbiI6IjIwMTktMTAtMjlUMDc6MzA6MjI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JodHRwczovL29ubGluZWxpYnJhcnkud2lsZXkuY29tL2RvaS9wZGYvMTAuMTExMS9qLjEzNjUtMzE2NC4yMDEyLjAxMDc1LngiLCJVcmlTdHJpbmciOiJodHRwczovL29ubGluZWxpYnJhcnkud2lsZXkuY29tL2RvaS9wZGYvMTAuMTExMS9qLjEzNjUtMzE2NC4yMDEyLjAxMDc1Lng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}</w:instrText>
          </w:r>
          <w:r w:rsidR="0061097D" w:rsidRPr="00026D89">
            <w:rPr>
              <w:rFonts w:ascii="Arial" w:hAnsi="Arial" w:cs="Arial"/>
              <w:lang w:val="en-US"/>
            </w:rPr>
            <w:fldChar w:fldCharType="separate"/>
          </w:r>
          <w:r w:rsidR="00440A73">
            <w:rPr>
              <w:rFonts w:ascii="Arial" w:hAnsi="Arial" w:cs="Arial"/>
              <w:lang w:val="en-US"/>
            </w:rPr>
            <w:t>[22,23]</w:t>
          </w:r>
          <w:r w:rsidR="0061097D" w:rsidRPr="00026D89">
            <w:rPr>
              <w:rFonts w:ascii="Arial" w:hAnsi="Arial" w:cs="Arial"/>
              <w:lang w:val="en-US"/>
            </w:rPr>
            <w:fldChar w:fldCharType="end"/>
          </w:r>
        </w:sdtContent>
      </w:sdt>
      <w:r w:rsidR="0061097D" w:rsidRPr="00026D89">
        <w:rPr>
          <w:rFonts w:ascii="Arial" w:hAnsi="Arial" w:cs="Arial"/>
          <w:lang w:val="en-US"/>
        </w:rPr>
        <w:t>.</w:t>
      </w:r>
    </w:p>
    <w:p w14:paraId="3A28ABB3" w14:textId="77777777" w:rsidR="00231F1D" w:rsidRPr="00026D89" w:rsidRDefault="00231F1D" w:rsidP="00B849DD">
      <w:pPr>
        <w:spacing w:line="480" w:lineRule="auto"/>
        <w:ind w:firstLine="720"/>
        <w:jc w:val="both"/>
        <w:rPr>
          <w:rFonts w:ascii="Arial" w:hAnsi="Arial" w:cs="Arial"/>
          <w:lang w:val="en-US"/>
        </w:rPr>
      </w:pPr>
    </w:p>
    <w:p w14:paraId="19231969" w14:textId="77777777" w:rsidR="0061097D" w:rsidRPr="003816B1" w:rsidRDefault="0061097D" w:rsidP="003816B1">
      <w:pPr>
        <w:pStyle w:val="PlosOneLEvel2Heading"/>
      </w:pPr>
      <w:r w:rsidRPr="003816B1">
        <w:t>Sample collection</w:t>
      </w:r>
    </w:p>
    <w:p w14:paraId="6986FF8C" w14:textId="24C4357F" w:rsidR="00CD462E" w:rsidRDefault="0056272D" w:rsidP="003816B1">
      <w:pPr>
        <w:spacing w:line="480" w:lineRule="auto"/>
        <w:ind w:firstLine="720"/>
        <w:jc w:val="both"/>
        <w:rPr>
          <w:rFonts w:ascii="Arial" w:hAnsi="Arial" w:cs="Arial"/>
          <w:lang w:val="en-US"/>
        </w:rPr>
      </w:pPr>
      <w:r w:rsidRPr="00026D89">
        <w:rPr>
          <w:rFonts w:ascii="Arial" w:hAnsi="Arial" w:cs="Arial"/>
          <w:lang w:val="en-US"/>
        </w:rPr>
        <w:t xml:space="preserve">Prior to sampling and in between sampling of the GSDs, the examination table was cleaned with PCR Clean™ Wipes (Minerva Biolabs, Berlin, Germany) according to the manufacturer manual, to avoid DNA </w:t>
      </w:r>
      <w:r>
        <w:rPr>
          <w:rFonts w:ascii="Arial" w:hAnsi="Arial" w:cs="Arial"/>
          <w:lang w:val="en-US"/>
        </w:rPr>
        <w:t>cross-</w:t>
      </w:r>
      <w:r w:rsidRPr="00026D89">
        <w:rPr>
          <w:rFonts w:ascii="Arial" w:hAnsi="Arial" w:cs="Arial"/>
          <w:lang w:val="en-US"/>
        </w:rPr>
        <w:t xml:space="preserve">contamination. </w:t>
      </w:r>
      <w:r>
        <w:rPr>
          <w:rFonts w:ascii="Arial" w:hAnsi="Arial" w:cs="Arial"/>
          <w:lang w:val="en-US"/>
        </w:rPr>
        <w:t xml:space="preserve">In order to minimize microbial </w:t>
      </w:r>
      <w:r w:rsidRPr="00026D89">
        <w:rPr>
          <w:rFonts w:ascii="Arial" w:hAnsi="Arial" w:cs="Arial"/>
          <w:lang w:val="en-US"/>
        </w:rPr>
        <w:t>contamination from the clinic´s floor</w:t>
      </w:r>
      <w:r>
        <w:rPr>
          <w:rFonts w:ascii="Arial" w:hAnsi="Arial" w:cs="Arial"/>
          <w:lang w:val="en-US"/>
        </w:rPr>
        <w:t>, d</w:t>
      </w:r>
      <w:r w:rsidRPr="00026D89">
        <w:rPr>
          <w:rFonts w:ascii="Arial" w:hAnsi="Arial" w:cs="Arial"/>
          <w:lang w:val="en-US"/>
        </w:rPr>
        <w:t xml:space="preserve">ogs </w:t>
      </w:r>
      <w:r w:rsidRPr="00026D89">
        <w:rPr>
          <w:rFonts w:ascii="Arial" w:hAnsi="Arial" w:cs="Arial"/>
          <w:noProof/>
          <w:lang w:val="en-US"/>
        </w:rPr>
        <w:t>were</w:t>
      </w:r>
      <w:r w:rsidRPr="00026D89">
        <w:rPr>
          <w:rFonts w:ascii="Arial" w:hAnsi="Arial" w:cs="Arial"/>
          <w:lang w:val="en-US"/>
        </w:rPr>
        <w:t xml:space="preserve"> brought directly</w:t>
      </w:r>
      <w:r>
        <w:rPr>
          <w:rFonts w:ascii="Arial" w:hAnsi="Arial" w:cs="Arial"/>
          <w:lang w:val="en-US"/>
        </w:rPr>
        <w:t xml:space="preserve"> into the examination room and placed </w:t>
      </w:r>
      <w:r w:rsidRPr="00026D89">
        <w:rPr>
          <w:rFonts w:ascii="Arial" w:hAnsi="Arial" w:cs="Arial"/>
          <w:lang w:val="en-US"/>
        </w:rPr>
        <w:t>onto the examination table</w:t>
      </w:r>
      <w:r>
        <w:rPr>
          <w:rFonts w:ascii="Arial" w:hAnsi="Arial" w:cs="Arial"/>
          <w:lang w:val="en-US"/>
        </w:rPr>
        <w:t xml:space="preserve">. </w:t>
      </w:r>
      <w:r w:rsidRPr="00026D89">
        <w:rPr>
          <w:rFonts w:ascii="Arial" w:hAnsi="Arial" w:cs="Arial"/>
          <w:lang w:val="en-US"/>
        </w:rPr>
        <w:t xml:space="preserve">After </w:t>
      </w:r>
      <w:r>
        <w:rPr>
          <w:rFonts w:ascii="Arial" w:hAnsi="Arial" w:cs="Arial"/>
          <w:lang w:val="en-US"/>
        </w:rPr>
        <w:t xml:space="preserve">physical </w:t>
      </w:r>
      <w:r w:rsidRPr="00026D89">
        <w:rPr>
          <w:rFonts w:ascii="Arial" w:hAnsi="Arial" w:cs="Arial"/>
          <w:noProof/>
          <w:lang w:val="en-US"/>
        </w:rPr>
        <w:t>examination</w:t>
      </w:r>
      <w:r w:rsidRPr="00026D89">
        <w:rPr>
          <w:rFonts w:ascii="Arial" w:hAnsi="Arial" w:cs="Arial"/>
          <w:lang w:val="en-US"/>
        </w:rPr>
        <w:t xml:space="preserve">, the left axilla (A), left front dorsal interdigital region (Int), left </w:t>
      </w:r>
      <w:r w:rsidRPr="00026D89">
        <w:rPr>
          <w:rFonts w:ascii="Arial" w:hAnsi="Arial" w:cs="Arial"/>
          <w:noProof/>
          <w:lang w:val="en-US"/>
        </w:rPr>
        <w:t>side</w:t>
      </w:r>
      <w:r w:rsidRPr="00026D89">
        <w:rPr>
          <w:rFonts w:ascii="Arial" w:hAnsi="Arial" w:cs="Arial"/>
          <w:lang w:val="en-US"/>
        </w:rPr>
        <w:t xml:space="preserve"> of the groin (L) and the left ear canal (O) were sampled. These body sites appear to be most commonly affected </w:t>
      </w:r>
      <w:r w:rsidRPr="00026D89">
        <w:rPr>
          <w:rFonts w:ascii="Arial" w:hAnsi="Arial" w:cs="Arial"/>
          <w:noProof/>
          <w:lang w:val="en-US"/>
        </w:rPr>
        <w:t>by</w:t>
      </w:r>
      <w:r w:rsidRPr="00026D89">
        <w:rPr>
          <w:rFonts w:ascii="Arial" w:hAnsi="Arial" w:cs="Arial"/>
          <w:lang w:val="en-US"/>
        </w:rPr>
        <w:t xml:space="preserve"> atopy in this breed</w:t>
      </w:r>
      <w:r w:rsidR="007C4E54">
        <w:rPr>
          <w:rFonts w:ascii="Arial" w:hAnsi="Arial" w:cs="Arial"/>
          <w:lang w:val="en-US"/>
        </w:rPr>
        <w:t xml:space="preserve"> </w:t>
      </w:r>
      <w:sdt>
        <w:sdtPr>
          <w:rPr>
            <w:rFonts w:ascii="Arial" w:hAnsi="Arial" w:cs="Arial"/>
            <w:lang w:val="en-US"/>
          </w:rPr>
          <w:alias w:val="Don't edit this field"/>
          <w:tag w:val="CitaviPlaceholder#c8d7e548-9a8d-44df-8e2c-baf35a1dbd91"/>
          <w:id w:val="1989435216"/>
          <w:placeholder>
            <w:docPart w:val="DefaultPlaceholder_-1854013440"/>
          </w:placeholder>
        </w:sdtPr>
        <w:sdtContent>
          <w:r w:rsidR="005C15CC" w:rsidRPr="00026D89">
            <w:rPr>
              <w:rFonts w:ascii="Arial" w:hAnsi="Arial" w:cs="Arial"/>
              <w:lang w:val="en-US"/>
            </w:rPr>
            <w:fldChar w:fldCharType="begin"/>
          </w:r>
          <w:r w:rsidR="00440A73">
            <w:rPr>
              <w:rFonts w:ascii="Arial" w:hAnsi="Arial" w:cs="Arial"/>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NWViMjEwLWUwN2MtNGRmYy05MWZjLTJlOTMyM2FhYTJkZiIsIlJhbmdlTGVuZ3RoIjo0LCJSZWZlcmVuY2VJZCI6ImEwYWFjMjdkLTU5MTAtNDMyNy05ZDU3LWFiOWIxM2IwMj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jA4ODc0MDQiLCJVcmlTdHJpbmciOiJodHRwOi8vd3d3Lm5jYmkubmxtLm5paC5nb3YvcHVibWVkLzIwODg3NDA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xOS0wMy0yOVQyMDoxODo1MSIsIk1vZGlmaWVkQnkiOiJfTmVva2xpcyBBcG9zdG9sb3BvdWxvcyIsIklkIjoiMmY5MmM1YzAtNjc5NS00NWY1LWI3OTItM2I4ZWI5ODVmM2FkIiwiTW9kaWZpZWRPbiI6IjIwMTktMDMtMjlUMjA6MTk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ouMTM2NS0zMTY0LjIwMTAuMDA5MjUueCIsIlVyaVN0cmluZyI6Imh0dHBzOi8vZG9pLm9yZy8xMC4xMTExL2ouMTM2NS0zMTY0LjIwMTAuMDA5MjUue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}</w:instrText>
          </w:r>
          <w:r w:rsidR="005C15CC" w:rsidRPr="00026D89">
            <w:rPr>
              <w:rFonts w:ascii="Arial" w:hAnsi="Arial" w:cs="Arial"/>
              <w:lang w:val="en-US"/>
            </w:rPr>
            <w:fldChar w:fldCharType="separate"/>
          </w:r>
          <w:r w:rsidR="00440A73">
            <w:rPr>
              <w:rFonts w:ascii="Arial" w:hAnsi="Arial" w:cs="Arial"/>
              <w:lang w:val="en-US"/>
            </w:rPr>
            <w:t>[15]</w:t>
          </w:r>
          <w:r w:rsidR="005C15CC" w:rsidRPr="00026D89">
            <w:rPr>
              <w:rFonts w:ascii="Arial" w:hAnsi="Arial" w:cs="Arial"/>
              <w:lang w:val="en-US"/>
            </w:rPr>
            <w:fldChar w:fldCharType="end"/>
          </w:r>
        </w:sdtContent>
      </w:sdt>
      <w:r w:rsidR="005C15CC" w:rsidRPr="00026D89">
        <w:rPr>
          <w:rFonts w:ascii="Arial" w:hAnsi="Arial" w:cs="Arial"/>
          <w:lang w:val="en-US"/>
        </w:rPr>
        <w:t xml:space="preserve">. </w:t>
      </w:r>
      <w:r w:rsidR="00152756" w:rsidRPr="00026D89">
        <w:rPr>
          <w:rFonts w:ascii="Arial" w:hAnsi="Arial" w:cs="Arial"/>
          <w:lang w:val="en-US"/>
        </w:rPr>
        <w:t>For sampling we used 70% ethylene oxide sterilized forensic swabs</w:t>
      </w:r>
      <w:r w:rsidR="00152756" w:rsidRPr="00026D89" w:rsidDel="00DA2310">
        <w:rPr>
          <w:rFonts w:ascii="Arial" w:hAnsi="Arial" w:cs="Arial"/>
          <w:lang w:val="en-US"/>
        </w:rPr>
        <w:t xml:space="preserve"> </w:t>
      </w:r>
      <w:r w:rsidR="00152756" w:rsidRPr="00026D89">
        <w:rPr>
          <w:rFonts w:ascii="Arial" w:hAnsi="Arial" w:cs="Arial"/>
          <w:lang w:val="en-US"/>
        </w:rPr>
        <w:t xml:space="preserve">with transport tube, polystyrene stem material and viscose swab material (Forensic Swab, </w:t>
      </w:r>
      <w:proofErr w:type="spellStart"/>
      <w:r w:rsidR="00152756" w:rsidRPr="00026D89">
        <w:rPr>
          <w:rFonts w:ascii="Arial" w:hAnsi="Arial" w:cs="Arial"/>
          <w:lang w:val="en-US"/>
        </w:rPr>
        <w:t>Nr</w:t>
      </w:r>
      <w:proofErr w:type="spellEnd"/>
      <w:r w:rsidR="00152756" w:rsidRPr="00026D89">
        <w:rPr>
          <w:rFonts w:ascii="Arial" w:hAnsi="Arial" w:cs="Arial"/>
          <w:lang w:val="en-US"/>
        </w:rPr>
        <w:t xml:space="preserve"> 80.629, </w:t>
      </w:r>
      <w:proofErr w:type="spellStart"/>
      <w:r w:rsidR="00152756" w:rsidRPr="00026D89">
        <w:rPr>
          <w:rFonts w:ascii="Arial" w:hAnsi="Arial" w:cs="Arial"/>
          <w:lang w:val="en-US"/>
        </w:rPr>
        <w:t>Sarstedt</w:t>
      </w:r>
      <w:proofErr w:type="spellEnd"/>
      <w:r w:rsidR="00152756" w:rsidRPr="00026D89">
        <w:rPr>
          <w:rFonts w:ascii="Arial" w:hAnsi="Arial" w:cs="Arial"/>
          <w:lang w:val="en-US"/>
        </w:rPr>
        <w:t xml:space="preserve">, </w:t>
      </w:r>
      <w:proofErr w:type="spellStart"/>
      <w:r w:rsidR="00152756" w:rsidRPr="00026D89">
        <w:rPr>
          <w:rFonts w:ascii="Arial" w:hAnsi="Arial" w:cs="Arial"/>
          <w:lang w:val="en-US"/>
        </w:rPr>
        <w:t>Nuembrecht</w:t>
      </w:r>
      <w:proofErr w:type="spellEnd"/>
      <w:r w:rsidR="00152756" w:rsidRPr="00026D89">
        <w:rPr>
          <w:rFonts w:ascii="Arial" w:hAnsi="Arial" w:cs="Arial"/>
          <w:lang w:val="en-US"/>
        </w:rPr>
        <w:t xml:space="preserve">, Germany) to ensure the </w:t>
      </w:r>
      <w:r w:rsidR="00152756" w:rsidRPr="00026D89">
        <w:rPr>
          <w:rFonts w:ascii="Arial" w:hAnsi="Arial" w:cs="Arial"/>
          <w:noProof/>
          <w:lang w:val="en-US"/>
        </w:rPr>
        <w:t>absence</w:t>
      </w:r>
      <w:r w:rsidR="00152756" w:rsidRPr="00026D89">
        <w:rPr>
          <w:rFonts w:ascii="Arial" w:hAnsi="Arial" w:cs="Arial"/>
          <w:lang w:val="en-US"/>
        </w:rPr>
        <w:t xml:space="preserve"> of </w:t>
      </w:r>
      <w:r w:rsidR="00152756" w:rsidRPr="00AB5EFA">
        <w:rPr>
          <w:rStyle w:val="Zeilennummer"/>
          <w:lang w:val="en-US"/>
        </w:rPr>
        <w:t>DNA</w:t>
      </w:r>
      <w:r w:rsidR="00152756" w:rsidRPr="00026D89">
        <w:rPr>
          <w:rFonts w:ascii="Arial" w:hAnsi="Arial" w:cs="Arial"/>
          <w:lang w:val="en-US"/>
        </w:rPr>
        <w:t xml:space="preserve"> contamination and to avoid cotton or wood mitochondria from the swab or the stem. The swabs were rubbed 40 times on the desired region, rotating </w:t>
      </w:r>
      <w:r w:rsidR="00152756" w:rsidRPr="00026D89">
        <w:rPr>
          <w:rFonts w:ascii="Arial" w:hAnsi="Arial" w:cs="Arial"/>
          <w:noProof/>
          <w:lang w:val="en-US"/>
        </w:rPr>
        <w:lastRenderedPageBreak/>
        <w:t>one-quarter</w:t>
      </w:r>
      <w:r w:rsidR="00152756" w:rsidRPr="00026D89">
        <w:rPr>
          <w:rFonts w:ascii="Arial" w:hAnsi="Arial" w:cs="Arial"/>
          <w:lang w:val="en-US"/>
        </w:rPr>
        <w:t xml:space="preserve"> of the swab´s site </w:t>
      </w:r>
      <w:commentRangeStart w:id="83"/>
      <w:ins w:id="84" w:author="Neoklis" w:date="2020-08-21T07:59:00Z">
        <w:r w:rsidR="002759C6">
          <w:rPr>
            <w:rFonts w:ascii="Arial" w:hAnsi="Arial" w:cs="Arial"/>
            <w:lang w:val="en-US"/>
          </w:rPr>
          <w:t>(</w:t>
        </w:r>
      </w:ins>
      <w:ins w:id="85" w:author="Neoklis" w:date="2020-08-21T08:00:00Z">
        <w:r w:rsidR="001E3471">
          <w:rPr>
            <w:rFonts w:ascii="Arial" w:hAnsi="Arial" w:cs="Arial"/>
            <w:lang w:val="en-US"/>
          </w:rPr>
          <w:t>90</w:t>
        </w:r>
      </w:ins>
      <w:ins w:id="86" w:author="Neoklis" w:date="2020-08-21T07:59:00Z">
        <w:r w:rsidR="001366F1">
          <w:rPr>
            <w:rFonts w:ascii="Arial" w:hAnsi="Arial" w:cs="Arial"/>
            <w:lang w:val="en-US"/>
          </w:rPr>
          <w:t xml:space="preserve">°) </w:t>
        </w:r>
      </w:ins>
      <w:commentRangeEnd w:id="83"/>
      <w:r w:rsidR="009814CC">
        <w:rPr>
          <w:rStyle w:val="Kommentarzeichen"/>
        </w:rPr>
        <w:commentReference w:id="83"/>
      </w:r>
      <w:r w:rsidR="00152756" w:rsidRPr="00026D89">
        <w:rPr>
          <w:rFonts w:ascii="Arial" w:hAnsi="Arial" w:cs="Arial"/>
          <w:lang w:val="en-US"/>
        </w:rPr>
        <w:t xml:space="preserve">for 10 times. All samples were </w:t>
      </w:r>
      <w:r w:rsidR="00152756">
        <w:rPr>
          <w:rFonts w:ascii="Arial" w:hAnsi="Arial" w:cs="Arial"/>
          <w:lang w:val="en-US"/>
        </w:rPr>
        <w:t>obtained</w:t>
      </w:r>
      <w:r w:rsidR="00152756" w:rsidRPr="00026D89">
        <w:rPr>
          <w:rFonts w:ascii="Arial" w:hAnsi="Arial" w:cs="Arial"/>
          <w:lang w:val="en-US"/>
        </w:rPr>
        <w:t xml:space="preserve"> in duplicates. </w:t>
      </w:r>
      <w:r w:rsidR="00152756">
        <w:rPr>
          <w:rFonts w:ascii="Arial" w:hAnsi="Arial" w:cs="Arial"/>
          <w:lang w:val="en-US"/>
        </w:rPr>
        <w:t>Subsequently</w:t>
      </w:r>
      <w:r w:rsidR="00152756" w:rsidRPr="00026D89">
        <w:rPr>
          <w:rFonts w:ascii="Arial" w:hAnsi="Arial" w:cs="Arial"/>
          <w:lang w:val="en-US"/>
        </w:rPr>
        <w:t xml:space="preserve">, a sample was taken for cytological purposes using a sterile cotton swab. The samples were transported </w:t>
      </w:r>
      <w:r w:rsidR="00152756">
        <w:rPr>
          <w:rFonts w:ascii="Arial" w:hAnsi="Arial" w:cs="Arial"/>
          <w:lang w:val="en-US"/>
        </w:rPr>
        <w:t>immediately</w:t>
      </w:r>
      <w:r w:rsidR="00152756" w:rsidRPr="00026D89">
        <w:rPr>
          <w:rFonts w:ascii="Arial" w:hAnsi="Arial" w:cs="Arial"/>
          <w:lang w:val="en-US"/>
        </w:rPr>
        <w:t xml:space="preserve"> at 8°C to the </w:t>
      </w:r>
      <w:r w:rsidR="00152756" w:rsidRPr="00026D89">
        <w:rPr>
          <w:rFonts w:ascii="Arial" w:hAnsi="Arial" w:cs="Arial"/>
          <w:noProof/>
          <w:lang w:val="en-US"/>
        </w:rPr>
        <w:t>Institute</w:t>
      </w:r>
      <w:r w:rsidR="00152756" w:rsidRPr="00026D89">
        <w:rPr>
          <w:rFonts w:ascii="Arial" w:hAnsi="Arial" w:cs="Arial"/>
          <w:lang w:val="en-US"/>
        </w:rPr>
        <w:t xml:space="preserve"> of Applied Microbiology</w:t>
      </w:r>
      <w:r w:rsidR="00152756">
        <w:rPr>
          <w:rFonts w:ascii="Arial" w:hAnsi="Arial" w:cs="Arial"/>
          <w:lang w:val="en-US"/>
        </w:rPr>
        <w:t>, JLU</w:t>
      </w:r>
      <w:r w:rsidR="00152756" w:rsidRPr="00026D89">
        <w:rPr>
          <w:rFonts w:ascii="Arial" w:hAnsi="Arial" w:cs="Arial"/>
          <w:lang w:val="en-US"/>
        </w:rPr>
        <w:t xml:space="preserve"> Giessen</w:t>
      </w:r>
      <w:r w:rsidR="00152756">
        <w:rPr>
          <w:rFonts w:ascii="Arial" w:hAnsi="Arial" w:cs="Arial"/>
          <w:lang w:val="en-US"/>
        </w:rPr>
        <w:t>,</w:t>
      </w:r>
      <w:r w:rsidR="00152756" w:rsidRPr="00026D89">
        <w:rPr>
          <w:rFonts w:ascii="Arial" w:hAnsi="Arial" w:cs="Arial"/>
          <w:lang w:val="en-US"/>
        </w:rPr>
        <w:t xml:space="preserve"> for storage and further processing. Samples were stored at -20°C until all samples were collected.</w:t>
      </w:r>
    </w:p>
    <w:p w14:paraId="6930AA95" w14:textId="77777777" w:rsidR="00152756" w:rsidRDefault="00152756" w:rsidP="003816B1">
      <w:pPr>
        <w:spacing w:line="480" w:lineRule="auto"/>
        <w:ind w:firstLine="720"/>
        <w:jc w:val="both"/>
        <w:rPr>
          <w:rFonts w:ascii="Arial" w:hAnsi="Arial" w:cs="Arial"/>
          <w:lang w:val="en-US"/>
        </w:rPr>
      </w:pPr>
    </w:p>
    <w:p w14:paraId="74877E27" w14:textId="52F8894B" w:rsidR="003816B1" w:rsidDel="009814CC" w:rsidRDefault="003816B1" w:rsidP="003816B1">
      <w:pPr>
        <w:pStyle w:val="PlosOneLEvel2Heading"/>
        <w:rPr>
          <w:del w:id="87" w:author="Stefanie Glaeser" w:date="2021-01-31T10:16:00Z"/>
        </w:rPr>
      </w:pPr>
      <w:r w:rsidRPr="00666EF5">
        <w:t xml:space="preserve">DNA extraction and </w:t>
      </w:r>
      <w:r w:rsidR="000232FA">
        <w:t>16</w:t>
      </w:r>
      <w:r w:rsidR="00025FEE">
        <w:t xml:space="preserve">S rRNA gene amplicon </w:t>
      </w:r>
      <w:r w:rsidRPr="00666EF5">
        <w:t>sequencing</w:t>
      </w:r>
    </w:p>
    <w:p w14:paraId="4A17A58A" w14:textId="77777777" w:rsidR="005F7303" w:rsidRPr="00026D89" w:rsidRDefault="003816B1">
      <w:pPr>
        <w:pStyle w:val="PlosOneLEvel2Heading"/>
        <w:pPrChange w:id="88" w:author="Stefanie Glaeser" w:date="2021-01-31T10:16:00Z">
          <w:pPr>
            <w:spacing w:line="480" w:lineRule="auto"/>
            <w:jc w:val="both"/>
          </w:pPr>
        </w:pPrChange>
      </w:pPr>
      <w:del w:id="89" w:author="Stefanie Glaeser" w:date="2021-01-31T10:16:00Z">
        <w:r w:rsidDel="009814CC">
          <w:tab/>
        </w:r>
      </w:del>
    </w:p>
    <w:p w14:paraId="19AF5956" w14:textId="6B746FEF" w:rsidR="005F7303" w:rsidRDefault="005F7303" w:rsidP="005F7303">
      <w:pPr>
        <w:spacing w:line="480" w:lineRule="auto"/>
        <w:jc w:val="both"/>
        <w:rPr>
          <w:rFonts w:ascii="Arial" w:hAnsi="Arial" w:cs="Arial"/>
          <w:lang w:val="en-US"/>
        </w:rPr>
      </w:pPr>
      <w:r w:rsidRPr="00026D89">
        <w:rPr>
          <w:rFonts w:ascii="Arial" w:hAnsi="Arial" w:cs="Arial"/>
          <w:lang w:val="en-US"/>
        </w:rPr>
        <w:t>Total DNA</w:t>
      </w:r>
      <w:r>
        <w:rPr>
          <w:rFonts w:ascii="Arial" w:hAnsi="Arial" w:cs="Arial"/>
          <w:lang w:val="en-US"/>
        </w:rPr>
        <w:t xml:space="preserve"> </w:t>
      </w:r>
      <w:r w:rsidRPr="00AB5EFA">
        <w:rPr>
          <w:rStyle w:val="Zeilennummer"/>
          <w:lang w:val="en-US"/>
        </w:rPr>
        <w:t>was</w:t>
      </w:r>
      <w:r w:rsidRPr="00026D89">
        <w:rPr>
          <w:rFonts w:ascii="Arial" w:hAnsi="Arial" w:cs="Arial"/>
          <w:lang w:val="en-US"/>
        </w:rPr>
        <w:t xml:space="preserve"> extracted from </w:t>
      </w:r>
      <w:r w:rsidRPr="0065638C">
        <w:rPr>
          <w:rFonts w:ascii="Arial" w:hAnsi="Arial" w:cs="Arial"/>
          <w:lang w:val="en-US"/>
        </w:rPr>
        <w:t>DNA free swa</w:t>
      </w:r>
      <w:del w:id="90" w:author="Neoklis" w:date="2020-08-21T09:36:00Z">
        <w:r w:rsidRPr="0065638C" w:rsidDel="00EF5E15">
          <w:rPr>
            <w:rFonts w:ascii="Arial" w:hAnsi="Arial" w:cs="Arial"/>
            <w:lang w:val="en-US"/>
          </w:rPr>
          <w:delText>p</w:delText>
        </w:r>
      </w:del>
      <w:ins w:id="91" w:author="Neoklis" w:date="2020-08-21T09:36:00Z">
        <w:r w:rsidR="00EF5E15" w:rsidRPr="0065638C">
          <w:rPr>
            <w:rFonts w:ascii="Arial" w:hAnsi="Arial" w:cs="Arial"/>
            <w:lang w:val="en-US"/>
          </w:rPr>
          <w:t>b</w:t>
        </w:r>
      </w:ins>
      <w:r w:rsidRPr="0065638C">
        <w:rPr>
          <w:rFonts w:ascii="Arial" w:hAnsi="Arial" w:cs="Arial"/>
          <w:lang w:val="en-US"/>
        </w:rPr>
        <w:t>s</w:t>
      </w:r>
      <w:r w:rsidRPr="00026D89">
        <w:rPr>
          <w:rFonts w:ascii="Arial" w:hAnsi="Arial" w:cs="Arial"/>
          <w:lang w:val="en-US"/>
        </w:rPr>
        <w:t xml:space="preserve"> using the </w:t>
      </w:r>
      <w:r w:rsidRPr="00026D89">
        <w:rPr>
          <w:rFonts w:ascii="Arial" w:hAnsi="Arial" w:cs="Arial"/>
          <w:noProof/>
          <w:lang w:val="en-US"/>
        </w:rPr>
        <w:t>NucleoSpin</w:t>
      </w:r>
      <w:r w:rsidRPr="00026D89">
        <w:rPr>
          <w:rFonts w:ascii="Arial" w:hAnsi="Arial" w:cs="Arial"/>
          <w:vertAlign w:val="superscript"/>
          <w:lang w:val="en-US"/>
        </w:rPr>
        <w:t xml:space="preserve">® </w:t>
      </w:r>
      <w:r w:rsidRPr="00026D89">
        <w:rPr>
          <w:rFonts w:ascii="Arial" w:hAnsi="Arial" w:cs="Arial"/>
          <w:lang w:val="en-US"/>
        </w:rPr>
        <w:t xml:space="preserve">96 Soil kit (96-well extraction system, </w:t>
      </w:r>
      <w:proofErr w:type="spellStart"/>
      <w:r w:rsidRPr="00026D89">
        <w:rPr>
          <w:rFonts w:ascii="Arial" w:hAnsi="Arial" w:cs="Arial"/>
          <w:lang w:val="en-US"/>
        </w:rPr>
        <w:t>Macherey</w:t>
      </w:r>
      <w:proofErr w:type="spellEnd"/>
      <w:r w:rsidRPr="00026D89">
        <w:rPr>
          <w:rFonts w:ascii="Arial" w:hAnsi="Arial" w:cs="Arial"/>
          <w:lang w:val="en-US"/>
        </w:rPr>
        <w:t xml:space="preserve"> Nagel AG, </w:t>
      </w:r>
      <w:proofErr w:type="spellStart"/>
      <w:r w:rsidRPr="00026D89">
        <w:rPr>
          <w:rFonts w:ascii="Arial" w:hAnsi="Arial" w:cs="Arial"/>
          <w:lang w:val="en-US"/>
        </w:rPr>
        <w:t>Oesingen</w:t>
      </w:r>
      <w:proofErr w:type="spellEnd"/>
      <w:r w:rsidRPr="00026D89">
        <w:rPr>
          <w:rFonts w:ascii="Arial" w:hAnsi="Arial" w:cs="Arial"/>
          <w:lang w:val="en-US"/>
        </w:rPr>
        <w:t>, Switzerland) which can efficiently extract DNA from Gram-negative and Gram-positive bacteria including spores. According to manufacturer’s instruction using vacuum processing (</w:t>
      </w:r>
      <w:proofErr w:type="spellStart"/>
      <w:r w:rsidRPr="00026D89">
        <w:rPr>
          <w:rFonts w:ascii="Arial" w:hAnsi="Arial" w:cs="Arial"/>
          <w:lang w:val="en-US"/>
        </w:rPr>
        <w:t>NucleoVac</w:t>
      </w:r>
      <w:proofErr w:type="spellEnd"/>
      <w:r w:rsidRPr="00026D89">
        <w:rPr>
          <w:rFonts w:ascii="Arial" w:hAnsi="Arial" w:cs="Arial"/>
          <w:lang w:val="en-US"/>
        </w:rPr>
        <w:t xml:space="preserve"> 96 vacuum manifold, </w:t>
      </w:r>
      <w:proofErr w:type="spellStart"/>
      <w:r w:rsidRPr="00026D89">
        <w:rPr>
          <w:rFonts w:ascii="Arial" w:hAnsi="Arial" w:cs="Arial"/>
          <w:lang w:val="en-US"/>
        </w:rPr>
        <w:t>Macherey</w:t>
      </w:r>
      <w:proofErr w:type="spellEnd"/>
      <w:r w:rsidRPr="00026D89">
        <w:rPr>
          <w:rFonts w:ascii="Arial" w:hAnsi="Arial" w:cs="Arial"/>
          <w:lang w:val="en-US"/>
        </w:rPr>
        <w:t xml:space="preserve"> Nagel AG, </w:t>
      </w:r>
      <w:proofErr w:type="spellStart"/>
      <w:r w:rsidRPr="00026D89">
        <w:rPr>
          <w:rFonts w:ascii="Arial" w:hAnsi="Arial" w:cs="Arial"/>
          <w:lang w:val="en-US"/>
        </w:rPr>
        <w:t>Oesingen</w:t>
      </w:r>
      <w:proofErr w:type="spellEnd"/>
      <w:r w:rsidRPr="00026D89">
        <w:rPr>
          <w:rFonts w:ascii="Arial" w:hAnsi="Arial" w:cs="Arial"/>
          <w:lang w:val="en-US"/>
        </w:rPr>
        <w:t xml:space="preserve">, Switzerland) with slight modifications, extraction was started using lysis buffer SL1 and </w:t>
      </w:r>
      <w:r w:rsidRPr="00026D89">
        <w:rPr>
          <w:rFonts w:ascii="Arial" w:hAnsi="Arial" w:cs="Arial"/>
          <w:noProof/>
          <w:lang w:val="en-US"/>
        </w:rPr>
        <w:t>afterward</w:t>
      </w:r>
      <w:r w:rsidRPr="00026D89">
        <w:rPr>
          <w:rFonts w:ascii="Arial" w:hAnsi="Arial" w:cs="Arial"/>
          <w:lang w:val="en-US"/>
        </w:rPr>
        <w:t xml:space="preserve"> steps 1 to 5 were repeated with lysis buffer SL2, thus samples were lysed twice. Total DNA was eluted with approximately 80 µL PCR water (1x 30 µL, 1x 50 µL) instead of SE buffer. DNA was quantified spectrophotometrically using a </w:t>
      </w:r>
      <w:proofErr w:type="spellStart"/>
      <w:r w:rsidRPr="00026D89">
        <w:rPr>
          <w:rFonts w:ascii="Arial" w:hAnsi="Arial" w:cs="Arial"/>
          <w:lang w:val="en-US"/>
        </w:rPr>
        <w:t>NanoDrop</w:t>
      </w:r>
      <w:proofErr w:type="spellEnd"/>
      <w:r w:rsidRPr="00026D89">
        <w:rPr>
          <w:rFonts w:ascii="Arial" w:hAnsi="Arial" w:cs="Arial"/>
          <w:lang w:val="en-US"/>
        </w:rPr>
        <w:t xml:space="preserve"> spectrophotometer (</w:t>
      </w:r>
      <w:proofErr w:type="spellStart"/>
      <w:r w:rsidRPr="00026D89">
        <w:rPr>
          <w:rFonts w:ascii="Arial" w:hAnsi="Arial" w:cs="Arial"/>
          <w:lang w:val="en-US"/>
        </w:rPr>
        <w:t>Thermo</w:t>
      </w:r>
      <w:proofErr w:type="spellEnd"/>
      <w:r w:rsidRPr="00026D89">
        <w:rPr>
          <w:rFonts w:ascii="Arial" w:hAnsi="Arial" w:cs="Arial"/>
          <w:lang w:val="en-US"/>
        </w:rPr>
        <w:t xml:space="preserve"> Scientific) and subsequently checked for the presence and amplifiable 16S rRNA gene sequences for selected samples. </w:t>
      </w:r>
    </w:p>
    <w:p w14:paraId="6A161236" w14:textId="1F1A4B66" w:rsidR="004E6D04" w:rsidRDefault="005F7303" w:rsidP="00DF3C2E">
      <w:pPr>
        <w:spacing w:line="480" w:lineRule="auto"/>
        <w:ind w:firstLine="720"/>
        <w:jc w:val="both"/>
        <w:rPr>
          <w:rFonts w:ascii="Arial" w:hAnsi="Arial" w:cs="Arial"/>
          <w:lang w:val="en-US"/>
        </w:rPr>
      </w:pPr>
      <w:r w:rsidRPr="00026D89">
        <w:rPr>
          <w:rFonts w:ascii="Arial" w:hAnsi="Arial" w:cs="Arial"/>
          <w:lang w:val="en-US"/>
        </w:rPr>
        <w:t xml:space="preserve">The 16S rRNA gene sequences of </w:t>
      </w:r>
      <w:r w:rsidRPr="00026D89">
        <w:rPr>
          <w:rFonts w:ascii="Arial" w:hAnsi="Arial" w:cs="Arial"/>
          <w:i/>
          <w:lang w:val="en-US"/>
        </w:rPr>
        <w:t xml:space="preserve">Bacteria </w:t>
      </w:r>
      <w:r w:rsidRPr="00026D89">
        <w:rPr>
          <w:rFonts w:ascii="Arial" w:hAnsi="Arial" w:cs="Arial"/>
          <w:lang w:val="en-US"/>
        </w:rPr>
        <w:t xml:space="preserve">were amplified for Illumina amplicon sequencing (LGC Genomics, Berlin, Germany) using a nested PCR </w:t>
      </w:r>
      <w:r>
        <w:rPr>
          <w:rFonts w:ascii="Arial" w:hAnsi="Arial" w:cs="Arial"/>
          <w:lang w:val="en-US"/>
        </w:rPr>
        <w:t xml:space="preserve">approach with a first PCR with the </w:t>
      </w:r>
      <w:r w:rsidRPr="00026D89">
        <w:rPr>
          <w:rFonts w:ascii="Arial" w:hAnsi="Arial" w:cs="Arial"/>
          <w:lang w:val="en-US"/>
        </w:rPr>
        <w:t>primer</w:t>
      </w:r>
      <w:r>
        <w:rPr>
          <w:rFonts w:ascii="Arial" w:hAnsi="Arial" w:cs="Arial"/>
          <w:lang w:val="en-US"/>
        </w:rPr>
        <w:t xml:space="preserve"> </w:t>
      </w:r>
      <w:r w:rsidRPr="00026D89">
        <w:rPr>
          <w:rFonts w:ascii="Arial" w:hAnsi="Arial" w:cs="Arial"/>
          <w:lang w:val="en-US"/>
        </w:rPr>
        <w:t>s</w:t>
      </w:r>
      <w:r>
        <w:rPr>
          <w:rFonts w:ascii="Arial" w:hAnsi="Arial" w:cs="Arial"/>
          <w:lang w:val="en-US"/>
        </w:rPr>
        <w:t>ystem</w:t>
      </w:r>
      <w:r w:rsidRPr="00026D89">
        <w:rPr>
          <w:rFonts w:ascii="Arial" w:hAnsi="Arial" w:cs="Arial"/>
          <w:lang w:val="en-US"/>
        </w:rPr>
        <w:t xml:space="preserve"> - </w:t>
      </w:r>
      <w:r w:rsidRPr="002108A6">
        <w:rPr>
          <w:rFonts w:ascii="Arial" w:hAnsi="Arial" w:cs="Arial"/>
          <w:highlight w:val="magenta"/>
          <w:lang w:val="en-US"/>
          <w:rPrChange w:id="92" w:author="Stefanie Glaeser" w:date="2021-03-01T21:07:00Z">
            <w:rPr>
              <w:rFonts w:ascii="Arial" w:hAnsi="Arial" w:cs="Arial"/>
              <w:lang w:val="en-US"/>
            </w:rPr>
          </w:rPrChange>
        </w:rPr>
        <w:t>341F/1061R (V3-V6) (20 cycles) followed by a second PCR with primer system 515F-Y and 926R-</w:t>
      </w:r>
      <w:r w:rsidRPr="002108A6">
        <w:rPr>
          <w:rFonts w:ascii="Arial" w:hAnsi="Arial" w:cs="Arial"/>
          <w:noProof/>
          <w:highlight w:val="magenta"/>
          <w:lang w:val="en-US"/>
          <w:rPrChange w:id="93" w:author="Stefanie Glaeser" w:date="2021-03-01T21:07:00Z">
            <w:rPr>
              <w:rFonts w:ascii="Arial" w:hAnsi="Arial" w:cs="Arial"/>
              <w:noProof/>
              <w:lang w:val="en-US"/>
            </w:rPr>
          </w:rPrChange>
        </w:rPr>
        <w:t>jed (V4-V5)</w:t>
      </w:r>
      <w:r w:rsidRPr="002108A6">
        <w:rPr>
          <w:rFonts w:ascii="Arial" w:hAnsi="Arial" w:cs="Arial"/>
          <w:highlight w:val="magenta"/>
          <w:lang w:val="en-US"/>
          <w:rPrChange w:id="94" w:author="Stefanie Glaeser" w:date="2021-03-01T21:07:00Z">
            <w:rPr>
              <w:rFonts w:ascii="Arial" w:hAnsi="Arial" w:cs="Arial"/>
              <w:lang w:val="en-US"/>
            </w:rPr>
          </w:rPrChange>
        </w:rPr>
        <w:t xml:space="preserve"> (20 cycles)</w:t>
      </w:r>
      <w:r>
        <w:rPr>
          <w:rFonts w:ascii="Arial" w:hAnsi="Arial" w:cs="Arial"/>
          <w:lang w:val="en-US"/>
        </w:rPr>
        <w:t>, because according to previous studies, only a low amount of microbial DNA was detected on human skin analyzed by PCR</w:t>
      </w:r>
      <w:r w:rsidR="0051488D">
        <w:rPr>
          <w:rFonts w:ascii="Arial" w:hAnsi="Arial" w:cs="Arial"/>
          <w:lang w:val="en-US"/>
        </w:rPr>
        <w:t xml:space="preserve"> </w:t>
      </w:r>
      <w:sdt>
        <w:sdtPr>
          <w:rPr>
            <w:rFonts w:ascii="Arial" w:hAnsi="Arial" w:cs="Arial"/>
            <w:lang w:val="en-US"/>
          </w:rPr>
          <w:alias w:val="Don't edit this field"/>
          <w:tag w:val="CitaviPlaceholder#9ef3bc70-a6c2-4960-9c3b-7d69c5eb891a"/>
          <w:id w:val="1224721803"/>
          <w:placeholder>
            <w:docPart w:val="DefaultPlaceholder_-1854013440"/>
          </w:placeholder>
        </w:sdtPr>
        <w:sdtContent>
          <w:r w:rsidR="001834B0">
            <w:rPr>
              <w:rFonts w:ascii="Arial" w:hAnsi="Arial" w:cs="Arial"/>
              <w:lang w:val="en-US"/>
            </w:rPr>
            <w:fldChar w:fldCharType="begin"/>
          </w:r>
          <w:r w:rsidR="00440A73">
            <w:rPr>
              <w:rFonts w:ascii="Arial" w:hAnsi="Arial" w:cs="Arial"/>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YjRmMzdiLWU5NTUtNDhiZi04YzBlLWQ4MmQxMzVhNWMwNSIsIlJhbmdlTGVuZ3RoIjozLCJSZWZlcmVuY2VJZCI6ImE0MTAwZGI2LWYyZTctNGZlZS1hNjE4LWMzOGM3ZjJmYmFh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mh0dHBzOi8vZ2Vub21lYmlvbG9neS5iaW9tZWRjZW50cmFsLmNvbS90cmFjay9wZGYvMTAuMTE4Ni9nYi0yMDEyLTEzLTExLXIxMDEiLCJVcmlTdHJpbmciOiJodHRwczovL2dlbm9tZWJpb2xvZ3kuYmlvbWVkY2VudHJhbC5jb20vdHJhY2svcGRmLzEwLjExODYvZ2ItMjAxMi0xMy0xMS1yMTA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OZW9rbGlzIEFwb3N0b2xvcG91bG9zIiwiQ3JlYXRlZE9uIjoiMjAxOS0wOS0xMlQxODoyMToxMiIsIk1vZGlmaWVkQnkiOiJfTmVva2xpcyBBcG9zdG9sb3BvdWxvcyIsIklkIjoiMTQ1ZmM5YjAtOGU0ZC00OTM0LWE5ZDgtMTFkODkwYmE1OGQxIiwiTW9kaWZpZWRPbiI6IjIwMTktMDktMTJUMTg6MjE6MjE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czovL2dlbm9tZWJpb2xvZ3kuYmlvbWVkY2VudHJhbC5jb20vYXJ0aWNsZXMvMTAuMTE4Ni9nYi0yMDEyLTEzLTExLXIxMDEiLCJVcmlTdHJpbmciOiJodHRwczovL2dlbm9tZWJpb2xvZ3kuYmlvbWVkY2VudHJhbC5jb20vYXJ0aWNsZXMvMTAuMTE4Ni9nYi0yMDEyLTEzLTExLXIxMDE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mVva2xpcyBBcG9zdG9sb3BvdWxvcyIsIkNyZWF0ZWRPbiI6IjIwMTktMDktMTJUMTg6MjE6MTIiLCJNb2RpZmllZEJ5IjoiX05lb2tsaXMgQXBvc3RvbG9wb3Vsb3MiLCJJZCI6IjBmMTQ2NjdmLThlYzQtNGI4OC1hNDgwLTI2ZDgzZjg0NTIyNiIsIk1vZGlmaWVkT24iOiIyMDE5LTA5LTEyVDE4OjIxOjIx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MTAuMTE4Ni9nYi0yMDEyLTEzLTExLXIxMDEiLCJVcmlTdHJpbmciOiJodHRwczovL2RvaS5vcmcvMTAuMTE4Ni9nYi0yMDEyLTEzLTExLXIxMDE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lb2tsaXMgQXBvc3RvbG9wb3Vsb3MiLCJDcmVhdGVkT24iOiIyMDE5LTA5LTEyVDE4OjQ3OjIxIiwiTW9kaWZpZWRCeSI6Il9OZW9rbGlzIEFwb3N0b2xvcG91bG9zIiwiSWQiOiI2YWUxNTBhZi0yNjkxLTQxMDQtODZhZi01YzAyZDc2MDBiOWUiLCJNb2RpZmllZE9uIjoiMjAxOS0wOS0xMlQxODo0NzoyOC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jEwLjEwMDcvczAwMjQ4LTAxMy0wMzQ1LTYiLCJVcmlTdHJpbmciOiJodHRwczovL2RvaS5vcmcvMTAuMTAwNy9zMDAyNDgtMDEzLTAzNDUtNi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}</w:instrText>
          </w:r>
          <w:r w:rsidR="001834B0">
            <w:rPr>
              <w:rFonts w:ascii="Arial" w:hAnsi="Arial" w:cs="Arial"/>
              <w:lang w:val="en-US"/>
            </w:rPr>
            <w:fldChar w:fldCharType="separate"/>
          </w:r>
          <w:r w:rsidR="00440A73">
            <w:rPr>
              <w:rFonts w:ascii="Arial" w:hAnsi="Arial" w:cs="Arial"/>
              <w:lang w:val="en-US"/>
            </w:rPr>
            <w:t>[24,25]</w:t>
          </w:r>
          <w:r w:rsidR="001834B0">
            <w:rPr>
              <w:rFonts w:ascii="Arial" w:hAnsi="Arial" w:cs="Arial"/>
              <w:lang w:val="en-US"/>
            </w:rPr>
            <w:fldChar w:fldCharType="end"/>
          </w:r>
        </w:sdtContent>
      </w:sdt>
      <w:r w:rsidR="0061097D" w:rsidRPr="00026D89">
        <w:rPr>
          <w:rFonts w:ascii="Arial" w:hAnsi="Arial" w:cs="Arial"/>
          <w:lang w:val="en-US"/>
        </w:rPr>
        <w:t>.</w:t>
      </w:r>
      <w:r w:rsidR="00DF3C2E">
        <w:rPr>
          <w:rFonts w:ascii="Arial" w:hAnsi="Arial" w:cs="Arial"/>
          <w:lang w:val="en-US"/>
        </w:rPr>
        <w:t xml:space="preserve"> </w:t>
      </w:r>
      <w:r w:rsidR="00917E26" w:rsidRPr="00026D89">
        <w:rPr>
          <w:rFonts w:ascii="Arial" w:hAnsi="Arial" w:cs="Arial"/>
          <w:lang w:val="en-US"/>
        </w:rPr>
        <w:t xml:space="preserve">For each sample, </w:t>
      </w:r>
      <w:del w:id="95" w:author="Stefanie Glaeser" w:date="2021-03-02T15:50:00Z">
        <w:r w:rsidR="00917E26" w:rsidRPr="00026D89" w:rsidDel="00BE3DE3">
          <w:rPr>
            <w:rFonts w:ascii="Arial" w:hAnsi="Arial" w:cs="Arial"/>
            <w:lang w:val="en-US"/>
          </w:rPr>
          <w:delText xml:space="preserve">the </w:delText>
        </w:r>
      </w:del>
      <w:r w:rsidR="00917E26" w:rsidRPr="00026D89">
        <w:rPr>
          <w:rFonts w:ascii="Arial" w:hAnsi="Arial" w:cs="Arial"/>
          <w:lang w:val="en-US"/>
        </w:rPr>
        <w:t xml:space="preserve">forward and reverse primers </w:t>
      </w:r>
      <w:ins w:id="96" w:author="Stefanie Glaeser" w:date="2021-03-02T15:50:00Z">
        <w:r w:rsidR="00A35F35">
          <w:rPr>
            <w:rFonts w:ascii="Arial" w:hAnsi="Arial" w:cs="Arial"/>
            <w:lang w:val="en-US"/>
          </w:rPr>
          <w:t xml:space="preserve">in the nested PCR </w:t>
        </w:r>
      </w:ins>
      <w:r w:rsidR="00917E26" w:rsidRPr="00026D89">
        <w:rPr>
          <w:rFonts w:ascii="Arial" w:hAnsi="Arial" w:cs="Arial"/>
          <w:lang w:val="en-US"/>
        </w:rPr>
        <w:t>had the same 10-</w:t>
      </w:r>
      <w:r w:rsidR="00917E26" w:rsidRPr="00026D89">
        <w:rPr>
          <w:rFonts w:ascii="Arial" w:hAnsi="Arial" w:cs="Arial"/>
          <w:noProof/>
          <w:lang w:val="en-US"/>
        </w:rPr>
        <w:t>nt</w:t>
      </w:r>
      <w:r w:rsidR="00917E26" w:rsidRPr="00026D89">
        <w:rPr>
          <w:rFonts w:ascii="Arial" w:hAnsi="Arial" w:cs="Arial"/>
          <w:lang w:val="en-US"/>
        </w:rPr>
        <w:t xml:space="preserve"> barcode sequence. The first round of PCR was </w:t>
      </w:r>
      <w:r w:rsidR="00917E26" w:rsidRPr="00026D89">
        <w:rPr>
          <w:rFonts w:ascii="Arial" w:hAnsi="Arial" w:cs="Arial"/>
          <w:lang w:val="en-US"/>
        </w:rPr>
        <w:lastRenderedPageBreak/>
        <w:t>carried out for 20 cycles, using the following parameters: 2 min</w:t>
      </w:r>
      <w:r w:rsidR="00917E26">
        <w:rPr>
          <w:rFonts w:ascii="Arial" w:hAnsi="Arial" w:cs="Arial"/>
          <w:lang w:val="en-US"/>
        </w:rPr>
        <w:t>utes</w:t>
      </w:r>
      <w:r w:rsidR="00917E26" w:rsidRPr="00026D89">
        <w:rPr>
          <w:rFonts w:ascii="Arial" w:hAnsi="Arial" w:cs="Arial"/>
          <w:lang w:val="en-US"/>
        </w:rPr>
        <w:t xml:space="preserve"> 96°C pre-denaturation; 96°C for 15 s</w:t>
      </w:r>
      <w:r w:rsidR="00917E26">
        <w:rPr>
          <w:rFonts w:ascii="Arial" w:hAnsi="Arial" w:cs="Arial"/>
          <w:lang w:val="en-US"/>
        </w:rPr>
        <w:t>econds (s)</w:t>
      </w:r>
      <w:r w:rsidR="00917E26" w:rsidRPr="00026D89">
        <w:rPr>
          <w:rFonts w:ascii="Arial" w:hAnsi="Arial" w:cs="Arial"/>
          <w:lang w:val="en-US"/>
        </w:rPr>
        <w:t xml:space="preserve">, 50°C for 30 s, 70°C for 90 s and primers without inline barcodes were used (341F/1061R). For the second </w:t>
      </w:r>
      <w:r w:rsidR="00917E26" w:rsidRPr="00026D89">
        <w:rPr>
          <w:rFonts w:ascii="Arial" w:hAnsi="Arial" w:cs="Arial"/>
          <w:noProof/>
          <w:lang w:val="en-US"/>
        </w:rPr>
        <w:t>round,</w:t>
      </w:r>
      <w:r w:rsidR="00917E26" w:rsidRPr="00026D89">
        <w:rPr>
          <w:rFonts w:ascii="Arial" w:hAnsi="Arial" w:cs="Arial"/>
          <w:lang w:val="en-US"/>
        </w:rPr>
        <w:t xml:space="preserve"> 1 </w:t>
      </w:r>
      <w:r w:rsidR="00917E26" w:rsidRPr="00026D89">
        <w:rPr>
          <w:rFonts w:ascii="Arial" w:hAnsi="Arial" w:cs="Arial"/>
        </w:rPr>
        <w:t>μ</w:t>
      </w:r>
      <w:r w:rsidR="00917E26" w:rsidRPr="00026D89">
        <w:rPr>
          <w:rFonts w:ascii="Arial" w:hAnsi="Arial" w:cs="Arial"/>
          <w:lang w:val="en-US"/>
        </w:rPr>
        <w:t xml:space="preserve">l PCR product from the first round was used and the PCR conditions were the same as before. In this </w:t>
      </w:r>
      <w:r w:rsidR="00917E26" w:rsidRPr="00026D89">
        <w:rPr>
          <w:rFonts w:ascii="Arial" w:hAnsi="Arial" w:cs="Arial"/>
          <w:noProof/>
          <w:lang w:val="en-US"/>
        </w:rPr>
        <w:t>case,</w:t>
      </w:r>
      <w:r w:rsidR="00917E26" w:rsidRPr="00026D89">
        <w:rPr>
          <w:rFonts w:ascii="Arial" w:hAnsi="Arial" w:cs="Arial"/>
          <w:lang w:val="en-US"/>
        </w:rPr>
        <w:t xml:space="preserve"> barcoded primers were added (515F-Y/926R-</w:t>
      </w:r>
      <w:r w:rsidR="00917E26" w:rsidRPr="00026D89">
        <w:rPr>
          <w:rFonts w:ascii="Arial" w:hAnsi="Arial" w:cs="Arial"/>
          <w:noProof/>
          <w:lang w:val="en-US"/>
        </w:rPr>
        <w:t>jed</w:t>
      </w:r>
      <w:r w:rsidR="00917E26" w:rsidRPr="00026D89">
        <w:rPr>
          <w:rFonts w:ascii="Arial" w:hAnsi="Arial" w:cs="Arial"/>
          <w:lang w:val="en-US"/>
        </w:rPr>
        <w:t xml:space="preserve">). DNA concentration of amplicons of interest was determined by gel electrophoresis. About 20 ng amplicon DNA of each sample were pooled for up to 48 samples carrying different barcodes. The amplicon pools were purified with one volume </w:t>
      </w:r>
      <w:proofErr w:type="spellStart"/>
      <w:r w:rsidR="00917E26" w:rsidRPr="00026D89">
        <w:rPr>
          <w:rFonts w:ascii="Arial" w:hAnsi="Arial" w:cs="Arial"/>
          <w:lang w:val="en-US"/>
        </w:rPr>
        <w:t>AMPure</w:t>
      </w:r>
      <w:proofErr w:type="spellEnd"/>
      <w:r w:rsidR="00917E26" w:rsidRPr="00026D89">
        <w:rPr>
          <w:rFonts w:ascii="Arial" w:hAnsi="Arial" w:cs="Arial"/>
          <w:lang w:val="en-US"/>
        </w:rPr>
        <w:t xml:space="preserve"> XP beads (</w:t>
      </w:r>
      <w:proofErr w:type="spellStart"/>
      <w:r w:rsidR="00917E26" w:rsidRPr="00026D89">
        <w:rPr>
          <w:rFonts w:ascii="Arial" w:hAnsi="Arial" w:cs="Arial"/>
          <w:lang w:val="en-US"/>
        </w:rPr>
        <w:t>Agencourt</w:t>
      </w:r>
      <w:proofErr w:type="spellEnd"/>
      <w:r w:rsidR="00917E26" w:rsidRPr="00026D89">
        <w:rPr>
          <w:rFonts w:ascii="Arial" w:hAnsi="Arial" w:cs="Arial"/>
          <w:lang w:val="en-US"/>
        </w:rPr>
        <w:t xml:space="preserve">) to remove primer dimer and other small </w:t>
      </w:r>
      <w:proofErr w:type="spellStart"/>
      <w:r w:rsidR="00917E26" w:rsidRPr="00026D89">
        <w:rPr>
          <w:rFonts w:ascii="Arial" w:hAnsi="Arial" w:cs="Arial"/>
          <w:lang w:val="en-US"/>
        </w:rPr>
        <w:t>mispriming</w:t>
      </w:r>
      <w:proofErr w:type="spellEnd"/>
      <w:r w:rsidR="00917E26" w:rsidRPr="00026D89">
        <w:rPr>
          <w:rFonts w:ascii="Arial" w:hAnsi="Arial" w:cs="Arial"/>
          <w:lang w:val="en-US"/>
        </w:rPr>
        <w:t xml:space="preserve"> products, followed by an additional purification on </w:t>
      </w:r>
      <w:proofErr w:type="spellStart"/>
      <w:r w:rsidR="00917E26" w:rsidRPr="00026D89">
        <w:rPr>
          <w:rFonts w:ascii="Arial" w:hAnsi="Arial" w:cs="Arial"/>
          <w:lang w:val="en-US"/>
        </w:rPr>
        <w:t>MiniElute</w:t>
      </w:r>
      <w:proofErr w:type="spellEnd"/>
      <w:r w:rsidR="00917E26" w:rsidRPr="00026D89">
        <w:rPr>
          <w:rFonts w:ascii="Arial" w:hAnsi="Arial" w:cs="Arial"/>
          <w:lang w:val="en-US"/>
        </w:rPr>
        <w:t xml:space="preserve"> columns (Qiagen). About 100 ng of each purified amplicon pool DNA was used to construct Illumina libraries using the Ovation Rapid DR Multiplex System 1-96 (</w:t>
      </w:r>
      <w:proofErr w:type="spellStart"/>
      <w:r w:rsidR="00917E26" w:rsidRPr="00026D89">
        <w:rPr>
          <w:rFonts w:ascii="Arial" w:hAnsi="Arial" w:cs="Arial"/>
          <w:lang w:val="en-US"/>
        </w:rPr>
        <w:t>NuGEN</w:t>
      </w:r>
      <w:proofErr w:type="spellEnd"/>
      <w:r w:rsidR="00917E26" w:rsidRPr="00026D89">
        <w:rPr>
          <w:rFonts w:ascii="Arial" w:hAnsi="Arial" w:cs="Arial"/>
          <w:lang w:val="en-US"/>
        </w:rPr>
        <w:t xml:space="preserve">). Illumina libraries were pooled, and size selected by preparative gel electrophoresis. Sequencing was done on Illumina </w:t>
      </w:r>
      <w:proofErr w:type="spellStart"/>
      <w:r w:rsidR="00917E26" w:rsidRPr="00026D89">
        <w:rPr>
          <w:rFonts w:ascii="Arial" w:hAnsi="Arial" w:cs="Arial"/>
          <w:lang w:val="en-US"/>
        </w:rPr>
        <w:t>MiSeq</w:t>
      </w:r>
      <w:proofErr w:type="spellEnd"/>
      <w:r w:rsidR="00917E26" w:rsidRPr="00026D89">
        <w:rPr>
          <w:rFonts w:ascii="Arial" w:hAnsi="Arial" w:cs="Arial"/>
          <w:lang w:val="en-US"/>
        </w:rPr>
        <w:t xml:space="preserve"> using V3 Chemistry (Illumina). </w:t>
      </w:r>
      <w:r w:rsidR="00917E26">
        <w:rPr>
          <w:rFonts w:ascii="Arial" w:hAnsi="Arial" w:cs="Arial"/>
          <w:lang w:val="en-US"/>
        </w:rPr>
        <w:t xml:space="preserve">Raw sequence reads are available in the Sequence Read Archive (SRA) with </w:t>
      </w:r>
      <w:proofErr w:type="spellStart"/>
      <w:r w:rsidR="00917E26">
        <w:rPr>
          <w:rFonts w:ascii="Arial" w:hAnsi="Arial" w:cs="Arial"/>
          <w:lang w:val="en-US"/>
        </w:rPr>
        <w:t>BioSample</w:t>
      </w:r>
      <w:proofErr w:type="spellEnd"/>
      <w:r w:rsidR="00917E26">
        <w:rPr>
          <w:rFonts w:ascii="Arial" w:hAnsi="Arial" w:cs="Arial"/>
          <w:lang w:val="en-US"/>
        </w:rPr>
        <w:t xml:space="preserve"> Accession numbers </w:t>
      </w:r>
      <w:r w:rsidR="00917E26" w:rsidRPr="00096C7E">
        <w:rPr>
          <w:rFonts w:ascii="Arial" w:hAnsi="Arial" w:cs="Arial"/>
          <w:lang w:val="en-US"/>
        </w:rPr>
        <w:t xml:space="preserve">SAMN14565128 </w:t>
      </w:r>
      <w:r w:rsidR="00917E26">
        <w:rPr>
          <w:rFonts w:ascii="Arial" w:hAnsi="Arial" w:cs="Arial"/>
          <w:lang w:val="en-US"/>
        </w:rPr>
        <w:t xml:space="preserve">to </w:t>
      </w:r>
      <w:r w:rsidR="00917E26" w:rsidRPr="00096C7E">
        <w:rPr>
          <w:rFonts w:ascii="Arial" w:hAnsi="Arial" w:cs="Arial"/>
          <w:lang w:val="en-US"/>
        </w:rPr>
        <w:t>SAMN14565223</w:t>
      </w:r>
      <w:r w:rsidR="00917E26">
        <w:rPr>
          <w:rFonts w:ascii="Arial" w:hAnsi="Arial" w:cs="Arial"/>
          <w:lang w:val="en-US"/>
        </w:rPr>
        <w:t xml:space="preserve"> in the </w:t>
      </w:r>
      <w:proofErr w:type="spellStart"/>
      <w:r w:rsidR="00917E26">
        <w:rPr>
          <w:rFonts w:ascii="Arial" w:hAnsi="Arial" w:cs="Arial"/>
          <w:lang w:val="en-US"/>
        </w:rPr>
        <w:t>BioProject</w:t>
      </w:r>
      <w:proofErr w:type="spellEnd"/>
      <w:r w:rsidR="00917E26">
        <w:rPr>
          <w:rFonts w:ascii="Arial" w:hAnsi="Arial" w:cs="Arial"/>
          <w:lang w:val="en-US"/>
        </w:rPr>
        <w:t xml:space="preserve"> </w:t>
      </w:r>
      <w:r w:rsidR="00917E26" w:rsidRPr="00FC5302">
        <w:rPr>
          <w:rFonts w:ascii="Arial" w:hAnsi="Arial" w:cs="Arial"/>
          <w:lang w:val="en-US"/>
        </w:rPr>
        <w:t>PRJNA624030</w:t>
      </w:r>
      <w:r w:rsidR="00917E26">
        <w:rPr>
          <w:rFonts w:ascii="Arial" w:hAnsi="Arial" w:cs="Arial"/>
          <w:lang w:val="en-US"/>
        </w:rPr>
        <w:t>.</w:t>
      </w:r>
    </w:p>
    <w:p w14:paraId="362BE2CB" w14:textId="77777777" w:rsidR="00764096" w:rsidRDefault="00764096" w:rsidP="0095031F">
      <w:pPr>
        <w:spacing w:line="480" w:lineRule="auto"/>
        <w:ind w:firstLine="720"/>
        <w:jc w:val="both"/>
        <w:rPr>
          <w:ins w:id="97" w:author="Stefanie Glaeser" w:date="2021-03-01T21:40:00Z"/>
          <w:rFonts w:ascii="Arial" w:hAnsi="Arial" w:cs="Arial"/>
          <w:lang w:val="en-US"/>
        </w:rPr>
      </w:pPr>
    </w:p>
    <w:p w14:paraId="23F759E6" w14:textId="77777777" w:rsidR="00764096" w:rsidRPr="00764096" w:rsidRDefault="00764096" w:rsidP="00764096">
      <w:pPr>
        <w:spacing w:line="480" w:lineRule="auto"/>
        <w:jc w:val="both"/>
        <w:rPr>
          <w:ins w:id="98" w:author="Stefanie Glaeser" w:date="2021-03-01T21:40:00Z"/>
          <w:rFonts w:ascii="Arial" w:hAnsi="Arial" w:cs="Arial"/>
          <w:b/>
          <w:sz w:val="32"/>
          <w:szCs w:val="32"/>
          <w:lang w:val="en-US"/>
          <w:rPrChange w:id="99" w:author="Stefanie Glaeser" w:date="2021-03-01T21:40:00Z">
            <w:rPr>
              <w:ins w:id="100" w:author="Stefanie Glaeser" w:date="2021-03-01T21:40:00Z"/>
              <w:rFonts w:ascii="Arial" w:hAnsi="Arial" w:cs="Arial"/>
              <w:lang w:val="en-US"/>
            </w:rPr>
          </w:rPrChange>
        </w:rPr>
        <w:pPrChange w:id="101" w:author="Stefanie Glaeser" w:date="2021-03-01T21:40:00Z">
          <w:pPr>
            <w:spacing w:line="480" w:lineRule="auto"/>
            <w:ind w:firstLine="720"/>
            <w:jc w:val="both"/>
          </w:pPr>
        </w:pPrChange>
      </w:pPr>
      <w:ins w:id="102" w:author="Stefanie Glaeser" w:date="2021-03-01T21:40:00Z">
        <w:r w:rsidRPr="00764096">
          <w:rPr>
            <w:rFonts w:ascii="Arial" w:hAnsi="Arial" w:cs="Arial"/>
            <w:b/>
            <w:sz w:val="32"/>
            <w:szCs w:val="32"/>
            <w:lang w:val="en-US"/>
            <w:rPrChange w:id="103" w:author="Stefanie Glaeser" w:date="2021-03-01T21:40:00Z">
              <w:rPr>
                <w:rFonts w:ascii="Arial" w:hAnsi="Arial" w:cs="Arial"/>
                <w:lang w:val="en-US"/>
              </w:rPr>
            </w:rPrChange>
          </w:rPr>
          <w:t>Amplicon sequence data analysis</w:t>
        </w:r>
      </w:ins>
    </w:p>
    <w:p w14:paraId="04050251" w14:textId="18C26AFA" w:rsidR="000E21D6" w:rsidRPr="00440A73" w:rsidRDefault="002D6D71" w:rsidP="0095031F">
      <w:pPr>
        <w:spacing w:line="480" w:lineRule="auto"/>
        <w:ind w:firstLine="720"/>
        <w:jc w:val="both"/>
        <w:rPr>
          <w:rFonts w:ascii="Arial" w:hAnsi="Arial" w:cs="Arial"/>
          <w:lang w:val="en-US"/>
        </w:rPr>
      </w:pPr>
      <w:del w:id="104" w:author="Stefanie Glaeser" w:date="2021-03-03T14:56:00Z">
        <w:r w:rsidRPr="00026D89" w:rsidDel="005E1CC7">
          <w:rPr>
            <w:rFonts w:ascii="Arial" w:hAnsi="Arial" w:cs="Arial"/>
            <w:lang w:val="en-US"/>
          </w:rPr>
          <w:delText>Using the</w:delText>
        </w:r>
      </w:del>
      <w:ins w:id="105" w:author="Stefanie Glaeser" w:date="2021-03-03T14:56:00Z">
        <w:r w:rsidR="005E1CC7">
          <w:rPr>
            <w:rFonts w:ascii="Arial" w:hAnsi="Arial" w:cs="Arial"/>
            <w:lang w:val="en-US"/>
          </w:rPr>
          <w:t>The</w:t>
        </w:r>
      </w:ins>
      <w:r w:rsidRPr="00026D89">
        <w:rPr>
          <w:rFonts w:ascii="Arial" w:hAnsi="Arial" w:cs="Arial"/>
          <w:lang w:val="en-US"/>
        </w:rPr>
        <w:t xml:space="preserve"> NGS analysis pipeline</w:t>
      </w:r>
      <w:r>
        <w:rPr>
          <w:rFonts w:ascii="Arial" w:hAnsi="Arial" w:cs="Arial"/>
          <w:lang w:val="en-US"/>
        </w:rPr>
        <w:t xml:space="preserve"> (</w:t>
      </w:r>
      <w:r w:rsidRPr="00DD08A3">
        <w:rPr>
          <w:rFonts w:ascii="Arial" w:hAnsi="Arial" w:cs="Arial"/>
          <w:lang w:val="en-US"/>
        </w:rPr>
        <w:t>https://www.arb-silva.de/ngs</w:t>
      </w:r>
      <w:r>
        <w:rPr>
          <w:rStyle w:val="Hyperlink"/>
          <w:rFonts w:ascii="Arial" w:hAnsi="Arial" w:cs="Arial"/>
          <w:color w:val="auto"/>
          <w:lang w:val="en-US"/>
        </w:rPr>
        <w:t>)</w:t>
      </w:r>
      <w:r w:rsidRPr="00026D89">
        <w:rPr>
          <w:rFonts w:ascii="Arial" w:hAnsi="Arial" w:cs="Arial"/>
          <w:lang w:val="en-US"/>
        </w:rPr>
        <w:t xml:space="preserve"> of the SILVA rRNA gene database (</w:t>
      </w:r>
      <w:proofErr w:type="spellStart"/>
      <w:r w:rsidRPr="00026D89">
        <w:rPr>
          <w:rFonts w:ascii="Arial" w:hAnsi="Arial" w:cs="Arial"/>
          <w:lang w:val="en-US"/>
        </w:rPr>
        <w:t>SILVAngs</w:t>
      </w:r>
      <w:proofErr w:type="spellEnd"/>
      <w:r w:rsidRPr="00026D89">
        <w:rPr>
          <w:rFonts w:ascii="Arial" w:hAnsi="Arial" w:cs="Arial"/>
          <w:lang w:val="en-US"/>
        </w:rPr>
        <w:t xml:space="preserve"> 1.3) </w:t>
      </w:r>
      <w:ins w:id="106" w:author="Stefanie Glaeser" w:date="2021-03-03T14:56:00Z">
        <w:r w:rsidR="005E1CC7">
          <w:rPr>
            <w:rFonts w:ascii="Arial" w:hAnsi="Arial" w:cs="Arial"/>
            <w:lang w:val="en-US"/>
          </w:rPr>
          <w:t xml:space="preserve">was used </w:t>
        </w:r>
      </w:ins>
      <w:ins w:id="107" w:author="Stefanie Glaeser" w:date="2021-03-03T14:57:00Z">
        <w:r w:rsidR="005E1CC7">
          <w:rPr>
            <w:rFonts w:ascii="Arial" w:hAnsi="Arial" w:cs="Arial"/>
            <w:lang w:val="en-US"/>
          </w:rPr>
          <w:t>for sequence analysis</w:t>
        </w:r>
      </w:ins>
      <w:ins w:id="108" w:author="Stefanie Glaeser" w:date="2021-03-03T14:58:00Z">
        <w:r w:rsidR="005E1CC7">
          <w:rPr>
            <w:rFonts w:ascii="Arial" w:hAnsi="Arial" w:cs="Arial"/>
            <w:lang w:val="en-US"/>
          </w:rPr>
          <w:t xml:space="preserve"> [26]</w:t>
        </w:r>
      </w:ins>
      <w:ins w:id="109" w:author="Stefanie Glaeser" w:date="2021-03-03T14:57:00Z">
        <w:r w:rsidR="005E1CC7">
          <w:rPr>
            <w:rFonts w:ascii="Arial" w:hAnsi="Arial" w:cs="Arial"/>
            <w:lang w:val="en-US"/>
          </w:rPr>
          <w:t>. For this</w:t>
        </w:r>
      </w:ins>
      <w:ins w:id="110" w:author="Stefanie Glaeser" w:date="2021-03-03T14:58:00Z">
        <w:r w:rsidR="005E1CC7">
          <w:rPr>
            <w:rFonts w:ascii="Arial" w:hAnsi="Arial" w:cs="Arial"/>
            <w:lang w:val="en-US"/>
          </w:rPr>
          <w:t>,</w:t>
        </w:r>
      </w:ins>
      <w:ins w:id="111" w:author="Stefanie Glaeser" w:date="2021-03-03T14:57:00Z">
        <w:r w:rsidR="005E1CC7">
          <w:rPr>
            <w:rFonts w:ascii="Arial" w:hAnsi="Arial" w:cs="Arial"/>
            <w:lang w:val="en-US"/>
          </w:rPr>
          <w:t xml:space="preserve"> </w:t>
        </w:r>
      </w:ins>
      <w:ins w:id="112" w:author="Stefanie Glaeser" w:date="2021-03-03T14:58:00Z">
        <w:r w:rsidR="005E1CC7">
          <w:rPr>
            <w:rFonts w:ascii="Arial" w:hAnsi="Arial" w:cs="Arial"/>
            <w:lang w:val="en-US"/>
          </w:rPr>
          <w:t xml:space="preserve">datasets of all </w:t>
        </w:r>
      </w:ins>
      <w:r>
        <w:rPr>
          <w:rFonts w:ascii="Arial" w:hAnsi="Arial" w:cs="Arial"/>
          <w:lang w:val="en-US"/>
        </w:rPr>
        <w:t xml:space="preserve">combined </w:t>
      </w:r>
      <w:r w:rsidRPr="00026D89">
        <w:rPr>
          <w:rFonts w:ascii="Arial" w:hAnsi="Arial" w:cs="Arial"/>
          <w:lang w:val="en-US"/>
        </w:rPr>
        <w:t xml:space="preserve">sequence reads were </w:t>
      </w:r>
      <w:del w:id="113" w:author="Stefanie Glaeser" w:date="2021-03-03T14:57:00Z">
        <w:r w:rsidRPr="00026D89" w:rsidDel="005E1CC7">
          <w:rPr>
            <w:rFonts w:ascii="Arial" w:hAnsi="Arial" w:cs="Arial"/>
            <w:lang w:val="en-US"/>
          </w:rPr>
          <w:delText xml:space="preserve">processed </w:delText>
        </w:r>
      </w:del>
      <w:ins w:id="114" w:author="Stefanie Glaeser" w:date="2021-03-03T14:57:00Z">
        <w:r w:rsidR="005E1CC7">
          <w:rPr>
            <w:rFonts w:ascii="Arial" w:hAnsi="Arial" w:cs="Arial"/>
            <w:lang w:val="en-US"/>
          </w:rPr>
          <w:t>uploaded to the datab</w:t>
        </w:r>
      </w:ins>
      <w:ins w:id="115" w:author="Stefanie Glaeser" w:date="2021-03-03T14:58:00Z">
        <w:r w:rsidR="005E1CC7">
          <w:rPr>
            <w:rFonts w:ascii="Arial" w:hAnsi="Arial" w:cs="Arial"/>
            <w:lang w:val="en-US"/>
          </w:rPr>
          <w:t xml:space="preserve">ase. </w:t>
        </w:r>
      </w:ins>
      <w:ins w:id="116" w:author="Stefanie Glaeser" w:date="2021-03-03T14:57:00Z">
        <w:r w:rsidR="005E1CC7" w:rsidRPr="00026D89">
          <w:rPr>
            <w:rFonts w:ascii="Arial" w:hAnsi="Arial" w:cs="Arial"/>
            <w:lang w:val="en-US"/>
          </w:rPr>
          <w:t xml:space="preserve"> </w:t>
        </w:r>
      </w:ins>
      <w:del w:id="117" w:author="Stefanie Glaeser" w:date="2021-03-03T14:58:00Z">
        <w:r w:rsidDel="005E1CC7">
          <w:rPr>
            <w:rFonts w:ascii="Arial" w:hAnsi="Arial" w:cs="Arial"/>
            <w:lang w:val="en-US"/>
          </w:rPr>
          <w:delText>[26]</w:delText>
        </w:r>
        <w:r w:rsidRPr="00026D89" w:rsidDel="005E1CC7">
          <w:rPr>
            <w:rFonts w:ascii="Arial" w:hAnsi="Arial" w:cs="Arial"/>
            <w:lang w:val="en-US"/>
          </w:rPr>
          <w:delText xml:space="preserve">. </w:delText>
        </w:r>
      </w:del>
      <w:r w:rsidRPr="00026D89">
        <w:rPr>
          <w:rFonts w:ascii="Arial" w:hAnsi="Arial" w:cs="Arial"/>
          <w:lang w:val="en-US"/>
        </w:rPr>
        <w:t>All reads were aligned using the SILVA Incremental Aligner (SINA v1.2.10 for ARB SVN (revision21008))</w:t>
      </w:r>
      <w:del w:id="118" w:author="Stefanie Glaeser" w:date="2021-03-01T19:59:00Z">
        <w:r w:rsidRPr="00026D89" w:rsidDel="0065638C">
          <w:rPr>
            <w:rFonts w:ascii="Arial" w:hAnsi="Arial" w:cs="Arial"/>
            <w:lang w:val="en-US"/>
          </w:rPr>
          <w:delText xml:space="preserve"> </w:delText>
        </w:r>
      </w:del>
      <w:r w:rsidR="003F01C0" w:rsidRPr="00026D89">
        <w:rPr>
          <w:rFonts w:ascii="Arial" w:hAnsi="Arial" w:cs="Arial"/>
          <w:lang w:val="en-US"/>
        </w:rPr>
        <w:t xml:space="preserve"> </w:t>
      </w:r>
      <w:sdt>
        <w:sdtPr>
          <w:rPr>
            <w:rFonts w:ascii="Arial" w:hAnsi="Arial" w:cs="Arial"/>
            <w:lang w:val="en-US"/>
          </w:rPr>
          <w:alias w:val="Don't edit this field"/>
          <w:tag w:val="CitaviPlaceholder#6ca90aa9-9e6d-48ed-9be2-07ecdd71a47b"/>
          <w:id w:val="827252387"/>
          <w:placeholder>
            <w:docPart w:val="DefaultPlaceholder_-1854013440"/>
          </w:placeholder>
        </w:sdtPr>
        <w:sdtContent>
          <w:r w:rsidR="003F01C0" w:rsidRPr="00026D89">
            <w:rPr>
              <w:rFonts w:ascii="Arial" w:hAnsi="Arial" w:cs="Arial"/>
              <w:lang w:val="en-US"/>
            </w:rPr>
            <w:fldChar w:fldCharType="begin"/>
          </w:r>
          <w:r w:rsidR="00440A73">
            <w:rPr>
              <w:rFonts w:ascii="Arial" w:hAnsi="Arial" w:cs="Arial"/>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0ZmEyYTcwLTBkMjEtNGU5My04MzUxLTk5OTcwZGQ3YTIxOSIsIlJhbmdlTGVuZ3RoIjo0LCJSZWZlcmVuY2VJZCI6IjU0MmVlOTlhLTRjZjUtNGMxMS05MGM0LTY3ZTExM2FhYmI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TMvYmlvaW5mb3JtYXRpY3MvYnRzMjUyIiwiVXJpU3RyaW5nIjoiaHR0cHM6Ly9kb2kub3JnLzEwLjEwOTMvYmlvaW5mb3JtYXRpY3MvYnRzMjU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S0wOC0xOFQwNjowMjowOCIsIk1vZGlmaWVkQnkiOiJfTmVva2xpcyBBcG9zdG9sb3BvdWxvcyIsIklkIjoiZmVmZGQzMmUtZjY2Mi00NzNiLTljZjYtMjZmNGZkYjk4MWFlIiwiTW9kaWZpZWRPbiI6IjIwMTktMDgtMThUMDY6MDI6MzY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FjYWRlbWljLm91cC5jb20vYmlvaW5mb3JtYXRpY3MvYXJ0aWNsZS1wZGYvMjgvMTQvMTgyMy8xNjkwNDAwOC9idHMyNTIucGRmIiwiVXJpU3RyaW5nIjoiaHR0cHM6Ly9hY2FkZW1pYy5vdXAuY29tL2Jpb2luZm9ybWF0aWNzL2FydGljbGUtcGRmLzI4LzE0LzE4MjMvMTY5MDQwMDgvYnRzMjUy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}</w:instrText>
          </w:r>
          <w:r w:rsidR="003F01C0" w:rsidRPr="00026D89">
            <w:rPr>
              <w:rFonts w:ascii="Arial" w:hAnsi="Arial" w:cs="Arial"/>
              <w:lang w:val="en-US"/>
            </w:rPr>
            <w:fldChar w:fldCharType="separate"/>
          </w:r>
          <w:r w:rsidR="00440A73">
            <w:rPr>
              <w:rFonts w:ascii="Arial" w:hAnsi="Arial" w:cs="Arial"/>
              <w:lang w:val="en-US"/>
            </w:rPr>
            <w:t>[26]</w:t>
          </w:r>
          <w:r w:rsidR="003F01C0" w:rsidRPr="00026D89">
            <w:rPr>
              <w:rFonts w:ascii="Arial" w:hAnsi="Arial" w:cs="Arial"/>
              <w:lang w:val="en-US"/>
            </w:rPr>
            <w:fldChar w:fldCharType="end"/>
          </w:r>
        </w:sdtContent>
      </w:sdt>
      <w:r w:rsidR="003F01C0" w:rsidRPr="00026D89">
        <w:rPr>
          <w:rFonts w:ascii="Arial" w:hAnsi="Arial" w:cs="Arial"/>
          <w:lang w:val="en-US"/>
        </w:rPr>
        <w:t xml:space="preserve">, </w:t>
      </w:r>
      <w:r w:rsidR="006B2966" w:rsidRPr="00026D89">
        <w:rPr>
          <w:rFonts w:ascii="Arial" w:hAnsi="Arial" w:cs="Arial"/>
          <w:lang w:val="en-US"/>
        </w:rPr>
        <w:t xml:space="preserve">against the SILVA SSU rRNA SEED and quality controlled </w:t>
      </w:r>
      <w:sdt>
        <w:sdtPr>
          <w:rPr>
            <w:rFonts w:ascii="Arial" w:hAnsi="Arial" w:cs="Arial"/>
            <w:lang w:val="en-US"/>
          </w:rPr>
          <w:alias w:val="Don't edit this field"/>
          <w:tag w:val="CitaviPlaceholder#18246615-cad6-4790-97f4-2970d80085ed"/>
          <w:id w:val="549196579"/>
          <w:placeholder>
            <w:docPart w:val="DefaultPlaceholder_-1854013440"/>
          </w:placeholder>
        </w:sdtPr>
        <w:sdtContent>
          <w:r w:rsidR="006D5581" w:rsidRPr="00026D89">
            <w:rPr>
              <w:rFonts w:ascii="Arial" w:hAnsi="Arial" w:cs="Arial"/>
              <w:lang w:val="en-US"/>
            </w:rPr>
            <w:fldChar w:fldCharType="begin"/>
          </w:r>
          <w:r w:rsidR="00440A73">
            <w:rPr>
              <w:rFonts w:ascii="Arial" w:hAnsi="Arial" w:cs="Arial"/>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NGUzZDZjLTk0MzItNGUwMC04ZTEyLTk2N2VhODQ3MTk1ZSIsIlJhbmdlTGVuZ3RoIjo0LCJSZWZlcmVuY2VJZCI6ImUwYjcyZjJjLWNlYmItNDlkYS05MDg1LWJlMjU4MWRmNGEz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aHR0cHM6Ly9hY2FkZW1pYy5vdXAuY29tL25hci9hcnRpY2xlLXBkZi80MS9EMS9ENTkwLzM2OTAzNjcvZ2tzMTIxOS5wZGYiLCJVcmlTdHJpbmciOiJodHRwczovL2FjYWRlbWljLm91cC5jb20vbmFyL2FydGljbGUtcGRmLzQxL0QxL0Q1OTAvMzY5MDM2Ny9na3MxMjE5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mVva2xpcyBBcG9zdG9sb3BvdWxvcyIsIkNyZWF0ZWRPbiI6IjIwMTktMDgtMThUMDY6MDQ6MDkiLCJNb2RpZmllZEJ5IjoiX05lb2tsaXMgQXBvc3RvbG9wb3Vsb3MiLCJJZCI6IjhhNTQ4YTQ0LWFiMDQtNDYyOS1hYTA4LTI2MTYxMmU3NTE4MiIsIk1vZGlmaWVkT24iOiIyMDE5LTA4LTE4VDA2OjA0OjE2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5My9uYXIvZ2tzMTIxOSIsIlVyaVN0cmluZyI6Imh0dHBzOi8vZG9pLm9yZy8xMC4xMDkzL25hci9na3MxMjE5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}</w:instrText>
          </w:r>
          <w:r w:rsidR="006D5581" w:rsidRPr="00026D89">
            <w:rPr>
              <w:rFonts w:ascii="Arial" w:hAnsi="Arial" w:cs="Arial"/>
              <w:lang w:val="en-US"/>
            </w:rPr>
            <w:fldChar w:fldCharType="separate"/>
          </w:r>
          <w:r w:rsidR="00440A73">
            <w:rPr>
              <w:rFonts w:ascii="Arial" w:hAnsi="Arial" w:cs="Arial"/>
              <w:lang w:val="en-US"/>
            </w:rPr>
            <w:t>[27]</w:t>
          </w:r>
          <w:r w:rsidR="006D5581" w:rsidRPr="00026D89">
            <w:rPr>
              <w:rFonts w:ascii="Arial" w:hAnsi="Arial" w:cs="Arial"/>
              <w:lang w:val="en-US"/>
            </w:rPr>
            <w:fldChar w:fldCharType="end"/>
          </w:r>
        </w:sdtContent>
      </w:sdt>
      <w:r w:rsidR="006D5581" w:rsidRPr="00026D89">
        <w:rPr>
          <w:rFonts w:ascii="Arial" w:hAnsi="Arial" w:cs="Arial"/>
          <w:lang w:val="en-US"/>
        </w:rPr>
        <w:t>.</w:t>
      </w:r>
      <w:r w:rsidR="008B4257" w:rsidRPr="00026D89">
        <w:rPr>
          <w:rFonts w:ascii="Arial" w:hAnsi="Arial" w:cs="Arial"/>
          <w:lang w:val="en-US"/>
        </w:rPr>
        <w:t xml:space="preserve"> </w:t>
      </w:r>
      <w:r w:rsidR="00B509D7" w:rsidRPr="00026D89">
        <w:rPr>
          <w:rFonts w:ascii="Arial" w:hAnsi="Arial" w:cs="Arial"/>
          <w:lang w:val="en-US"/>
        </w:rPr>
        <w:t xml:space="preserve">Reads shorter than 50 aligned nucleotides and reads with more than 2% of ambiguities, or 2% of homopolymers, were excluded from further processing. Reads with a low alignment quality (50 alignment identity, 40 alignment score reported by </w:t>
      </w:r>
      <w:r w:rsidR="00B509D7" w:rsidRPr="00026D89">
        <w:rPr>
          <w:rFonts w:ascii="Arial" w:hAnsi="Arial" w:cs="Arial"/>
          <w:lang w:val="en-US"/>
        </w:rPr>
        <w:lastRenderedPageBreak/>
        <w:t>SINA) as well as putative contaminations and artifacts, were identified and excluded from downstream analysis. The next process step was dereplication and clustering  with cd-hit-</w:t>
      </w:r>
      <w:proofErr w:type="spellStart"/>
      <w:r w:rsidR="00B509D7" w:rsidRPr="00026D89">
        <w:rPr>
          <w:rFonts w:ascii="Arial" w:hAnsi="Arial" w:cs="Arial"/>
          <w:lang w:val="en-US"/>
        </w:rPr>
        <w:t>est</w:t>
      </w:r>
      <w:proofErr w:type="spellEnd"/>
      <w:r w:rsidR="00B509D7" w:rsidRPr="00026D89">
        <w:rPr>
          <w:rFonts w:ascii="Arial" w:hAnsi="Arial" w:cs="Arial"/>
          <w:lang w:val="en-US"/>
        </w:rPr>
        <w:t xml:space="preserve"> (version 3.1.</w:t>
      </w:r>
      <w:r w:rsidR="00B509D7" w:rsidRPr="00DD08A3">
        <w:rPr>
          <w:rFonts w:ascii="Arial" w:hAnsi="Arial" w:cs="Arial"/>
          <w:lang w:val="en-US"/>
        </w:rPr>
        <w:t xml:space="preserve">2; </w:t>
      </w:r>
      <w:r w:rsidR="00B509D7" w:rsidRPr="002E4BF9">
        <w:rPr>
          <w:rFonts w:ascii="Arial" w:hAnsi="Arial" w:cs="Arial"/>
          <w:lang w:val="en-US"/>
        </w:rPr>
        <w:t>http://www.bioinformatics.org/cd-hit</w:t>
      </w:r>
      <w:r w:rsidR="00B509D7" w:rsidRPr="00DD08A3">
        <w:rPr>
          <w:rFonts w:ascii="Arial" w:hAnsi="Arial" w:cs="Arial"/>
          <w:lang w:val="en-US"/>
        </w:rPr>
        <w:t xml:space="preserve">) </w:t>
      </w:r>
      <w:r w:rsidR="00B509D7" w:rsidRPr="00026D89">
        <w:rPr>
          <w:rFonts w:ascii="Arial" w:hAnsi="Arial" w:cs="Arial"/>
          <w:lang w:val="en-US"/>
        </w:rPr>
        <w:t xml:space="preserve">using </w:t>
      </w:r>
      <w:r w:rsidR="00B509D7" w:rsidRPr="00026D89">
        <w:rPr>
          <w:rFonts w:ascii="Arial" w:hAnsi="Arial" w:cs="Arial"/>
          <w:i/>
          <w:iCs/>
          <w:lang w:val="en-US"/>
        </w:rPr>
        <w:t>accurate mode</w:t>
      </w:r>
      <w:r w:rsidR="00B509D7" w:rsidRPr="00026D89">
        <w:rPr>
          <w:rFonts w:ascii="Arial" w:hAnsi="Arial" w:cs="Arial"/>
          <w:lang w:val="en-US"/>
        </w:rPr>
        <w:t xml:space="preserve">, ignoring overhangs and applying identity criteria of 1.00 and 0.98 respectively </w:t>
      </w:r>
      <w:sdt>
        <w:sdtPr>
          <w:rPr>
            <w:rFonts w:ascii="Arial" w:hAnsi="Arial" w:cs="Arial"/>
            <w:lang w:val="en-US"/>
          </w:rPr>
          <w:alias w:val="Don't edit this field"/>
          <w:tag w:val="CitaviPlaceholder#72eb60a9-4b62-4983-aaa2-c8a233f0cdfc"/>
          <w:id w:val="1904878905"/>
          <w:placeholder>
            <w:docPart w:val="DefaultPlaceholder_-1854013440"/>
          </w:placeholder>
        </w:sdtPr>
        <w:sdtContent>
          <w:r w:rsidR="005C2872" w:rsidRPr="00026D89">
            <w:rPr>
              <w:rFonts w:ascii="Arial" w:hAnsi="Arial" w:cs="Arial"/>
              <w:lang w:val="en-US"/>
            </w:rPr>
            <w:fldChar w:fldCharType="begin"/>
          </w:r>
          <w:r w:rsidR="00440A73">
            <w:rPr>
              <w:rFonts w:ascii="Arial" w:hAnsi="Arial" w:cs="Arial"/>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NTdhMTY3LWQ5MWYtNDJiMi1iMDllLWM1ZTEwMGFjOWEwOCIsIlJhbmdlTGVuZ3RoIjo0LCJSZWZlcmVuY2VJZCI6IjYzMzRjMjljLTJmYzEtNDFjNy05ZDZkLWI1ZTY2MzRlZTE1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2FjYWRlbWljLm91cC5jb20vYmlvaW5mb3JtYXRpY3MvYXJ0aWNsZS1wZGYvMjgvMTQvMTgyMy8xNjkwNDAwOC9idHMyNTIucGRmIiwiVXJpU3RyaW5nIjoiaHR0cHM6Ly9hY2FkZW1pYy5vdXAuY29tL2Jpb2luZm9ybWF0aWNzL2FydGljbGUtcGRmLzI4LzE0LzE4MjMvMTY5MDQwMDgvYnRzMjUyLnBkZ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05lb2tsaXMgQXBvc3RvbG9wb3Vsb3MiLCJDcmVhdGVkT24iOiIyMDE5LTA4LTE4VDA2OjAyOjM4IiwiTW9kaWZpZWRCeSI6Il9OZW9rbGlzIEFwb3N0b2xvcG91bG9zIiwiSWQiOiI5NzllMmI5ZS03ZGMzLTRhNzAtYWMwOS0xNTRkMTNiMDRkOTEiLCJNb2RpZmllZE9uIjoiMjAxOS0wOC0xOFQwNjowMjo0M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TMvYmlvaW5mb3JtYXRpY3MvYnRsMTU4IiwiVXJpU3RyaW5nIjoiaHR0cHM6Ly9kb2kub3JnLzEwLjEwOTMvYmlvaW5mb3JtYXRpY3MvYnRzMj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S0wOC0xOFQwNjowMjozOCIsIk1vZGlmaWVkQnkiOiJfTmVva2xpcyBBcG9zdG9sb3BvdWxvcyIsIklkIjoiYTYyZDllZDAtNTVhNC00NWUyLTk3ZDctMjVhODE1NWFmNTBhIiwiTW9kaWZpZWRPbiI6IjIwMTktMDgtMThUMDY6MDI6NDE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FjYWRlbWljLm91cC5jb20vYmlvaW5mb3JtYXRpY3MvYXJ0aWNsZS1wZGYvMjIvMTMvMTY1OC80ODQ1ODgvYnRsMTU4LnBkZiIsIlVyaVN0cmluZyI6Imh0dHBzOi8vYWNhZGVtaWMub3VwLmNvbS9iaW9pbmZvcm1hdGljcy9hcnRpY2xlLXBkZi8yMi8xMy8xNjU4LzQ4NDU4OC9idGwxNTg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}</w:instrText>
          </w:r>
          <w:r w:rsidR="005C2872" w:rsidRPr="00026D89">
            <w:rPr>
              <w:rFonts w:ascii="Arial" w:hAnsi="Arial" w:cs="Arial"/>
              <w:lang w:val="en-US"/>
            </w:rPr>
            <w:fldChar w:fldCharType="separate"/>
          </w:r>
          <w:r w:rsidR="00440A73">
            <w:rPr>
              <w:rFonts w:ascii="Arial" w:hAnsi="Arial" w:cs="Arial"/>
              <w:lang w:val="en-US"/>
            </w:rPr>
            <w:t>[28]</w:t>
          </w:r>
          <w:r w:rsidR="005C2872" w:rsidRPr="00026D89">
            <w:rPr>
              <w:rFonts w:ascii="Arial" w:hAnsi="Arial" w:cs="Arial"/>
              <w:lang w:val="en-US"/>
            </w:rPr>
            <w:fldChar w:fldCharType="end"/>
          </w:r>
        </w:sdtContent>
      </w:sdt>
      <w:r w:rsidR="008274C8" w:rsidRPr="00026D89">
        <w:rPr>
          <w:rFonts w:ascii="Arial" w:hAnsi="Arial" w:cs="Arial"/>
          <w:lang w:val="en-US"/>
        </w:rPr>
        <w:t>.</w:t>
      </w:r>
      <w:r w:rsidR="00B74D53" w:rsidRPr="00026D89">
        <w:rPr>
          <w:rFonts w:ascii="Arial" w:hAnsi="Arial" w:cs="Arial"/>
          <w:lang w:val="en-US"/>
        </w:rPr>
        <w:t xml:space="preserve"> </w:t>
      </w:r>
      <w:r w:rsidR="005F62D4" w:rsidRPr="00026D89">
        <w:rPr>
          <w:rFonts w:ascii="Arial" w:hAnsi="Arial" w:cs="Arial"/>
          <w:lang w:val="en-US"/>
        </w:rPr>
        <w:t>For classification a local nucleotide BLAST search was performed against the non-redundant version of the SILVA SSU Ref dataset (release 128</w:t>
      </w:r>
      <w:r w:rsidR="005F62D4">
        <w:rPr>
          <w:rFonts w:ascii="Arial" w:hAnsi="Arial" w:cs="Arial"/>
          <w:lang w:val="en-US"/>
        </w:rPr>
        <w:t xml:space="preserve">; </w:t>
      </w:r>
      <w:r w:rsidR="005F62D4" w:rsidRPr="00DD08A3">
        <w:rPr>
          <w:rFonts w:ascii="Arial" w:hAnsi="Arial" w:cs="Arial"/>
          <w:lang w:val="en-US"/>
        </w:rPr>
        <w:t>http://www.arb-silva.de</w:t>
      </w:r>
      <w:r w:rsidR="005F62D4" w:rsidRPr="00026D89">
        <w:rPr>
          <w:rFonts w:ascii="Arial" w:hAnsi="Arial" w:cs="Arial"/>
          <w:lang w:val="en-US"/>
        </w:rPr>
        <w:t xml:space="preserve">) using </w:t>
      </w:r>
      <w:proofErr w:type="spellStart"/>
      <w:r w:rsidR="005F62D4" w:rsidRPr="00026D89">
        <w:rPr>
          <w:rFonts w:ascii="Arial" w:hAnsi="Arial" w:cs="Arial"/>
          <w:lang w:val="en-US"/>
        </w:rPr>
        <w:t>blastn</w:t>
      </w:r>
      <w:proofErr w:type="spellEnd"/>
      <w:r w:rsidR="005F62D4" w:rsidRPr="00026D89">
        <w:rPr>
          <w:rFonts w:ascii="Arial" w:hAnsi="Arial" w:cs="Arial"/>
          <w:lang w:val="en-US"/>
        </w:rPr>
        <w:t xml:space="preserve"> (version 2.2.30+</w:t>
      </w:r>
      <w:r w:rsidR="005F62D4">
        <w:rPr>
          <w:rFonts w:ascii="Arial" w:hAnsi="Arial" w:cs="Arial"/>
          <w:lang w:val="en-US"/>
        </w:rPr>
        <w:t xml:space="preserve">; </w:t>
      </w:r>
      <w:r w:rsidR="005F62D4" w:rsidRPr="00DD08A3">
        <w:rPr>
          <w:rFonts w:ascii="Arial" w:hAnsi="Arial" w:cs="Arial"/>
          <w:lang w:val="en-US"/>
        </w:rPr>
        <w:t>http://blast.ncbi.nlm.nih.gov/Blast.cgi</w:t>
      </w:r>
      <w:r w:rsidR="005F62D4" w:rsidRPr="00026D89">
        <w:rPr>
          <w:rFonts w:ascii="Arial" w:hAnsi="Arial" w:cs="Arial"/>
          <w:lang w:val="en-US"/>
        </w:rPr>
        <w:t>) with standard settings</w:t>
      </w:r>
      <w:r w:rsidR="009F61AF" w:rsidRPr="00026D89">
        <w:rPr>
          <w:rFonts w:ascii="Arial" w:hAnsi="Arial" w:cs="Arial"/>
          <w:lang w:val="en-US"/>
        </w:rPr>
        <w:t xml:space="preserve"> </w:t>
      </w:r>
      <w:sdt>
        <w:sdtPr>
          <w:rPr>
            <w:rFonts w:ascii="Arial" w:hAnsi="Arial" w:cs="Arial"/>
            <w:lang w:val="en-US"/>
          </w:rPr>
          <w:alias w:val="Don't edit this field"/>
          <w:tag w:val="CitaviPlaceholder#5aba48cd-1bb7-4e9d-b7c2-936d57c20569"/>
          <w:id w:val="-580608380"/>
          <w:placeholder>
            <w:docPart w:val="DefaultPlaceholder_-1854013440"/>
          </w:placeholder>
        </w:sdtPr>
        <w:sdtContent>
          <w:r w:rsidR="009F61AF" w:rsidRPr="00026D89">
            <w:rPr>
              <w:rFonts w:ascii="Arial" w:hAnsi="Arial" w:cs="Arial"/>
              <w:lang w:val="en-US"/>
            </w:rPr>
            <w:fldChar w:fldCharType="begin"/>
          </w:r>
          <w:r w:rsidR="00440A73">
            <w:rPr>
              <w:rFonts w:ascii="Arial" w:hAnsi="Arial" w:cs="Arial"/>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MTBlN2VlLTYwMzEtNDE0Yy1hMzNiLTE2MDhhNGEwNjRlNCIsIlJhbmdlTGVuZ3RoIjo0LCJSZWZlcmVuY2VJZCI6ImVlYTQxMTI2LTIzNGEtNDYwYy04MDU1LTA3NmYzY2ViZGIw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ibWNiaW9pbmZvcm1hdGljcy5iaW9tZWRjZW50cmFsLmNvbS90cmFjay9wZGYvMTAuMTE4Ni8xNDcxLTIxMDUtMTAtNDIxIiwiVXJpU3RyaW5nIjoiaHR0cHM6Ly9ibWNiaW9pbmZvcm1hdGljcy5iaW9tZWRjZW50cmFsLmNvbS90cmFjay9wZGYvMTAuMTE4Ni8xNDcxLTIxMDUtMTAtNDI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OZW9rbGlzIEFwb3N0b2xvcG91bG9zIiwiQ3JlYXRlZE9uIjoiMjAxOS0wOC0xOFQwNjowMzozNSIsIk1vZGlmaWVkQnkiOiJfTmVva2xpcyBBcG9zdG9sb3BvdWxvcyIsIklkIjoiZjFhMjY3NTQtMTUxNC00Yzk5LWJlYTYtOTAwZjVkOTI3ZTU0IiwiTW9kaWZpZWRPbiI6IjIwMTktMDgtMThUMDY6MDM6NDE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xMC4xMTg2LzE0NzEtMjEwNS0xMC00MjEiLCJVcmlTdHJpbmciOiJodHRwczovL2RvaS5vcmcvMTAuMTE4Ni8xNDcxLTIxMDUtMTAtNDI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S0wOC0xOFQwNjowMzozNSIsIk1vZGlmaWVkQnkiOiJfTmVva2xpcyBBcG9zdG9sb3BvdWxvcyIsIklkIjoiNTMxMTNiMDctNDJiYi00YTBlLTlhOWMtZDQ4MjhmZDMxNDY5IiwiTW9kaWZpZWRPbiI6IjIwMTktMDgtMThUMDY6MDM6NDE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JodHRwczovL2JtY2Jpb2luZm9ybWF0aWNzLmJpb21lZGNlbnRyYWwuY29tL2FydGljbGVzLzEwLjExODYvMTQ3MS0yMTA1LTEwLTQyMSIsIlVyaVN0cmluZyI6Imh0dHBzOi8vYm1jYmlvaW5mb3JtYXRpY3MuYmlvbWVkY2VudHJhbC5jb20vYXJ0aWNsZXMvMTAuMTE4Ni8xNDcxLTIxMDUtMTAtNDIx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}</w:instrText>
          </w:r>
          <w:r w:rsidR="009F61AF" w:rsidRPr="00026D89">
            <w:rPr>
              <w:rFonts w:ascii="Arial" w:hAnsi="Arial" w:cs="Arial"/>
              <w:lang w:val="en-US"/>
            </w:rPr>
            <w:fldChar w:fldCharType="separate"/>
          </w:r>
          <w:r w:rsidR="00440A73">
            <w:rPr>
              <w:rFonts w:ascii="Arial" w:hAnsi="Arial" w:cs="Arial"/>
              <w:lang w:val="en-US"/>
            </w:rPr>
            <w:t>[29]</w:t>
          </w:r>
          <w:r w:rsidR="009F61AF" w:rsidRPr="00026D89">
            <w:rPr>
              <w:rFonts w:ascii="Arial" w:hAnsi="Arial" w:cs="Arial"/>
              <w:lang w:val="en-US"/>
            </w:rPr>
            <w:fldChar w:fldCharType="end"/>
          </w:r>
        </w:sdtContent>
      </w:sdt>
      <w:r w:rsidR="009F61AF" w:rsidRPr="00026D89">
        <w:rPr>
          <w:rFonts w:ascii="Arial" w:hAnsi="Arial" w:cs="Arial"/>
          <w:lang w:val="en-US"/>
        </w:rPr>
        <w:t>.</w:t>
      </w:r>
      <w:r w:rsidR="00DD08A3">
        <w:rPr>
          <w:rFonts w:ascii="Arial" w:hAnsi="Arial" w:cs="Arial"/>
          <w:lang w:val="en-US"/>
        </w:rPr>
        <w:t xml:space="preserve"> </w:t>
      </w:r>
      <w:r w:rsidR="00BB10CC" w:rsidRPr="00026D89">
        <w:rPr>
          <w:rFonts w:ascii="Arial" w:hAnsi="Arial" w:cs="Arial"/>
          <w:lang w:val="en-US"/>
        </w:rPr>
        <w:t xml:space="preserve">Unique reads were clustered in operational taxonomic unit (OTU) on a per sample basis under the criterium of 98% sequence identity to each other (pairwise distance and single linkage clustering). The longest read in each cluster was classified as the reference for each OTU and was mapped onto all reads that were assigned to the respective OTU. </w:t>
      </w:r>
      <w:ins w:id="119" w:author="Stefanie Glaeser" w:date="2021-03-03T15:00:00Z">
        <w:r w:rsidR="005E1CC7">
          <w:rPr>
            <w:rFonts w:ascii="Arial" w:hAnsi="Arial" w:cs="Arial"/>
            <w:lang w:val="en-US"/>
          </w:rPr>
          <w:t xml:space="preserve">OTUs were </w:t>
        </w:r>
        <w:proofErr w:type="spellStart"/>
        <w:r w:rsidR="005E1CC7">
          <w:rPr>
            <w:rFonts w:ascii="Arial" w:hAnsi="Arial" w:cs="Arial"/>
            <w:lang w:val="en-US"/>
          </w:rPr>
          <w:t>asigned</w:t>
        </w:r>
        <w:proofErr w:type="spellEnd"/>
        <w:r w:rsidR="005E1CC7">
          <w:rPr>
            <w:rFonts w:ascii="Arial" w:hAnsi="Arial" w:cs="Arial"/>
            <w:lang w:val="en-US"/>
          </w:rPr>
          <w:t xml:space="preserve"> to taxonomic paths (resolved at the genus level). Several OTUs</w:t>
        </w:r>
      </w:ins>
      <w:ins w:id="120" w:author="Stefanie Glaeser" w:date="2021-03-03T15:01:00Z">
        <w:r w:rsidR="005E1CC7">
          <w:rPr>
            <w:rFonts w:ascii="Arial" w:hAnsi="Arial" w:cs="Arial"/>
            <w:lang w:val="en-US"/>
          </w:rPr>
          <w:t xml:space="preserve"> </w:t>
        </w:r>
        <w:r w:rsidR="006764A8">
          <w:rPr>
            <w:rFonts w:ascii="Arial" w:hAnsi="Arial" w:cs="Arial"/>
            <w:lang w:val="en-US"/>
          </w:rPr>
          <w:t xml:space="preserve"> were thereby partially </w:t>
        </w:r>
        <w:proofErr w:type="spellStart"/>
        <w:r w:rsidR="006764A8">
          <w:rPr>
            <w:rFonts w:ascii="Arial" w:hAnsi="Arial" w:cs="Arial"/>
            <w:lang w:val="en-US"/>
          </w:rPr>
          <w:t>asigned</w:t>
        </w:r>
        <w:proofErr w:type="spellEnd"/>
        <w:r w:rsidR="006764A8">
          <w:rPr>
            <w:rFonts w:ascii="Arial" w:hAnsi="Arial" w:cs="Arial"/>
            <w:lang w:val="en-US"/>
          </w:rPr>
          <w:t xml:space="preserve"> to the same </w:t>
        </w:r>
        <w:r w:rsidR="005E1CC7">
          <w:rPr>
            <w:rFonts w:ascii="Arial" w:hAnsi="Arial" w:cs="Arial"/>
            <w:lang w:val="en-US"/>
          </w:rPr>
          <w:t xml:space="preserve"> </w:t>
        </w:r>
        <w:r w:rsidR="006764A8">
          <w:rPr>
            <w:rFonts w:ascii="Arial" w:hAnsi="Arial" w:cs="Arial"/>
            <w:lang w:val="en-US"/>
          </w:rPr>
          <w:t xml:space="preserve">taxonomic path /genus). </w:t>
        </w:r>
      </w:ins>
      <w:r w:rsidR="00BB10CC" w:rsidRPr="00026D89">
        <w:rPr>
          <w:rFonts w:ascii="Arial" w:hAnsi="Arial" w:cs="Arial"/>
          <w:lang w:val="en-US"/>
        </w:rPr>
        <w:t xml:space="preserve">This process resulted in quantitative information (number of individual reads </w:t>
      </w:r>
      <w:ins w:id="121" w:author="Stefanie Glaeser" w:date="2021-03-03T15:02:00Z">
        <w:r w:rsidR="006764A8">
          <w:rPr>
            <w:rFonts w:ascii="Arial" w:hAnsi="Arial" w:cs="Arial"/>
            <w:lang w:val="en-US"/>
          </w:rPr>
          <w:t xml:space="preserve">of all OTUs </w:t>
        </w:r>
      </w:ins>
      <w:r w:rsidR="00BB10CC" w:rsidRPr="00026D89">
        <w:rPr>
          <w:rFonts w:ascii="Arial" w:hAnsi="Arial" w:cs="Arial"/>
          <w:lang w:val="en-US"/>
        </w:rPr>
        <w:t>per taxonomic path), despite the PCR limitations</w:t>
      </w:r>
      <w:r w:rsidR="00BB10CC">
        <w:rPr>
          <w:rFonts w:ascii="Arial" w:hAnsi="Arial" w:cs="Arial"/>
          <w:lang w:val="en-US"/>
        </w:rPr>
        <w:t xml:space="preserve">, possible </w:t>
      </w:r>
      <w:r w:rsidR="00BB10CC" w:rsidRPr="00026D89">
        <w:rPr>
          <w:rFonts w:ascii="Arial" w:hAnsi="Arial" w:cs="Arial"/>
          <w:lang w:val="en-US"/>
        </w:rPr>
        <w:t>sequencing technique biases</w:t>
      </w:r>
      <w:r w:rsidR="00BB10CC">
        <w:rPr>
          <w:rFonts w:ascii="Arial" w:hAnsi="Arial" w:cs="Arial"/>
          <w:lang w:val="en-US"/>
        </w:rPr>
        <w:t xml:space="preserve"> and</w:t>
      </w:r>
      <w:r w:rsidR="00BB10CC" w:rsidRPr="00026D89">
        <w:rPr>
          <w:rFonts w:ascii="Arial" w:hAnsi="Arial" w:cs="Arial"/>
          <w:lang w:val="en-US"/>
        </w:rPr>
        <w:t xml:space="preserve"> multiple rRNA operons. Reads without any BLAST hits or reads with weak BLAST hits, where the function “(% sequence identity + % alignment coverage)/2</w:t>
      </w:r>
      <w:r w:rsidR="00BB10CC">
        <w:rPr>
          <w:rFonts w:ascii="Arial" w:hAnsi="Arial" w:cs="Arial"/>
          <w:lang w:val="en-US"/>
        </w:rPr>
        <w:t>”</w:t>
      </w:r>
      <w:r w:rsidR="00BB10CC" w:rsidRPr="00026D89">
        <w:rPr>
          <w:rFonts w:ascii="Arial" w:hAnsi="Arial" w:cs="Arial"/>
          <w:lang w:val="en-US"/>
        </w:rPr>
        <w:t xml:space="preserve"> did not exceed the value of 93, remained unclassified and were assigned in the virtual taxonomical group “No Relative” in the </w:t>
      </w:r>
      <w:proofErr w:type="spellStart"/>
      <w:r w:rsidR="00BB10CC" w:rsidRPr="00026D89">
        <w:rPr>
          <w:rFonts w:ascii="Arial" w:hAnsi="Arial" w:cs="Arial"/>
          <w:lang w:val="en-US"/>
        </w:rPr>
        <w:t>SILVAngs</w:t>
      </w:r>
      <w:proofErr w:type="spellEnd"/>
      <w:r w:rsidR="00BB10CC" w:rsidRPr="00026D89">
        <w:rPr>
          <w:rFonts w:ascii="Arial" w:hAnsi="Arial" w:cs="Arial"/>
          <w:lang w:val="en-US"/>
        </w:rPr>
        <w:t xml:space="preserve"> fingerprint and Krona charts</w:t>
      </w:r>
      <w:r w:rsidR="00063137" w:rsidRPr="00026D89">
        <w:rPr>
          <w:rFonts w:ascii="Arial" w:hAnsi="Arial" w:cs="Arial"/>
          <w:lang w:val="en-US"/>
        </w:rPr>
        <w:t xml:space="preserve"> </w:t>
      </w:r>
      <w:sdt>
        <w:sdtPr>
          <w:rPr>
            <w:rFonts w:ascii="Arial" w:hAnsi="Arial" w:cs="Arial"/>
            <w:lang w:val="en-US"/>
          </w:rPr>
          <w:alias w:val="Don't edit this field"/>
          <w:tag w:val="CitaviPlaceholder#40822d03-a046-44ab-b878-c64e84a73c38"/>
          <w:id w:val="687412668"/>
          <w:placeholder>
            <w:docPart w:val="DefaultPlaceholder_-1854013440"/>
          </w:placeholder>
        </w:sdtPr>
        <w:sdtContent>
          <w:r w:rsidR="00063137" w:rsidRPr="00026D89">
            <w:rPr>
              <w:rFonts w:ascii="Arial" w:hAnsi="Arial" w:cs="Arial"/>
              <w:lang w:val="en-US"/>
            </w:rPr>
            <w:fldChar w:fldCharType="begin"/>
          </w:r>
          <w:r w:rsidR="00440A73">
            <w:rPr>
              <w:rFonts w:ascii="Arial" w:hAnsi="Arial" w:cs="Arial"/>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YWE1MzI2LTRjNDYtNDljMy1iYTU5LTY1YzE5YjJjZGM2NyIsIlJhbmdlTGVuZ3RoIjo0LCJSZWZlcmVuY2VJZCI6ImFhMzA0NmZmLWZhOWEtNGU3Mi05NDA4LTFkMTI3YjQ4YjY0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4Ni8xNDcxLTIxMDUtMTItMzg1IiwiVXJpU3RyaW5nIjoiaHR0cHM6Ly9kb2kub3JnLzEwLjExODYvMTQ3MS0yMTA1LTEyLTM4N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Vva2xpcyBBcG9zdG9sb3BvdWxvcyIsIkNyZWF0ZWRPbiI6IjIwMTktMDgtMThUMDc6MTI6MTYiLCJNb2RpZmllZEJ5IjoiX05lb2tsaXMgQXBvc3RvbG9wb3Vsb3MiLCJJZCI6IjdmMmJiMWEzLTM4MGMtNDY0Yy1hNmFhLTAwYjZmZWQ3MGVkMSIsIk1vZGlmaWVkT24iOiIyMDE5LTA4LTE4VDA3OjEyOjI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ibWNiaW9pbmZvcm1hdGljcy5iaW9tZWRjZW50cmFsLmNvbS90cmFjay9wZGYvMTAuMTE4Ni8xNDcxLTIxMDUtMTItMzg1IiwiVXJpU3RyaW5nIjoiaHR0cHM6Ly9ibWNiaW9pbmZvcm1hdGljcy5iaW9tZWRjZW50cmFsLmNvbS90cmFjay9wZGYvMTAuMTE4Ni8xNDcxLTIxMDUtMTItMzg1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OZW9rbGlzIEFwb3N0b2xvcG91bG9zIiwiQ3JlYXRlZE9uIjoiMjAxOS0wOC0xOFQwNzoxMjoxNiIsIk1vZGlmaWVkQnkiOiJfTmVva2xpcyBBcG9zdG9sb3BvdWxvcyIsIklkIjoiY2NlZmI2MDItNGJmZS00NTk4LThjMTEtNzQzMzg4ODI3YjIzIiwiTW9kaWZpZWRPbiI6IjIwMTktMDgtMThUMDc6MTI6MjE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JtY2Jpb2luZm9ybWF0aWNzLmJpb21lZGNlbnRyYWwuY29tL2FydGljbGVzLzEwLjExODYvMTQ3MS0yMTA1LTEyLTM4NSIsIlVyaVN0cmluZyI6Imh0dHBzOi8vYm1jYmlvaW5mb3JtYXRpY3MuYmlvbWVkY2VudHJhbC5jb20vYXJ0aWNsZXMvMTAuMTE4Ni8xNDcxLTIxMDUtMTItMzg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}</w:instrText>
          </w:r>
          <w:r w:rsidR="00063137" w:rsidRPr="00026D89">
            <w:rPr>
              <w:rFonts w:ascii="Arial" w:hAnsi="Arial" w:cs="Arial"/>
              <w:lang w:val="en-US"/>
            </w:rPr>
            <w:fldChar w:fldCharType="separate"/>
          </w:r>
          <w:r w:rsidR="00440A73">
            <w:rPr>
              <w:rFonts w:ascii="Arial" w:hAnsi="Arial" w:cs="Arial"/>
              <w:lang w:val="en-US"/>
            </w:rPr>
            <w:t>[30]</w:t>
          </w:r>
          <w:r w:rsidR="00063137" w:rsidRPr="00026D89">
            <w:rPr>
              <w:rFonts w:ascii="Arial" w:hAnsi="Arial" w:cs="Arial"/>
              <w:lang w:val="en-US"/>
            </w:rPr>
            <w:fldChar w:fldCharType="end"/>
          </w:r>
        </w:sdtContent>
      </w:sdt>
      <w:r w:rsidR="00241A23" w:rsidRPr="00026D89">
        <w:rPr>
          <w:rFonts w:ascii="Arial" w:hAnsi="Arial" w:cs="Arial"/>
          <w:lang w:val="en-US"/>
        </w:rPr>
        <w:t xml:space="preserve">, </w:t>
      </w:r>
      <w:r w:rsidR="00A02356" w:rsidRPr="00026D89">
        <w:rPr>
          <w:rFonts w:ascii="Arial" w:hAnsi="Arial" w:cs="Arial"/>
          <w:lang w:val="en-US"/>
        </w:rPr>
        <w:t>as previously reported</w:t>
      </w:r>
      <w:r w:rsidR="00A51890" w:rsidRPr="00026D89">
        <w:rPr>
          <w:rFonts w:ascii="Arial" w:hAnsi="Arial" w:cs="Arial"/>
          <w:lang w:val="en-US"/>
        </w:rPr>
        <w:t xml:space="preserve"> </w:t>
      </w:r>
      <w:sdt>
        <w:sdtPr>
          <w:rPr>
            <w:rFonts w:ascii="Arial" w:hAnsi="Arial" w:cs="Arial"/>
            <w:lang w:val="en-US"/>
          </w:rPr>
          <w:alias w:val="Don't edit this field"/>
          <w:tag w:val="CitaviPlaceholder#deb80dba-309a-448f-bc47-e27284058829"/>
          <w:id w:val="1349995329"/>
          <w:placeholder>
            <w:docPart w:val="DefaultPlaceholder_-1854013440"/>
          </w:placeholder>
        </w:sdtPr>
        <w:sdtContent>
          <w:r w:rsidR="00A51890" w:rsidRPr="00026D89">
            <w:rPr>
              <w:rFonts w:ascii="Arial" w:hAnsi="Arial" w:cs="Arial"/>
              <w:lang w:val="en-US"/>
            </w:rPr>
            <w:fldChar w:fldCharType="begin"/>
          </w:r>
          <w:r w:rsidR="00440A73">
            <w:rPr>
              <w:rFonts w:ascii="Arial" w:hAnsi="Arial" w:cs="Arial"/>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ZTZkYzkyLTY1OGMtNGQ5Ni04MmY4LTljMTc4NjE4MDE1MSIsIlJhbmdlTGVuZ3RoIjozLCJSZWZlcmVuY2VJZCI6ImUxZDhiMGFiLWVmNzctNDZiMS1iMGQ2LTJlM2I0MzE1ODdm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IyNjc5NDk4IiwiVXJpU3RyaW5nIjoiaHR0cDovL3d3dy5uY2JpLm5sbS5uaWguZ292L3B1Ym1lZC8yMjY3OTQ5O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Vva2xpcyBBcG9zdG9sb3BvdWxvcyIsIkNyZWF0ZWRPbiI6IjIwMTktMDItMTBUMTE6NDg6NDIiLCJNb2RpZmllZEJ5IjoiX05lb2tsaXMgQXBvc3RvbG9wb3Vsb3MiLCJJZCI6IjhmMzI3MDcxLTZjMWItNDU5Ny05ZmE2LTI5OWMzMDI1OGUwNiIsIk1vZGlmaWVkT24iOiIyMDE5LTAyLTEwVDExOjQ4OjUw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M3MS9qb3VybmFsLnBvbmUuMDAzODMxOSIsIlVyaVN0cmluZyI6Imh0dHBzOi8vZG9pLm9yZy8xMC4xMzcxL2pvdXJuYWwucG9uZS4wMDM4MzE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S0wMi0xMFQxMTo0ODo0MiIsIk1vZGlmaWVkQnkiOiJfTmVva2xpcyBBcG9zdG9sb3BvdWxvcyIsIklkIjoiNmQyM2RlYjYtNWVhNS00MjdjLTgxMDUtOTVmNjI5ZWQyZDkwIiwiTW9kaWZpZWRPbiI6IjIwMTktMDItMTBUMTE6NDg6NTA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JQTUMzMzY3OTY0IiwiVXJpU3RyaW5nIjoiaHR0cHM6Ly93d3cubmNiaS5ubG0ubmloLmdvdi9wbWMvYXJ0aWNsZXMvUE1DMzM2Nzk2N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}</w:instrText>
          </w:r>
          <w:r w:rsidR="00A51890" w:rsidRPr="00026D89">
            <w:rPr>
              <w:rFonts w:ascii="Arial" w:hAnsi="Arial" w:cs="Arial"/>
              <w:lang w:val="en-US"/>
            </w:rPr>
            <w:fldChar w:fldCharType="separate"/>
          </w:r>
          <w:r w:rsidR="00440A73">
            <w:rPr>
              <w:rFonts w:ascii="Arial" w:hAnsi="Arial" w:cs="Arial"/>
              <w:lang w:val="en-US"/>
            </w:rPr>
            <w:t>[31,32]</w:t>
          </w:r>
          <w:r w:rsidR="00A51890" w:rsidRPr="00026D89">
            <w:rPr>
              <w:rFonts w:ascii="Arial" w:hAnsi="Arial" w:cs="Arial"/>
              <w:lang w:val="en-US"/>
            </w:rPr>
            <w:fldChar w:fldCharType="end"/>
          </w:r>
        </w:sdtContent>
      </w:sdt>
      <w:r w:rsidR="007A2A9B" w:rsidRPr="00026D89">
        <w:rPr>
          <w:rFonts w:ascii="Arial" w:hAnsi="Arial" w:cs="Arial"/>
          <w:lang w:val="en-US"/>
        </w:rPr>
        <w:t xml:space="preserve">. </w:t>
      </w:r>
      <w:bookmarkEnd w:id="0"/>
    </w:p>
    <w:p w14:paraId="684BDAD1" w14:textId="05F91991" w:rsidR="00B80124" w:rsidRDefault="00747C93" w:rsidP="0095031F">
      <w:pPr>
        <w:spacing w:line="480" w:lineRule="auto"/>
        <w:ind w:firstLine="720"/>
        <w:jc w:val="both"/>
        <w:rPr>
          <w:ins w:id="122" w:author="Neoklis.Apostolopoulos@vetmed.uni-giessen.de" w:date="2021-01-07T22:27:00Z"/>
          <w:rFonts w:ascii="Arial" w:hAnsi="Arial" w:cs="Arial"/>
          <w:u w:val="single"/>
          <w:lang w:val="en-US"/>
        </w:rPr>
      </w:pPr>
      <w:ins w:id="123" w:author="Neoklis.Apostolopoulos@vetmed.uni-giessen.de" w:date="2021-01-08T10:18:00Z">
        <w:r>
          <w:rPr>
            <w:rFonts w:ascii="Arial" w:hAnsi="Arial" w:cs="Arial"/>
            <w:u w:val="single"/>
            <w:lang w:val="en-US"/>
          </w:rPr>
          <w:t>Additionally</w:t>
        </w:r>
      </w:ins>
      <w:ins w:id="124" w:author="Neoklis.Apostolopoulos@vetmed.uni-giessen.de" w:date="2021-01-06T22:03:00Z">
        <w:r w:rsidR="001A0FD0">
          <w:rPr>
            <w:rFonts w:ascii="Arial" w:hAnsi="Arial" w:cs="Arial"/>
            <w:u w:val="single"/>
            <w:lang w:val="en-US"/>
          </w:rPr>
          <w:t>,</w:t>
        </w:r>
      </w:ins>
      <w:ins w:id="125" w:author="Neoklis.Apostolopoulos@vetmed.uni-giessen.de" w:date="2021-01-06T22:04:00Z">
        <w:r w:rsidR="005516BD">
          <w:rPr>
            <w:rFonts w:ascii="Arial" w:hAnsi="Arial" w:cs="Arial"/>
            <w:u w:val="single"/>
            <w:lang w:val="en-US"/>
          </w:rPr>
          <w:t xml:space="preserve"> the </w:t>
        </w:r>
      </w:ins>
      <w:ins w:id="126" w:author="Neoklis.Apostolopoulos@vetmed.uni-giessen.de" w:date="2021-01-06T22:05:00Z">
        <w:r w:rsidR="005516BD">
          <w:rPr>
            <w:rFonts w:ascii="Arial" w:hAnsi="Arial" w:cs="Arial"/>
            <w:u w:val="single"/>
            <w:lang w:val="en-US"/>
          </w:rPr>
          <w:t>datasets were normalized by rarefying randomly to 7</w:t>
        </w:r>
      </w:ins>
      <w:ins w:id="127" w:author="Stefanie Glaeser" w:date="2021-01-31T10:18:00Z">
        <w:r w:rsidR="009814CC">
          <w:rPr>
            <w:rFonts w:ascii="Arial" w:hAnsi="Arial" w:cs="Arial"/>
            <w:u w:val="single"/>
            <w:lang w:val="en-US"/>
          </w:rPr>
          <w:t>,</w:t>
        </w:r>
      </w:ins>
      <w:ins w:id="128" w:author="Neoklis.Apostolopoulos@vetmed.uni-giessen.de" w:date="2021-01-06T22:05:00Z">
        <w:r w:rsidR="005516BD">
          <w:rPr>
            <w:rFonts w:ascii="Arial" w:hAnsi="Arial" w:cs="Arial"/>
            <w:u w:val="single"/>
            <w:lang w:val="en-US"/>
          </w:rPr>
          <w:t xml:space="preserve">500 reads per sample. </w:t>
        </w:r>
      </w:ins>
      <w:ins w:id="129" w:author="Neoklis.Apostolopoulos@vetmed.uni-giessen.de" w:date="2021-01-06T22:13:00Z">
        <w:r w:rsidR="005516BD">
          <w:rPr>
            <w:rFonts w:ascii="Arial" w:hAnsi="Arial" w:cs="Arial"/>
            <w:u w:val="single"/>
            <w:lang w:val="en-US"/>
          </w:rPr>
          <w:t>Three samples (a17O, a17INT and a16O) had</w:t>
        </w:r>
      </w:ins>
      <w:ins w:id="130" w:author="Neoklis.Apostolopoulos@vetmed.uni-giessen.de" w:date="2021-01-06T22:12:00Z">
        <w:r w:rsidR="005516BD" w:rsidRPr="005516BD">
          <w:rPr>
            <w:rFonts w:ascii="Arial" w:hAnsi="Arial" w:cs="Arial"/>
            <w:u w:val="single"/>
            <w:lang w:val="en-US"/>
          </w:rPr>
          <w:t xml:space="preserve"> sequence read</w:t>
        </w:r>
      </w:ins>
      <w:ins w:id="131" w:author="Neoklis.Apostolopoulos@vetmed.uni-giessen.de" w:date="2021-01-08T10:18:00Z">
        <w:r>
          <w:rPr>
            <w:rFonts w:ascii="Arial" w:hAnsi="Arial" w:cs="Arial"/>
            <w:u w:val="single"/>
            <w:lang w:val="en-US"/>
          </w:rPr>
          <w:t>s</w:t>
        </w:r>
      </w:ins>
      <w:ins w:id="132" w:author="Neoklis.Apostolopoulos@vetmed.uni-giessen.de" w:date="2021-01-06T22:12:00Z">
        <w:r w:rsidR="005516BD" w:rsidRPr="005516BD">
          <w:rPr>
            <w:rFonts w:ascii="Arial" w:hAnsi="Arial" w:cs="Arial"/>
            <w:u w:val="single"/>
            <w:lang w:val="en-US"/>
          </w:rPr>
          <w:t xml:space="preserve"> less than </w:t>
        </w:r>
      </w:ins>
      <w:ins w:id="133" w:author="Neoklis.Apostolopoulos@vetmed.uni-giessen.de" w:date="2021-01-06T22:13:00Z">
        <w:r w:rsidR="005516BD">
          <w:rPr>
            <w:rFonts w:ascii="Arial" w:hAnsi="Arial" w:cs="Arial"/>
            <w:u w:val="single"/>
            <w:lang w:val="en-US"/>
          </w:rPr>
          <w:t>7</w:t>
        </w:r>
      </w:ins>
      <w:ins w:id="134" w:author="Stefanie Glaeser" w:date="2021-01-31T10:18:00Z">
        <w:r w:rsidR="009814CC">
          <w:rPr>
            <w:rFonts w:ascii="Arial" w:hAnsi="Arial" w:cs="Arial"/>
            <w:u w:val="single"/>
            <w:lang w:val="en-US"/>
          </w:rPr>
          <w:t>,</w:t>
        </w:r>
      </w:ins>
      <w:ins w:id="135" w:author="Neoklis.Apostolopoulos@vetmed.uni-giessen.de" w:date="2021-01-06T22:13:00Z">
        <w:r w:rsidR="005516BD">
          <w:rPr>
            <w:rFonts w:ascii="Arial" w:hAnsi="Arial" w:cs="Arial"/>
            <w:u w:val="single"/>
            <w:lang w:val="en-US"/>
          </w:rPr>
          <w:t>500 and were</w:t>
        </w:r>
      </w:ins>
      <w:ins w:id="136" w:author="Neoklis.Apostolopoulos@vetmed.uni-giessen.de" w:date="2021-01-06T22:12:00Z">
        <w:r w:rsidR="005516BD" w:rsidRPr="005516BD">
          <w:rPr>
            <w:rFonts w:ascii="Arial" w:hAnsi="Arial" w:cs="Arial"/>
            <w:u w:val="single"/>
            <w:lang w:val="en-US"/>
          </w:rPr>
          <w:t xml:space="preserve"> discarded.</w:t>
        </w:r>
      </w:ins>
      <w:ins w:id="137" w:author="Neoklis.Apostolopoulos@vetmed.uni-giessen.de" w:date="2021-01-06T22:13:00Z">
        <w:r w:rsidR="005516BD">
          <w:rPr>
            <w:rFonts w:ascii="Arial" w:hAnsi="Arial" w:cs="Arial"/>
            <w:u w:val="single"/>
            <w:lang w:val="en-US"/>
          </w:rPr>
          <w:t xml:space="preserve"> </w:t>
        </w:r>
      </w:ins>
      <w:ins w:id="138" w:author="Neoklis.Apostolopoulos@vetmed.uni-giessen.de" w:date="2021-01-08T00:35:00Z">
        <w:r w:rsidR="00A20673">
          <w:rPr>
            <w:rFonts w:ascii="Arial" w:hAnsi="Arial" w:cs="Arial"/>
            <w:u w:val="single"/>
            <w:lang w:val="en-US"/>
          </w:rPr>
          <w:t xml:space="preserve">Diversity analysis was performed for the rarefied dataset </w:t>
        </w:r>
      </w:ins>
      <w:ins w:id="139" w:author="Neoklis.Apostolopoulos@vetmed.uni-giessen.de" w:date="2021-01-08T10:19:00Z">
        <w:r>
          <w:rPr>
            <w:rFonts w:ascii="Arial" w:hAnsi="Arial" w:cs="Arial"/>
            <w:u w:val="single"/>
            <w:lang w:val="en-US"/>
          </w:rPr>
          <w:t xml:space="preserve">too, </w:t>
        </w:r>
      </w:ins>
      <w:ins w:id="140" w:author="Neoklis.Apostolopoulos@vetmed.uni-giessen.de" w:date="2021-01-08T00:35:00Z">
        <w:r w:rsidR="00A20673">
          <w:rPr>
            <w:rFonts w:ascii="Arial" w:hAnsi="Arial" w:cs="Arial"/>
            <w:u w:val="single"/>
            <w:lang w:val="en-US"/>
          </w:rPr>
          <w:t xml:space="preserve">as above described. </w:t>
        </w:r>
      </w:ins>
      <w:ins w:id="141" w:author="Neoklis.Apostolopoulos@vetmed.uni-giessen.de" w:date="2021-01-08T00:40:00Z">
        <w:r w:rsidR="00A20673">
          <w:rPr>
            <w:rFonts w:ascii="Arial" w:hAnsi="Arial" w:cs="Arial"/>
            <w:u w:val="single"/>
            <w:lang w:val="en-US"/>
          </w:rPr>
          <w:t xml:space="preserve">The results did not </w:t>
        </w:r>
      </w:ins>
      <w:ins w:id="142" w:author="Neoklis.Apostolopoulos@vetmed.uni-giessen.de" w:date="2021-01-08T00:44:00Z">
        <w:r w:rsidR="00213BCB">
          <w:rPr>
            <w:rFonts w:ascii="Arial" w:hAnsi="Arial" w:cs="Arial"/>
            <w:u w:val="single"/>
            <w:lang w:val="en-US"/>
          </w:rPr>
          <w:t>differ</w:t>
        </w:r>
      </w:ins>
      <w:ins w:id="143" w:author="Neoklis.Apostolopoulos@vetmed.uni-giessen.de" w:date="2021-01-08T00:40:00Z">
        <w:r w:rsidR="00A20673">
          <w:rPr>
            <w:rFonts w:ascii="Arial" w:hAnsi="Arial" w:cs="Arial"/>
            <w:u w:val="single"/>
            <w:lang w:val="en-US"/>
          </w:rPr>
          <w:t xml:space="preserve"> from the results based on the </w:t>
        </w:r>
        <w:r w:rsidR="00213BCB">
          <w:rPr>
            <w:rFonts w:ascii="Arial" w:hAnsi="Arial" w:cs="Arial"/>
            <w:u w:val="single"/>
            <w:lang w:val="en-US"/>
          </w:rPr>
          <w:t>unraref</w:t>
        </w:r>
      </w:ins>
      <w:ins w:id="144" w:author="Neoklis.Apostolopoulos@vetmed.uni-giessen.de" w:date="2021-01-08T00:41:00Z">
        <w:r w:rsidR="00213BCB">
          <w:rPr>
            <w:rFonts w:ascii="Arial" w:hAnsi="Arial" w:cs="Arial"/>
            <w:u w:val="single"/>
            <w:lang w:val="en-US"/>
          </w:rPr>
          <w:t xml:space="preserve">ied dataset. </w:t>
        </w:r>
        <w:r w:rsidR="00213BCB" w:rsidRPr="006764A8">
          <w:rPr>
            <w:rFonts w:ascii="Arial" w:hAnsi="Arial" w:cs="Arial"/>
            <w:highlight w:val="green"/>
            <w:u w:val="single"/>
            <w:lang w:val="en-US"/>
            <w:rPrChange w:id="145" w:author="Stefanie Glaeser" w:date="2021-03-03T15:02:00Z">
              <w:rPr>
                <w:rFonts w:ascii="Arial" w:hAnsi="Arial" w:cs="Arial"/>
                <w:u w:val="single"/>
                <w:lang w:val="en-US"/>
              </w:rPr>
            </w:rPrChange>
          </w:rPr>
          <w:t>Taken into consideration that</w:t>
        </w:r>
      </w:ins>
      <w:ins w:id="146" w:author="Neoklis.Apostolopoulos@vetmed.uni-giessen.de" w:date="2021-01-06T22:15:00Z">
        <w:r w:rsidR="0012760B" w:rsidRPr="006764A8">
          <w:rPr>
            <w:rFonts w:ascii="Arial" w:hAnsi="Arial" w:cs="Arial"/>
            <w:highlight w:val="green"/>
            <w:u w:val="single"/>
            <w:lang w:val="en-US"/>
            <w:rPrChange w:id="147" w:author="Stefanie Glaeser" w:date="2021-03-03T15:02:00Z">
              <w:rPr>
                <w:rFonts w:ascii="Arial" w:hAnsi="Arial" w:cs="Arial"/>
                <w:u w:val="single"/>
                <w:lang w:val="en-US"/>
              </w:rPr>
            </w:rPrChange>
          </w:rPr>
          <w:t xml:space="preserve"> </w:t>
        </w:r>
      </w:ins>
      <w:ins w:id="148" w:author="Neoklis.Apostolopoulos@vetmed.uni-giessen.de" w:date="2021-01-06T22:17:00Z">
        <w:r w:rsidR="0012760B" w:rsidRPr="006764A8">
          <w:rPr>
            <w:rFonts w:ascii="Arial" w:hAnsi="Arial" w:cs="Arial"/>
            <w:highlight w:val="green"/>
            <w:u w:val="single"/>
            <w:lang w:val="en-US"/>
            <w:rPrChange w:id="149" w:author="Stefanie Glaeser" w:date="2021-03-03T15:02:00Z">
              <w:rPr>
                <w:rFonts w:ascii="Arial" w:hAnsi="Arial" w:cs="Arial"/>
                <w:u w:val="single"/>
                <w:lang w:val="en-US"/>
              </w:rPr>
            </w:rPrChange>
          </w:rPr>
          <w:t xml:space="preserve">there is a disagreement </w:t>
        </w:r>
      </w:ins>
      <w:ins w:id="150" w:author="Neoklis.Apostolopoulos@vetmed.uni-giessen.de" w:date="2021-01-06T22:19:00Z">
        <w:r w:rsidR="0012760B" w:rsidRPr="006764A8">
          <w:rPr>
            <w:rFonts w:ascii="Arial" w:hAnsi="Arial" w:cs="Arial"/>
            <w:highlight w:val="green"/>
            <w:u w:val="single"/>
            <w:lang w:val="en-US"/>
            <w:rPrChange w:id="151" w:author="Stefanie Glaeser" w:date="2021-03-03T15:02:00Z">
              <w:rPr>
                <w:rFonts w:ascii="Arial" w:hAnsi="Arial" w:cs="Arial"/>
                <w:u w:val="single"/>
                <w:lang w:val="en-US"/>
              </w:rPr>
            </w:rPrChange>
          </w:rPr>
          <w:t xml:space="preserve">about </w:t>
        </w:r>
      </w:ins>
      <w:ins w:id="152" w:author="Neoklis.Apostolopoulos@vetmed.uni-giessen.de" w:date="2021-01-08T10:19:00Z">
        <w:r w:rsidRPr="006764A8">
          <w:rPr>
            <w:rFonts w:ascii="Arial" w:hAnsi="Arial" w:cs="Arial"/>
            <w:highlight w:val="green"/>
            <w:u w:val="single"/>
            <w:lang w:val="en-US"/>
            <w:rPrChange w:id="153" w:author="Stefanie Glaeser" w:date="2021-03-03T15:02:00Z">
              <w:rPr>
                <w:rFonts w:ascii="Arial" w:hAnsi="Arial" w:cs="Arial"/>
                <w:u w:val="single"/>
                <w:lang w:val="en-US"/>
              </w:rPr>
            </w:rPrChange>
          </w:rPr>
          <w:t xml:space="preserve">the use of </w:t>
        </w:r>
      </w:ins>
      <w:ins w:id="154" w:author="Neoklis.Apostolopoulos@vetmed.uni-giessen.de" w:date="2021-01-08T00:42:00Z">
        <w:r w:rsidR="00213BCB" w:rsidRPr="006764A8">
          <w:rPr>
            <w:rFonts w:ascii="Arial" w:hAnsi="Arial" w:cs="Arial"/>
            <w:highlight w:val="green"/>
            <w:u w:val="single"/>
            <w:lang w:val="en-US"/>
            <w:rPrChange w:id="155" w:author="Stefanie Glaeser" w:date="2021-03-03T15:02:00Z">
              <w:rPr>
                <w:rFonts w:ascii="Arial" w:hAnsi="Arial" w:cs="Arial"/>
                <w:u w:val="single"/>
                <w:lang w:val="en-US"/>
              </w:rPr>
            </w:rPrChange>
          </w:rPr>
          <w:t>this commonly normalization procedure</w:t>
        </w:r>
      </w:ins>
      <w:ins w:id="156" w:author="Neoklis.Apostolopoulos@vetmed.uni-giessen.de" w:date="2021-01-06T22:19:00Z">
        <w:r w:rsidR="0012760B" w:rsidRPr="006764A8">
          <w:rPr>
            <w:rFonts w:ascii="Arial" w:hAnsi="Arial" w:cs="Arial"/>
            <w:highlight w:val="green"/>
            <w:u w:val="single"/>
            <w:lang w:val="en-US"/>
            <w:rPrChange w:id="157" w:author="Stefanie Glaeser" w:date="2021-03-03T15:02:00Z">
              <w:rPr>
                <w:rFonts w:ascii="Arial" w:hAnsi="Arial" w:cs="Arial"/>
                <w:u w:val="single"/>
                <w:lang w:val="en-US"/>
              </w:rPr>
            </w:rPrChange>
          </w:rPr>
          <w:t>, among several authors</w:t>
        </w:r>
      </w:ins>
      <w:ins w:id="158" w:author="Neoklis.Apostolopoulos@vetmed.uni-giessen.de" w:date="2021-01-08T00:42:00Z">
        <w:r w:rsidR="00213BCB" w:rsidRPr="006764A8">
          <w:rPr>
            <w:rFonts w:ascii="Arial" w:hAnsi="Arial" w:cs="Arial"/>
            <w:highlight w:val="green"/>
            <w:u w:val="single"/>
            <w:lang w:val="en-US"/>
            <w:rPrChange w:id="159" w:author="Stefanie Glaeser" w:date="2021-03-03T15:02:00Z">
              <w:rPr>
                <w:rFonts w:ascii="Arial" w:hAnsi="Arial" w:cs="Arial"/>
                <w:u w:val="single"/>
                <w:lang w:val="en-US"/>
              </w:rPr>
            </w:rPrChange>
          </w:rPr>
          <w:t xml:space="preserve"> </w:t>
        </w:r>
      </w:ins>
      <w:customXmlInsRangeStart w:id="160" w:author="Neoklis.Apostolopoulos@vetmed.uni-giessen.de" w:date="2021-01-06T22:20:00Z"/>
      <w:sdt>
        <w:sdtPr>
          <w:rPr>
            <w:rFonts w:ascii="Arial" w:hAnsi="Arial" w:cs="Arial"/>
            <w:highlight w:val="green"/>
            <w:u w:val="single"/>
            <w:lang w:val="en-US"/>
            <w:rPrChange w:id="161" w:author="Stefanie Glaeser" w:date="2021-03-03T15:02:00Z">
              <w:rPr>
                <w:rFonts w:ascii="Arial" w:hAnsi="Arial" w:cs="Arial"/>
                <w:u w:val="single"/>
                <w:lang w:val="en-US"/>
              </w:rPr>
            </w:rPrChange>
          </w:rPr>
          <w:alias w:val="To edit, see citavi.com/edit"/>
          <w:tag w:val="CitaviPlaceholder#3ac26eb6-7b11-406b-a792-ae0ca6f7a0fa"/>
          <w:id w:val="-1477381125"/>
          <w:placeholder>
            <w:docPart w:val="DefaultPlaceholder_-1854013440"/>
          </w:placeholder>
        </w:sdtPr>
        <w:sdtContent>
          <w:customXmlInsRangeEnd w:id="160"/>
          <w:ins w:id="162" w:author="Neoklis.Apostolopoulos@vetmed.uni-giessen.de" w:date="2021-01-06T22:20:00Z">
            <w:r w:rsidR="0012760B" w:rsidRPr="006764A8">
              <w:rPr>
                <w:rFonts w:ascii="Arial" w:hAnsi="Arial" w:cs="Arial"/>
                <w:noProof/>
                <w:highlight w:val="green"/>
                <w:u w:val="single"/>
                <w:lang w:val="en-US"/>
                <w:rPrChange w:id="163" w:author="Stefanie Glaeser" w:date="2021-03-03T15:02:00Z">
                  <w:rPr>
                    <w:rFonts w:ascii="Arial" w:hAnsi="Arial" w:cs="Arial"/>
                    <w:noProof/>
                    <w:u w:val="single"/>
                    <w:lang w:val="en-US"/>
                  </w:rPr>
                </w:rPrChange>
              </w:rPr>
              <w:fldChar w:fldCharType="begin"/>
            </w:r>
          </w:ins>
          <w:r w:rsidR="00440A73" w:rsidRPr="006764A8">
            <w:rPr>
              <w:rFonts w:ascii="Arial" w:hAnsi="Arial" w:cs="Arial"/>
              <w:noProof/>
              <w:highlight w:val="green"/>
              <w:u w:val="single"/>
              <w:lang w:val="en-US"/>
              <w:rPrChange w:id="164" w:author="Stefanie Glaeser" w:date="2021-03-03T15:02:00Z">
                <w:rPr>
                  <w:rFonts w:ascii="Arial" w:hAnsi="Arial" w:cs="Arial"/>
                  <w:noProof/>
                  <w:u w:val="single"/>
                  <w:lang w:val="en-US"/>
                </w:rPr>
              </w:rPrChang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2UzMGEzLWZlMDEtNDRhYi1hZjc4LWZhNzE3M2FlYzQ4ZCIsIlJhbmdlTGVuZ3RoIjo0LCJSZWZlcmVuY2VJZCI6ImI0ZmU1ZDM3LTM4YjctNDk3Mi05N2MxLTc0NDlhMTExNGFj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wMy4wNC4yMDE0IiwiRGF0ZTIiOiIwMy4wNC4yMDE0IiwiRG9pIjoiMTAuMTM3MS9qb3VybmFsLnBjYmkuMTAwMzUzMS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zNzEvam91cm5hbC5wY2JpLjEwMDM1MzEiLCJVcmlTdHJpbmciOiJodHRwczovL2RvaS5vcmcvMTAuMTM3MS9qb3VybmFsLnBjYmkuMTAwMzUz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Vva2xpcyBBcG9zdG9sb3BvdWxvcyIsIkNyZWF0ZWRPbiI6IjIwMjEtMDEtMDZUMjE6MDE6MjkiLCJNb2RpZmllZEJ5IjoiX05lb2tsaXMgQXBvc3RvbG9wb3Vsb3MiLCJJZCI6IjQ4OWY1YmJlLTdjNDQtNDE2MC1hYWIxLTQ2YjZjN2NhNDQ5MSIsIk1vZGlmaWVkT24iOiIyMDIxLTAxLTA2VDIxOjAxOjI5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jQ2OTkyNTgiLCJVcmlTdHJpbmciOiJodHRwOi8vd3d3Lm5jYmkubmxtLm5paC5nb3YvcHVibWVkLzI0Njk5MjU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yMS0wMS0wNlQyMTowMTozMiIsIk1vZGlmaWVkQnkiOiJfTmVva2xpcyBBcG9zdG9sb3BvdWxvcyIsIklkIjoiN2U0OWZkZDgtNDRkMS00YzBhLWE1ODItYjBiYWIwZGE0OWNjIiwiTW9kaWZpZWRPbiI6IjIwMjEtMDEtMDZUMjE6MDE6MzI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zOTc0NjQyIiwiVXJpU3RyaW5nIjoiaHR0cHM6Ly93d3cubmNiaS5ubG0ubmloLmdvdi9wbWMvYXJ0aWNsZXMvUE1DMzk3NDY0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}</w:instrText>
          </w:r>
          <w:r w:rsidR="0012760B" w:rsidRPr="006764A8">
            <w:rPr>
              <w:rFonts w:ascii="Arial" w:hAnsi="Arial" w:cs="Arial"/>
              <w:noProof/>
              <w:highlight w:val="green"/>
              <w:u w:val="single"/>
              <w:lang w:val="en-US"/>
              <w:rPrChange w:id="165" w:author="Stefanie Glaeser" w:date="2021-03-03T15:02:00Z">
                <w:rPr>
                  <w:rFonts w:ascii="Arial" w:hAnsi="Arial" w:cs="Arial"/>
                  <w:noProof/>
                  <w:u w:val="single"/>
                  <w:lang w:val="en-US"/>
                </w:rPr>
              </w:rPrChange>
            </w:rPr>
            <w:fldChar w:fldCharType="separate"/>
          </w:r>
          <w:r w:rsidR="00440A73" w:rsidRPr="006764A8">
            <w:rPr>
              <w:rFonts w:ascii="Arial" w:hAnsi="Arial" w:cs="Arial"/>
              <w:noProof/>
              <w:highlight w:val="green"/>
              <w:u w:val="single"/>
              <w:lang w:val="en-US"/>
              <w:rPrChange w:id="166" w:author="Stefanie Glaeser" w:date="2021-03-03T15:02:00Z">
                <w:rPr>
                  <w:rFonts w:ascii="Arial" w:hAnsi="Arial" w:cs="Arial"/>
                  <w:noProof/>
                  <w:u w:val="single"/>
                  <w:lang w:val="en-US"/>
                </w:rPr>
              </w:rPrChange>
            </w:rPr>
            <w:t>[33]</w:t>
          </w:r>
          <w:ins w:id="167" w:author="Neoklis.Apostolopoulos@vetmed.uni-giessen.de" w:date="2021-01-06T22:20:00Z">
            <w:r w:rsidR="0012760B" w:rsidRPr="006764A8">
              <w:rPr>
                <w:rFonts w:ascii="Arial" w:hAnsi="Arial" w:cs="Arial"/>
                <w:noProof/>
                <w:highlight w:val="green"/>
                <w:u w:val="single"/>
                <w:lang w:val="en-US"/>
                <w:rPrChange w:id="168" w:author="Stefanie Glaeser" w:date="2021-03-03T15:02:00Z">
                  <w:rPr>
                    <w:rFonts w:ascii="Arial" w:hAnsi="Arial" w:cs="Arial"/>
                    <w:noProof/>
                    <w:u w:val="single"/>
                    <w:lang w:val="en-US"/>
                  </w:rPr>
                </w:rPrChange>
              </w:rPr>
              <w:fldChar w:fldCharType="end"/>
            </w:r>
          </w:ins>
          <w:customXmlInsRangeStart w:id="169" w:author="Neoklis.Apostolopoulos@vetmed.uni-giessen.de" w:date="2021-01-06T22:20:00Z"/>
        </w:sdtContent>
      </w:sdt>
      <w:customXmlInsRangeEnd w:id="169"/>
      <w:ins w:id="170" w:author="Neoklis.Apostolopoulos@vetmed.uni-giessen.de" w:date="2021-01-08T00:42:00Z">
        <w:r w:rsidR="00213BCB" w:rsidRPr="006764A8">
          <w:rPr>
            <w:rFonts w:ascii="Arial" w:hAnsi="Arial" w:cs="Arial"/>
            <w:highlight w:val="green"/>
            <w:u w:val="single"/>
            <w:lang w:val="en-US"/>
            <w:rPrChange w:id="171" w:author="Stefanie Glaeser" w:date="2021-03-03T15:02:00Z">
              <w:rPr>
                <w:rFonts w:ascii="Arial" w:hAnsi="Arial" w:cs="Arial"/>
                <w:u w:val="single"/>
                <w:lang w:val="en-US"/>
              </w:rPr>
            </w:rPrChange>
          </w:rPr>
          <w:t xml:space="preserve">, and </w:t>
        </w:r>
        <w:r w:rsidR="00213BCB" w:rsidRPr="006764A8">
          <w:rPr>
            <w:rFonts w:ascii="Arial" w:hAnsi="Arial" w:cs="Arial"/>
            <w:highlight w:val="green"/>
            <w:u w:val="single"/>
            <w:lang w:val="en-US"/>
            <w:rPrChange w:id="172" w:author="Stefanie Glaeser" w:date="2021-03-03T15:02:00Z">
              <w:rPr>
                <w:rFonts w:ascii="Arial" w:hAnsi="Arial" w:cs="Arial"/>
                <w:u w:val="single"/>
                <w:lang w:val="en-US"/>
              </w:rPr>
            </w:rPrChange>
          </w:rPr>
          <w:lastRenderedPageBreak/>
          <w:t>because t</w:t>
        </w:r>
      </w:ins>
      <w:ins w:id="173" w:author="Neoklis.Apostolopoulos@vetmed.uni-giessen.de" w:date="2021-01-06T22:21:00Z">
        <w:r w:rsidR="0012760B" w:rsidRPr="006764A8">
          <w:rPr>
            <w:rFonts w:ascii="Arial" w:hAnsi="Arial" w:cs="Arial"/>
            <w:highlight w:val="green"/>
            <w:u w:val="single"/>
            <w:lang w:val="en-US"/>
            <w:rPrChange w:id="174" w:author="Stefanie Glaeser" w:date="2021-03-03T15:02:00Z">
              <w:rPr>
                <w:rFonts w:ascii="Arial" w:hAnsi="Arial" w:cs="Arial"/>
                <w:u w:val="single"/>
                <w:lang w:val="en-US"/>
              </w:rPr>
            </w:rPrChange>
          </w:rPr>
          <w:t xml:space="preserve">he results </w:t>
        </w:r>
      </w:ins>
      <w:ins w:id="175" w:author="Neoklis.Apostolopoulos@vetmed.uni-giessen.de" w:date="2021-01-08T00:43:00Z">
        <w:r w:rsidR="00213BCB" w:rsidRPr="006764A8">
          <w:rPr>
            <w:rFonts w:ascii="Arial" w:hAnsi="Arial" w:cs="Arial"/>
            <w:highlight w:val="green"/>
            <w:u w:val="single"/>
            <w:lang w:val="en-US"/>
            <w:rPrChange w:id="176" w:author="Stefanie Glaeser" w:date="2021-03-03T15:02:00Z">
              <w:rPr>
                <w:rFonts w:ascii="Arial" w:hAnsi="Arial" w:cs="Arial"/>
                <w:u w:val="single"/>
                <w:lang w:val="en-US"/>
              </w:rPr>
            </w:rPrChange>
          </w:rPr>
          <w:t>were not</w:t>
        </w:r>
      </w:ins>
      <w:ins w:id="177" w:author="Neoklis.Apostolopoulos@vetmed.uni-giessen.de" w:date="2021-01-06T22:21:00Z">
        <w:r w:rsidR="0012760B" w:rsidRPr="006764A8">
          <w:rPr>
            <w:rFonts w:ascii="Arial" w:hAnsi="Arial" w:cs="Arial"/>
            <w:highlight w:val="green"/>
            <w:u w:val="single"/>
            <w:lang w:val="en-US"/>
            <w:rPrChange w:id="178" w:author="Stefanie Glaeser" w:date="2021-03-03T15:02:00Z">
              <w:rPr>
                <w:rFonts w:ascii="Arial" w:hAnsi="Arial" w:cs="Arial"/>
                <w:u w:val="single"/>
                <w:lang w:val="en-US"/>
              </w:rPr>
            </w:rPrChange>
          </w:rPr>
          <w:t xml:space="preserve"> different </w:t>
        </w:r>
      </w:ins>
      <w:ins w:id="179" w:author="Neoklis.Apostolopoulos@vetmed.uni-giessen.de" w:date="2021-01-08T00:44:00Z">
        <w:r w:rsidR="00213BCB" w:rsidRPr="006764A8">
          <w:rPr>
            <w:rFonts w:ascii="Arial" w:hAnsi="Arial" w:cs="Arial"/>
            <w:highlight w:val="green"/>
            <w:u w:val="single"/>
            <w:lang w:val="en-US"/>
            <w:rPrChange w:id="180" w:author="Stefanie Glaeser" w:date="2021-03-03T15:02:00Z">
              <w:rPr>
                <w:rFonts w:ascii="Arial" w:hAnsi="Arial" w:cs="Arial"/>
                <w:u w:val="single"/>
                <w:lang w:val="en-US"/>
              </w:rPr>
            </w:rPrChange>
          </w:rPr>
          <w:t>from</w:t>
        </w:r>
      </w:ins>
      <w:ins w:id="181" w:author="Neoklis.Apostolopoulos@vetmed.uni-giessen.de" w:date="2021-01-06T22:22:00Z">
        <w:r w:rsidR="0012760B" w:rsidRPr="006764A8">
          <w:rPr>
            <w:rFonts w:ascii="Arial" w:hAnsi="Arial" w:cs="Arial"/>
            <w:highlight w:val="green"/>
            <w:u w:val="single"/>
            <w:lang w:val="en-US"/>
            <w:rPrChange w:id="182" w:author="Stefanie Glaeser" w:date="2021-03-03T15:02:00Z">
              <w:rPr>
                <w:rFonts w:ascii="Arial" w:hAnsi="Arial" w:cs="Arial"/>
                <w:u w:val="single"/>
                <w:lang w:val="en-US"/>
              </w:rPr>
            </w:rPrChange>
          </w:rPr>
          <w:t xml:space="preserve"> the unrarefied dataset</w:t>
        </w:r>
      </w:ins>
      <w:ins w:id="183" w:author="Neoklis.Apostolopoulos@vetmed.uni-giessen.de" w:date="2021-01-07T11:42:00Z">
        <w:r w:rsidR="0087230D" w:rsidRPr="006764A8">
          <w:rPr>
            <w:rFonts w:ascii="Arial" w:hAnsi="Arial" w:cs="Arial"/>
            <w:highlight w:val="green"/>
            <w:u w:val="single"/>
            <w:lang w:val="en-US"/>
            <w:rPrChange w:id="184" w:author="Stefanie Glaeser" w:date="2021-03-03T15:02:00Z">
              <w:rPr>
                <w:rFonts w:ascii="Arial" w:hAnsi="Arial" w:cs="Arial"/>
                <w:u w:val="single"/>
                <w:lang w:val="en-US"/>
              </w:rPr>
            </w:rPrChange>
          </w:rPr>
          <w:t>,</w:t>
        </w:r>
      </w:ins>
      <w:ins w:id="185" w:author="Neoklis.Apostolopoulos@vetmed.uni-giessen.de" w:date="2021-01-06T22:25:00Z">
        <w:r w:rsidR="0012760B" w:rsidRPr="006764A8">
          <w:rPr>
            <w:rFonts w:ascii="Arial" w:hAnsi="Arial" w:cs="Arial"/>
            <w:highlight w:val="green"/>
            <w:u w:val="single"/>
            <w:lang w:val="en-US"/>
            <w:rPrChange w:id="186" w:author="Stefanie Glaeser" w:date="2021-03-03T15:02:00Z">
              <w:rPr>
                <w:rFonts w:ascii="Arial" w:hAnsi="Arial" w:cs="Arial"/>
                <w:u w:val="single"/>
                <w:lang w:val="en-US"/>
              </w:rPr>
            </w:rPrChange>
          </w:rPr>
          <w:t xml:space="preserve"> </w:t>
        </w:r>
      </w:ins>
      <w:ins w:id="187" w:author="Neoklis.Apostolopoulos@vetmed.uni-giessen.de" w:date="2021-01-06T22:26:00Z">
        <w:r w:rsidR="0012760B" w:rsidRPr="006764A8">
          <w:rPr>
            <w:rFonts w:ascii="Arial" w:hAnsi="Arial" w:cs="Arial"/>
            <w:highlight w:val="green"/>
            <w:u w:val="single"/>
            <w:lang w:val="en-US"/>
            <w:rPrChange w:id="188" w:author="Stefanie Glaeser" w:date="2021-03-03T15:02:00Z">
              <w:rPr>
                <w:rFonts w:ascii="Arial" w:hAnsi="Arial" w:cs="Arial"/>
                <w:u w:val="single"/>
                <w:lang w:val="en-US"/>
              </w:rPr>
            </w:rPrChange>
          </w:rPr>
          <w:t xml:space="preserve">in the manuscript </w:t>
        </w:r>
      </w:ins>
      <w:ins w:id="189" w:author="Neoklis.Apostolopoulos@vetmed.uni-giessen.de" w:date="2021-01-08T00:45:00Z">
        <w:r w:rsidR="00213BCB" w:rsidRPr="006764A8">
          <w:rPr>
            <w:rFonts w:ascii="Arial" w:hAnsi="Arial" w:cs="Arial"/>
            <w:highlight w:val="green"/>
            <w:u w:val="single"/>
            <w:lang w:val="en-US"/>
            <w:rPrChange w:id="190" w:author="Stefanie Glaeser" w:date="2021-03-03T15:02:00Z">
              <w:rPr>
                <w:rFonts w:ascii="Arial" w:hAnsi="Arial" w:cs="Arial"/>
                <w:u w:val="single"/>
                <w:lang w:val="en-US"/>
              </w:rPr>
            </w:rPrChange>
          </w:rPr>
          <w:t xml:space="preserve">is presented </w:t>
        </w:r>
      </w:ins>
      <w:ins w:id="191" w:author="Neoklis.Apostolopoulos@vetmed.uni-giessen.de" w:date="2021-01-06T22:26:00Z">
        <w:r w:rsidR="0012760B" w:rsidRPr="006764A8">
          <w:rPr>
            <w:rFonts w:ascii="Arial" w:hAnsi="Arial" w:cs="Arial"/>
            <w:highlight w:val="green"/>
            <w:u w:val="single"/>
            <w:lang w:val="en-US"/>
            <w:rPrChange w:id="192" w:author="Stefanie Glaeser" w:date="2021-03-03T15:02:00Z">
              <w:rPr>
                <w:rFonts w:ascii="Arial" w:hAnsi="Arial" w:cs="Arial"/>
                <w:u w:val="single"/>
                <w:lang w:val="en-US"/>
              </w:rPr>
            </w:rPrChange>
          </w:rPr>
          <w:t>the analysis</w:t>
        </w:r>
      </w:ins>
      <w:ins w:id="193" w:author="Neoklis.Apostolopoulos@vetmed.uni-giessen.de" w:date="2021-01-07T11:43:00Z">
        <w:r w:rsidR="0087230D" w:rsidRPr="006764A8">
          <w:rPr>
            <w:rFonts w:ascii="Arial" w:hAnsi="Arial" w:cs="Arial"/>
            <w:highlight w:val="green"/>
            <w:u w:val="single"/>
            <w:lang w:val="en-US"/>
            <w:rPrChange w:id="194" w:author="Stefanie Glaeser" w:date="2021-03-03T15:02:00Z">
              <w:rPr>
                <w:rFonts w:ascii="Arial" w:hAnsi="Arial" w:cs="Arial"/>
                <w:u w:val="single"/>
                <w:lang w:val="en-US"/>
              </w:rPr>
            </w:rPrChange>
          </w:rPr>
          <w:t xml:space="preserve"> of the </w:t>
        </w:r>
      </w:ins>
      <w:ins w:id="195" w:author="Neoklis.Apostolopoulos@vetmed.uni-giessen.de" w:date="2021-01-08T10:19:00Z">
        <w:r w:rsidRPr="006764A8">
          <w:rPr>
            <w:rFonts w:ascii="Arial" w:hAnsi="Arial" w:cs="Arial"/>
            <w:highlight w:val="green"/>
            <w:u w:val="single"/>
            <w:lang w:val="en-US"/>
            <w:rPrChange w:id="196" w:author="Stefanie Glaeser" w:date="2021-03-03T15:02:00Z">
              <w:rPr>
                <w:rFonts w:ascii="Arial" w:hAnsi="Arial" w:cs="Arial"/>
                <w:u w:val="single"/>
                <w:lang w:val="en-US"/>
              </w:rPr>
            </w:rPrChange>
          </w:rPr>
          <w:t xml:space="preserve">unrarefied </w:t>
        </w:r>
      </w:ins>
      <w:ins w:id="197" w:author="Neoklis.Apostolopoulos@vetmed.uni-giessen.de" w:date="2021-01-07T11:43:00Z">
        <w:r w:rsidR="0087230D" w:rsidRPr="006764A8">
          <w:rPr>
            <w:rFonts w:ascii="Arial" w:hAnsi="Arial" w:cs="Arial"/>
            <w:highlight w:val="green"/>
            <w:u w:val="single"/>
            <w:lang w:val="en-US"/>
            <w:rPrChange w:id="198" w:author="Stefanie Glaeser" w:date="2021-03-03T15:02:00Z">
              <w:rPr>
                <w:rFonts w:ascii="Arial" w:hAnsi="Arial" w:cs="Arial"/>
                <w:u w:val="single"/>
                <w:lang w:val="en-US"/>
              </w:rPr>
            </w:rPrChange>
          </w:rPr>
          <w:t>dataset</w:t>
        </w:r>
      </w:ins>
      <w:ins w:id="199" w:author="Neoklis.Apostolopoulos@vetmed.uni-giessen.de" w:date="2021-01-08T00:45:00Z">
        <w:r w:rsidR="00213BCB" w:rsidRPr="006764A8">
          <w:rPr>
            <w:rFonts w:ascii="Arial" w:hAnsi="Arial" w:cs="Arial"/>
            <w:highlight w:val="green"/>
            <w:u w:val="single"/>
            <w:lang w:val="en-US"/>
            <w:rPrChange w:id="200" w:author="Stefanie Glaeser" w:date="2021-03-03T15:02:00Z">
              <w:rPr>
                <w:rFonts w:ascii="Arial" w:hAnsi="Arial" w:cs="Arial"/>
                <w:u w:val="single"/>
                <w:lang w:val="en-US"/>
              </w:rPr>
            </w:rPrChange>
          </w:rPr>
          <w:t xml:space="preserve">. </w:t>
        </w:r>
      </w:ins>
      <w:ins w:id="201" w:author="Neoklis.Apostolopoulos@vetmed.uni-giessen.de" w:date="2021-01-08T10:21:00Z">
        <w:r w:rsidRPr="006764A8">
          <w:rPr>
            <w:rFonts w:ascii="Arial" w:hAnsi="Arial" w:cs="Arial"/>
            <w:highlight w:val="green"/>
            <w:u w:val="single"/>
            <w:lang w:val="en-US"/>
            <w:rPrChange w:id="202" w:author="Stefanie Glaeser" w:date="2021-03-03T15:02:00Z">
              <w:rPr>
                <w:rFonts w:ascii="Arial" w:hAnsi="Arial" w:cs="Arial"/>
                <w:u w:val="single"/>
                <w:lang w:val="en-US"/>
              </w:rPr>
            </w:rPrChange>
          </w:rPr>
          <w:t>Yet,</w:t>
        </w:r>
      </w:ins>
      <w:ins w:id="203" w:author="Neoklis.Apostolopoulos@vetmed.uni-giessen.de" w:date="2021-01-06T22:26:00Z">
        <w:r w:rsidR="009A1961" w:rsidRPr="006764A8">
          <w:rPr>
            <w:rFonts w:ascii="Arial" w:hAnsi="Arial" w:cs="Arial"/>
            <w:highlight w:val="green"/>
            <w:u w:val="single"/>
            <w:lang w:val="en-US"/>
            <w:rPrChange w:id="204" w:author="Stefanie Glaeser" w:date="2021-03-03T15:02:00Z">
              <w:rPr>
                <w:rFonts w:ascii="Arial" w:hAnsi="Arial" w:cs="Arial"/>
                <w:u w:val="single"/>
                <w:lang w:val="en-US"/>
              </w:rPr>
            </w:rPrChange>
          </w:rPr>
          <w:t xml:space="preserve"> the analysis of the rarefied dataset </w:t>
        </w:r>
      </w:ins>
      <w:ins w:id="205" w:author="Neoklis.Apostolopoulos@vetmed.uni-giessen.de" w:date="2021-01-06T22:27:00Z">
        <w:r w:rsidR="009A1961" w:rsidRPr="006764A8">
          <w:rPr>
            <w:rFonts w:ascii="Arial" w:hAnsi="Arial" w:cs="Arial"/>
            <w:highlight w:val="green"/>
            <w:u w:val="single"/>
            <w:lang w:val="en-US"/>
            <w:rPrChange w:id="206" w:author="Stefanie Glaeser" w:date="2021-03-03T15:02:00Z">
              <w:rPr>
                <w:rFonts w:ascii="Arial" w:hAnsi="Arial" w:cs="Arial"/>
                <w:u w:val="single"/>
                <w:lang w:val="en-US"/>
              </w:rPr>
            </w:rPrChange>
          </w:rPr>
          <w:t xml:space="preserve">is provided </w:t>
        </w:r>
      </w:ins>
      <w:ins w:id="207" w:author="Neoklis.Apostolopoulos@vetmed.uni-giessen.de" w:date="2021-01-06T22:28:00Z">
        <w:r w:rsidR="009A1961" w:rsidRPr="006764A8">
          <w:rPr>
            <w:rFonts w:ascii="Arial" w:hAnsi="Arial" w:cs="Arial"/>
            <w:highlight w:val="green"/>
            <w:u w:val="single"/>
            <w:lang w:val="en-US"/>
            <w:rPrChange w:id="208" w:author="Stefanie Glaeser" w:date="2021-03-03T15:02:00Z">
              <w:rPr>
                <w:rFonts w:ascii="Arial" w:hAnsi="Arial" w:cs="Arial"/>
                <w:u w:val="single"/>
                <w:lang w:val="en-US"/>
              </w:rPr>
            </w:rPrChange>
          </w:rPr>
          <w:t>in supporting information (S0).</w:t>
        </w:r>
      </w:ins>
    </w:p>
    <w:p w14:paraId="66FD64BC" w14:textId="77777777" w:rsidR="00D859B7" w:rsidRPr="001A0FD0" w:rsidRDefault="00D859B7" w:rsidP="0095031F">
      <w:pPr>
        <w:spacing w:line="480" w:lineRule="auto"/>
        <w:ind w:firstLine="720"/>
        <w:jc w:val="both"/>
        <w:rPr>
          <w:rFonts w:ascii="Arial" w:hAnsi="Arial" w:cs="Arial"/>
          <w:u w:val="single"/>
          <w:lang w:val="en-US"/>
        </w:rPr>
      </w:pPr>
    </w:p>
    <w:p w14:paraId="20583047" w14:textId="5C8597A4" w:rsidR="007042C4" w:rsidRPr="002E4BF9" w:rsidDel="00764096" w:rsidRDefault="00302E99" w:rsidP="003816B1">
      <w:pPr>
        <w:pStyle w:val="PlosOneLEvel2Heading"/>
        <w:rPr>
          <w:del w:id="209" w:author="Stefanie Glaeser" w:date="2021-03-01T21:41:00Z"/>
        </w:rPr>
      </w:pPr>
      <w:del w:id="210" w:author="Stefanie Glaeser" w:date="2021-03-01T21:41:00Z">
        <w:r w:rsidRPr="00E149D5" w:rsidDel="00764096">
          <w:rPr>
            <w:highlight w:val="magenta"/>
            <w:rPrChange w:id="211" w:author="Stefanie Glaeser" w:date="2021-03-01T21:29:00Z">
              <w:rPr/>
            </w:rPrChange>
          </w:rPr>
          <w:delText>Statistical analysis</w:delText>
        </w:r>
      </w:del>
    </w:p>
    <w:p w14:paraId="4C01F723" w14:textId="6956414B" w:rsidR="008A48AE" w:rsidRDefault="003E3087" w:rsidP="008A48AE">
      <w:pPr>
        <w:autoSpaceDE w:val="0"/>
        <w:autoSpaceDN w:val="0"/>
        <w:adjustRightInd w:val="0"/>
        <w:spacing w:line="480" w:lineRule="auto"/>
        <w:ind w:firstLine="720"/>
        <w:jc w:val="both"/>
        <w:rPr>
          <w:rFonts w:ascii="Arial" w:hAnsi="Arial" w:cs="Arial"/>
          <w:lang w:val="en-US"/>
        </w:rPr>
      </w:pPr>
      <w:del w:id="212" w:author="Stefanie Glaeser" w:date="2021-03-01T21:41:00Z">
        <w:r w:rsidRPr="00026D89" w:rsidDel="00764096">
          <w:rPr>
            <w:rFonts w:ascii="Arial" w:hAnsi="Arial" w:cs="Arial"/>
            <w:lang w:val="en-US"/>
          </w:rPr>
          <w:delText>S</w:delText>
        </w:r>
        <w:r w:rsidR="00B5496C" w:rsidRPr="00026D89" w:rsidDel="00764096">
          <w:rPr>
            <w:rFonts w:ascii="Arial" w:hAnsi="Arial" w:cs="Arial"/>
            <w:lang w:val="en-US"/>
          </w:rPr>
          <w:delText xml:space="preserve">tatistical </w:delText>
        </w:r>
        <w:r w:rsidR="00B5496C" w:rsidRPr="00026D89" w:rsidDel="00764096">
          <w:rPr>
            <w:rFonts w:ascii="Arial" w:hAnsi="Arial" w:cs="Arial"/>
            <w:noProof/>
            <w:lang w:val="en-US"/>
          </w:rPr>
          <w:delText>analysis</w:delText>
        </w:r>
        <w:r w:rsidR="003D63CA" w:rsidRPr="00026D89" w:rsidDel="00764096">
          <w:rPr>
            <w:rFonts w:ascii="Arial" w:hAnsi="Arial" w:cs="Arial"/>
            <w:noProof/>
            <w:lang w:val="en-US"/>
          </w:rPr>
          <w:delText xml:space="preserve"> was perfromed </w:delText>
        </w:r>
      </w:del>
      <w:ins w:id="213" w:author="Neoklis" w:date="2020-08-20T11:55:00Z">
        <w:del w:id="214" w:author="Stefanie Glaeser" w:date="2021-03-01T21:41:00Z">
          <w:r w:rsidR="0017483D" w:rsidDel="00764096">
            <w:rPr>
              <w:rFonts w:ascii="Arial" w:hAnsi="Arial" w:cs="Arial"/>
              <w:noProof/>
              <w:lang w:val="en-US"/>
            </w:rPr>
            <w:delText>performed</w:delText>
          </w:r>
          <w:r w:rsidR="0017483D" w:rsidRPr="00026D89" w:rsidDel="00764096">
            <w:rPr>
              <w:rFonts w:ascii="Arial" w:hAnsi="Arial" w:cs="Arial"/>
              <w:noProof/>
              <w:lang w:val="en-US"/>
            </w:rPr>
            <w:delText xml:space="preserve"> </w:delText>
          </w:r>
        </w:del>
      </w:ins>
      <w:del w:id="215" w:author="Stefanie Glaeser" w:date="2021-03-01T21:41:00Z">
        <w:r w:rsidR="003D63CA" w:rsidRPr="00026D89" w:rsidDel="00764096">
          <w:rPr>
            <w:rFonts w:ascii="Arial" w:hAnsi="Arial" w:cs="Arial"/>
            <w:noProof/>
            <w:lang w:val="en-US"/>
          </w:rPr>
          <w:delText>i</w:delText>
        </w:r>
      </w:del>
      <w:ins w:id="216" w:author="Stefanie Glaeser" w:date="2021-03-01T21:42:00Z">
        <w:r w:rsidR="00764096">
          <w:rPr>
            <w:rFonts w:ascii="Arial" w:hAnsi="Arial" w:cs="Arial"/>
            <w:noProof/>
            <w:lang w:val="en-US"/>
          </w:rPr>
          <w:t>Bacterial communiy anaylsis was performed in</w:t>
        </w:r>
      </w:ins>
      <w:del w:id="217" w:author="Stefanie Glaeser" w:date="2021-03-01T21:41:00Z">
        <w:r w:rsidR="003D63CA" w:rsidRPr="00026D89" w:rsidDel="00764096">
          <w:rPr>
            <w:rFonts w:ascii="Arial" w:hAnsi="Arial" w:cs="Arial"/>
            <w:noProof/>
            <w:lang w:val="en-US"/>
          </w:rPr>
          <w:delText>n</w:delText>
        </w:r>
      </w:del>
      <w:del w:id="218" w:author="Stefanie Glaeser" w:date="2021-03-01T21:42:00Z">
        <w:r w:rsidR="00B5496C" w:rsidRPr="00026D89" w:rsidDel="00764096">
          <w:rPr>
            <w:rFonts w:ascii="Arial" w:hAnsi="Arial" w:cs="Arial"/>
            <w:lang w:val="en-US"/>
          </w:rPr>
          <w:delText xml:space="preserve"> </w:delText>
        </w:r>
      </w:del>
      <w:ins w:id="219" w:author="Stefanie Glaeser" w:date="2021-03-01T21:41:00Z">
        <w:r w:rsidR="00764096">
          <w:rPr>
            <w:rFonts w:ascii="Arial" w:hAnsi="Arial" w:cs="Arial"/>
            <w:lang w:val="en-US"/>
          </w:rPr>
          <w:t xml:space="preserve"> </w:t>
        </w:r>
      </w:ins>
      <w:r w:rsidR="00B5496C" w:rsidRPr="00026D89">
        <w:rPr>
          <w:rFonts w:ascii="Arial" w:hAnsi="Arial" w:cs="Arial"/>
          <w:lang w:val="en-US"/>
        </w:rPr>
        <w:t>PAST3</w:t>
      </w:r>
      <w:r w:rsidR="00DD08A3">
        <w:rPr>
          <w:rFonts w:ascii="Arial" w:hAnsi="Arial" w:cs="Arial"/>
          <w:lang w:val="en-US"/>
        </w:rPr>
        <w:t xml:space="preserve"> (</w:t>
      </w:r>
      <w:r w:rsidR="00DD08A3" w:rsidRPr="00DD08A3">
        <w:rPr>
          <w:rFonts w:ascii="Arial" w:hAnsi="Arial" w:cs="Arial"/>
          <w:lang w:val="en-US"/>
        </w:rPr>
        <w:t>https://folk.uio.no/ohammer/past</w:t>
      </w:r>
      <w:r w:rsidR="00DD08A3">
        <w:rPr>
          <w:rFonts w:ascii="Arial" w:hAnsi="Arial" w:cs="Arial"/>
          <w:lang w:val="en-US"/>
        </w:rPr>
        <w:t xml:space="preserve">) </w:t>
      </w:r>
      <w:customXmlDelRangeStart w:id="220" w:author="Stefanie Glaeser" w:date="2021-03-01T21:42:00Z"/>
      <w:sdt>
        <w:sdtPr>
          <w:rPr>
            <w:rFonts w:ascii="Arial" w:hAnsi="Arial" w:cs="Arial"/>
            <w:lang w:val="en-US"/>
          </w:rPr>
          <w:alias w:val="Don't edit this field"/>
          <w:tag w:val="CitaviPlaceholder#aba42c73-f30a-4134-a96d-babf01930bc8"/>
          <w:id w:val="-895818428"/>
          <w:placeholder>
            <w:docPart w:val="D807D3B832C5413CB4CCBDECDA221710"/>
          </w:placeholder>
        </w:sdtPr>
        <w:sdtContent>
          <w:customXmlDelRangeEnd w:id="220"/>
          <w:r w:rsidR="00B5496C" w:rsidRPr="00DD08A3">
            <w:rPr>
              <w:rFonts w:ascii="Arial" w:hAnsi="Arial" w:cs="Arial"/>
              <w:lang w:val="en-US"/>
            </w:rPr>
            <w:fldChar w:fldCharType="begin"/>
          </w:r>
          <w:r w:rsidR="0012760B">
            <w:rPr>
              <w:rFonts w:ascii="Arial" w:hAnsi="Arial" w:cs="Arial"/>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}</w:instrText>
          </w:r>
          <w:r w:rsidR="00B5496C" w:rsidRPr="00DD08A3">
            <w:rPr>
              <w:rFonts w:ascii="Arial" w:hAnsi="Arial" w:cs="Arial"/>
              <w:lang w:val="en-US"/>
            </w:rPr>
            <w:fldChar w:fldCharType="separate"/>
          </w:r>
          <w:r w:rsidR="00440A73">
            <w:rPr>
              <w:rFonts w:ascii="Arial" w:hAnsi="Arial" w:cs="Arial"/>
              <w:lang w:val="en-US"/>
            </w:rPr>
            <w:t>[34]</w:t>
          </w:r>
          <w:r w:rsidR="00B5496C" w:rsidRPr="00DD08A3">
            <w:rPr>
              <w:rFonts w:ascii="Arial" w:hAnsi="Arial" w:cs="Arial"/>
              <w:lang w:val="en-US"/>
            </w:rPr>
            <w:fldChar w:fldCharType="end"/>
          </w:r>
          <w:customXmlDelRangeStart w:id="221" w:author="Stefanie Glaeser" w:date="2021-03-01T21:42:00Z"/>
        </w:sdtContent>
      </w:sdt>
      <w:customXmlDelRangeEnd w:id="221"/>
      <w:del w:id="222" w:author="Stefanie Glaeser" w:date="2021-03-01T21:42:00Z">
        <w:r w:rsidR="00B5496C" w:rsidRPr="00DD08A3" w:rsidDel="00764096">
          <w:rPr>
            <w:rFonts w:ascii="Arial" w:hAnsi="Arial" w:cs="Arial"/>
            <w:color w:val="000000"/>
            <w:lang w:val="en-US"/>
          </w:rPr>
          <w:delText xml:space="preserve">. </w:delText>
        </w:r>
      </w:del>
      <w:del w:id="223" w:author="Stefanie Glaeser" w:date="2021-03-01T21:21:00Z">
        <w:r w:rsidR="00060312" w:rsidRPr="00DD08A3" w:rsidDel="004E125D">
          <w:rPr>
            <w:rFonts w:ascii="Arial" w:hAnsi="Arial" w:cs="Arial"/>
            <w:color w:val="000000"/>
            <w:lang w:val="en-US"/>
          </w:rPr>
          <w:delText>Absolute</w:delText>
        </w:r>
      </w:del>
      <w:ins w:id="224" w:author="Neoklis" w:date="2020-08-21T09:55:00Z">
        <w:del w:id="225" w:author="Stefanie Glaeser" w:date="2021-03-01T21:21:00Z">
          <w:r w:rsidR="008D5F9B" w:rsidDel="004E125D">
            <w:rPr>
              <w:rFonts w:ascii="Arial" w:hAnsi="Arial" w:cs="Arial"/>
              <w:color w:val="000000"/>
              <w:lang w:val="en-US"/>
            </w:rPr>
            <w:delText xml:space="preserve"> (total read</w:delText>
          </w:r>
        </w:del>
      </w:ins>
      <w:ins w:id="226" w:author="Neoklis" w:date="2020-08-21T10:00:00Z">
        <w:del w:id="227" w:author="Stefanie Glaeser" w:date="2021-03-01T21:21:00Z">
          <w:r w:rsidR="00011688" w:rsidDel="004E125D">
            <w:rPr>
              <w:rFonts w:ascii="Arial" w:hAnsi="Arial" w:cs="Arial"/>
              <w:color w:val="000000"/>
              <w:lang w:val="en-US"/>
            </w:rPr>
            <w:delText>s</w:delText>
          </w:r>
        </w:del>
      </w:ins>
      <w:ins w:id="228" w:author="Neoklis" w:date="2020-08-21T09:55:00Z">
        <w:del w:id="229" w:author="Stefanie Glaeser" w:date="2021-03-01T21:21:00Z">
          <w:r w:rsidR="008D5F9B" w:rsidDel="004E125D">
            <w:rPr>
              <w:rFonts w:ascii="Arial" w:hAnsi="Arial" w:cs="Arial"/>
              <w:color w:val="000000"/>
              <w:lang w:val="en-US"/>
            </w:rPr>
            <w:delText xml:space="preserve"> count</w:delText>
          </w:r>
        </w:del>
      </w:ins>
      <w:ins w:id="230" w:author="Neoklis" w:date="2020-08-21T09:58:00Z">
        <w:del w:id="231" w:author="Stefanie Glaeser" w:date="2021-03-01T21:21:00Z">
          <w:r w:rsidR="00BC3828" w:rsidDel="004E125D">
            <w:rPr>
              <w:rFonts w:ascii="Arial" w:hAnsi="Arial" w:cs="Arial"/>
              <w:color w:val="000000"/>
              <w:lang w:val="en-US"/>
            </w:rPr>
            <w:delText xml:space="preserve"> of a phylogenetic group </w:delText>
          </w:r>
        </w:del>
      </w:ins>
      <w:ins w:id="232" w:author="Neoklis" w:date="2020-08-21T10:32:00Z">
        <w:del w:id="233" w:author="Stefanie Glaeser" w:date="2021-03-01T21:21:00Z">
          <w:r w:rsidR="00C62030" w:rsidDel="004E125D">
            <w:rPr>
              <w:rFonts w:ascii="Arial" w:hAnsi="Arial" w:cs="Arial"/>
              <w:color w:val="000000"/>
              <w:lang w:val="en-US"/>
            </w:rPr>
            <w:delText>within</w:delText>
          </w:r>
        </w:del>
      </w:ins>
      <w:ins w:id="234" w:author="Neoklis" w:date="2020-08-21T09:58:00Z">
        <w:del w:id="235" w:author="Stefanie Glaeser" w:date="2021-03-01T21:21:00Z">
          <w:r w:rsidR="00BC3828" w:rsidDel="004E125D">
            <w:rPr>
              <w:rFonts w:ascii="Arial" w:hAnsi="Arial" w:cs="Arial"/>
              <w:color w:val="000000"/>
              <w:lang w:val="en-US"/>
            </w:rPr>
            <w:delText xml:space="preserve"> a sample</w:delText>
          </w:r>
        </w:del>
      </w:ins>
      <w:ins w:id="236" w:author="Neoklis" w:date="2020-08-21T09:55:00Z">
        <w:del w:id="237" w:author="Stefanie Glaeser" w:date="2021-03-01T21:21:00Z">
          <w:r w:rsidR="008D5F9B" w:rsidDel="004E125D">
            <w:rPr>
              <w:rFonts w:ascii="Arial" w:hAnsi="Arial" w:cs="Arial"/>
              <w:color w:val="000000"/>
              <w:lang w:val="en-US"/>
            </w:rPr>
            <w:delText>)</w:delText>
          </w:r>
        </w:del>
      </w:ins>
      <w:del w:id="238" w:author="Stefanie Glaeser" w:date="2021-03-01T21:21:00Z">
        <w:r w:rsidR="00060312" w:rsidRPr="00DD08A3" w:rsidDel="004E125D">
          <w:rPr>
            <w:rFonts w:ascii="Arial" w:hAnsi="Arial" w:cs="Arial"/>
            <w:color w:val="000000"/>
            <w:lang w:val="en-US"/>
          </w:rPr>
          <w:delText xml:space="preserve"> and </w:delText>
        </w:r>
        <w:r w:rsidR="00060312" w:rsidRPr="00DD08A3" w:rsidDel="004E125D">
          <w:rPr>
            <w:rFonts w:ascii="Arial" w:hAnsi="Arial" w:cs="Arial"/>
            <w:lang w:val="en-US"/>
          </w:rPr>
          <w:delText>relative abundance</w:delText>
        </w:r>
      </w:del>
      <w:ins w:id="239" w:author="Neoklis" w:date="2020-08-21T09:58:00Z">
        <w:del w:id="240" w:author="Stefanie Glaeser" w:date="2021-03-01T21:21:00Z">
          <w:r w:rsidR="00BC3828" w:rsidDel="004E125D">
            <w:rPr>
              <w:rFonts w:ascii="Arial" w:hAnsi="Arial" w:cs="Arial"/>
              <w:lang w:val="en-US"/>
            </w:rPr>
            <w:delText xml:space="preserve"> (</w:delText>
          </w:r>
        </w:del>
      </w:ins>
      <w:commentRangeStart w:id="241"/>
      <w:ins w:id="242" w:author="Neoklis" w:date="2020-08-21T10:07:00Z">
        <w:del w:id="243" w:author="Stefanie Glaeser" w:date="2021-03-01T21:21:00Z">
          <w:r w:rsidR="00AB6253" w:rsidDel="004E125D">
            <w:rPr>
              <w:rFonts w:ascii="Arial" w:hAnsi="Arial" w:cs="Arial"/>
              <w:lang w:val="en-US"/>
            </w:rPr>
            <w:delText>percentage c</w:delText>
          </w:r>
        </w:del>
      </w:ins>
      <w:ins w:id="244" w:author="Neoklis" w:date="2020-08-21T10:08:00Z">
        <w:del w:id="245" w:author="Stefanie Glaeser" w:date="2021-03-01T21:21:00Z">
          <w:r w:rsidR="00AB6253" w:rsidDel="004E125D">
            <w:rPr>
              <w:rFonts w:ascii="Arial" w:hAnsi="Arial" w:cs="Arial"/>
              <w:lang w:val="en-US"/>
            </w:rPr>
            <w:delText>omposition of a</w:delText>
          </w:r>
        </w:del>
      </w:ins>
      <w:ins w:id="246" w:author="Neoklis" w:date="2020-08-21T09:59:00Z">
        <w:del w:id="247" w:author="Stefanie Glaeser" w:date="2021-03-01T21:21:00Z">
          <w:r w:rsidR="003D0EC9" w:rsidDel="004E125D">
            <w:rPr>
              <w:rFonts w:ascii="Arial" w:hAnsi="Arial" w:cs="Arial"/>
              <w:lang w:val="en-US"/>
            </w:rPr>
            <w:delText xml:space="preserve"> phylogenetic </w:delText>
          </w:r>
        </w:del>
      </w:ins>
      <w:ins w:id="248" w:author="Neoklis" w:date="2020-08-21T10:08:00Z">
        <w:del w:id="249" w:author="Stefanie Glaeser" w:date="2021-03-01T21:21:00Z">
          <w:r w:rsidR="00AB6253" w:rsidDel="004E125D">
            <w:rPr>
              <w:rFonts w:ascii="Arial" w:hAnsi="Arial" w:cs="Arial"/>
              <w:lang w:val="en-US"/>
            </w:rPr>
            <w:delText xml:space="preserve">group </w:delText>
          </w:r>
        </w:del>
      </w:ins>
      <w:ins w:id="250" w:author="Neoklis" w:date="2020-08-21T09:59:00Z">
        <w:del w:id="251" w:author="Stefanie Glaeser" w:date="2021-03-01T21:21:00Z">
          <w:r w:rsidR="003D0EC9" w:rsidDel="004E125D">
            <w:rPr>
              <w:rFonts w:ascii="Arial" w:hAnsi="Arial" w:cs="Arial"/>
              <w:lang w:val="en-US"/>
            </w:rPr>
            <w:delText xml:space="preserve">in </w:delText>
          </w:r>
          <w:r w:rsidR="00011688" w:rsidDel="004E125D">
            <w:rPr>
              <w:rFonts w:ascii="Arial" w:hAnsi="Arial" w:cs="Arial"/>
              <w:lang w:val="en-US"/>
            </w:rPr>
            <w:delText xml:space="preserve">relation with all phylogenetic </w:delText>
          </w:r>
        </w:del>
      </w:ins>
      <w:ins w:id="252" w:author="Neoklis" w:date="2020-08-21T10:08:00Z">
        <w:del w:id="253" w:author="Stefanie Glaeser" w:date="2021-03-01T21:21:00Z">
          <w:r w:rsidR="00AB6253" w:rsidDel="004E125D">
            <w:rPr>
              <w:rFonts w:ascii="Arial" w:hAnsi="Arial" w:cs="Arial"/>
              <w:lang w:val="en-US"/>
            </w:rPr>
            <w:delText>groups, per sample</w:delText>
          </w:r>
          <w:commentRangeEnd w:id="241"/>
          <w:r w:rsidR="00AB6253" w:rsidDel="004E125D">
            <w:rPr>
              <w:rStyle w:val="Kommentarzeichen"/>
            </w:rPr>
            <w:commentReference w:id="241"/>
          </w:r>
        </w:del>
      </w:ins>
      <w:ins w:id="254" w:author="Neoklis" w:date="2020-08-21T10:01:00Z">
        <w:del w:id="255" w:author="Stefanie Glaeser" w:date="2021-03-01T21:21:00Z">
          <w:r w:rsidR="003069CC" w:rsidDel="004E125D">
            <w:rPr>
              <w:rFonts w:ascii="Arial" w:hAnsi="Arial" w:cs="Arial"/>
              <w:lang w:val="en-US"/>
            </w:rPr>
            <w:delText>)</w:delText>
          </w:r>
        </w:del>
      </w:ins>
      <w:del w:id="256" w:author="Stefanie Glaeser" w:date="2021-03-01T21:21:00Z">
        <w:r w:rsidR="00060312" w:rsidRPr="00DD08A3" w:rsidDel="004E125D">
          <w:rPr>
            <w:rFonts w:ascii="Arial" w:hAnsi="Arial" w:cs="Arial"/>
            <w:lang w:val="en-US"/>
          </w:rPr>
          <w:delText xml:space="preserve"> data of sequences of present phylogenetic groups (taxa) were used. </w:delText>
        </w:r>
      </w:del>
      <w:del w:id="257" w:author="Stefanie Glaeser" w:date="2021-03-01T21:42:00Z">
        <w:r w:rsidR="00060312" w:rsidRPr="00DD08A3" w:rsidDel="00764096">
          <w:rPr>
            <w:rFonts w:ascii="Arial" w:hAnsi="Arial" w:cs="Arial"/>
            <w:color w:val="000000"/>
            <w:lang w:val="en-US"/>
          </w:rPr>
          <w:delText>The analysis was performed</w:delText>
        </w:r>
      </w:del>
      <w:r w:rsidR="00060312" w:rsidRPr="00DD08A3">
        <w:rPr>
          <w:rFonts w:ascii="Arial" w:hAnsi="Arial" w:cs="Arial"/>
          <w:color w:val="000000"/>
          <w:lang w:val="en-US"/>
        </w:rPr>
        <w:t xml:space="preserve"> at the level of phylogenetic groups, which was given by a resolution at the genus level. </w:t>
      </w:r>
      <w:r w:rsidR="00060312" w:rsidRPr="00284076">
        <w:rPr>
          <w:rFonts w:ascii="Arial" w:hAnsi="Arial" w:cs="Arial"/>
          <w:bCs/>
          <w:lang w:val="en-US"/>
        </w:rPr>
        <w:t>Alpha diversity</w:t>
      </w:r>
      <w:r w:rsidR="00060312" w:rsidRPr="00DD08A3">
        <w:rPr>
          <w:rFonts w:ascii="Arial" w:hAnsi="Arial" w:cs="Arial"/>
          <w:lang w:val="en-US"/>
        </w:rPr>
        <w:t xml:space="preserve"> was measured by calculating different diversity indices</w:t>
      </w:r>
      <w:ins w:id="258" w:author="Stefanie Glaeser" w:date="2021-03-01T21:33:00Z">
        <w:r w:rsidR="00E149D5">
          <w:rPr>
            <w:rFonts w:ascii="Arial" w:hAnsi="Arial" w:cs="Arial"/>
            <w:lang w:val="en-US"/>
          </w:rPr>
          <w:t xml:space="preserve"> considering the number of phylogenetic groups per samples and the number of reads per phylogenetic gro</w:t>
        </w:r>
      </w:ins>
      <w:ins w:id="259" w:author="Stefanie Glaeser" w:date="2021-03-01T21:34:00Z">
        <w:r w:rsidR="00E149D5">
          <w:rPr>
            <w:rFonts w:ascii="Arial" w:hAnsi="Arial" w:cs="Arial"/>
            <w:lang w:val="en-US"/>
          </w:rPr>
          <w:t xml:space="preserve">up. </w:t>
        </w:r>
      </w:ins>
      <w:del w:id="260" w:author="Stefanie Glaeser" w:date="2021-03-01T21:34:00Z">
        <w:r w:rsidR="00060312" w:rsidDel="00E149D5">
          <w:rPr>
            <w:rFonts w:ascii="Arial" w:hAnsi="Arial" w:cs="Arial"/>
            <w:lang w:val="en-US"/>
          </w:rPr>
          <w:delText xml:space="preserve">, </w:delText>
        </w:r>
      </w:del>
      <w:del w:id="261" w:author="Stefanie Glaeser" w:date="2021-03-01T21:19:00Z">
        <w:r w:rsidR="00060312" w:rsidDel="004E125D">
          <w:rPr>
            <w:rFonts w:ascii="Arial" w:hAnsi="Arial" w:cs="Arial"/>
            <w:lang w:val="en-US"/>
          </w:rPr>
          <w:delText>such</w:delText>
        </w:r>
        <w:r w:rsidR="00060312" w:rsidRPr="00DD08A3" w:rsidDel="004E125D">
          <w:rPr>
            <w:rFonts w:ascii="Arial" w:hAnsi="Arial" w:cs="Arial"/>
            <w:lang w:val="en-US"/>
          </w:rPr>
          <w:delText xml:space="preserve"> as</w:delText>
        </w:r>
      </w:del>
      <w:del w:id="262" w:author="Stefanie Glaeser" w:date="2021-03-01T21:34:00Z">
        <w:r w:rsidR="00060312" w:rsidRPr="00DD08A3" w:rsidDel="00E149D5">
          <w:rPr>
            <w:rFonts w:ascii="Arial" w:hAnsi="Arial" w:cs="Arial"/>
            <w:lang w:val="en-US"/>
          </w:rPr>
          <w:delText xml:space="preserve"> </w:delText>
        </w:r>
      </w:del>
      <w:ins w:id="263" w:author="Stefanie Glaeser" w:date="2021-03-01T21:34:00Z">
        <w:r w:rsidR="00E149D5">
          <w:rPr>
            <w:rFonts w:ascii="Arial" w:hAnsi="Arial" w:cs="Arial"/>
            <w:lang w:val="en-US"/>
          </w:rPr>
          <w:t xml:space="preserve">The </w:t>
        </w:r>
      </w:ins>
      <w:r w:rsidR="00060312" w:rsidRPr="00DD08A3">
        <w:rPr>
          <w:rFonts w:ascii="Arial" w:hAnsi="Arial" w:cs="Arial"/>
          <w:lang w:val="en-US"/>
        </w:rPr>
        <w:t xml:space="preserve">Shannon </w:t>
      </w:r>
      <w:ins w:id="264" w:author="Stefanie Glaeser" w:date="2021-03-01T21:34:00Z">
        <w:r w:rsidR="00E149D5">
          <w:rPr>
            <w:rFonts w:ascii="Arial" w:hAnsi="Arial" w:cs="Arial"/>
            <w:lang w:val="en-US"/>
          </w:rPr>
          <w:t xml:space="preserve">index </w:t>
        </w:r>
      </w:ins>
      <w:r w:rsidR="00060312" w:rsidRPr="00DD08A3">
        <w:rPr>
          <w:rFonts w:ascii="Arial" w:hAnsi="Arial" w:cs="Arial"/>
          <w:lang w:val="en-US"/>
        </w:rPr>
        <w:t xml:space="preserve">(overall </w:t>
      </w:r>
      <w:r w:rsidR="00060312" w:rsidRPr="00DD08A3">
        <w:rPr>
          <w:rFonts w:ascii="Arial" w:hAnsi="Arial" w:cs="Arial"/>
          <w:lang w:val="el-GR"/>
        </w:rPr>
        <w:t>α</w:t>
      </w:r>
      <w:r w:rsidR="00060312" w:rsidRPr="00DD08A3">
        <w:rPr>
          <w:rFonts w:ascii="Arial" w:hAnsi="Arial" w:cs="Arial"/>
          <w:lang w:val="en-US"/>
        </w:rPr>
        <w:t xml:space="preserve">-diversity), </w:t>
      </w:r>
      <w:ins w:id="265" w:author="Stefanie Glaeser" w:date="2021-03-01T21:19:00Z">
        <w:r w:rsidR="004E125D">
          <w:rPr>
            <w:rFonts w:ascii="Arial" w:hAnsi="Arial" w:cs="Arial"/>
            <w:lang w:val="en-US"/>
          </w:rPr>
          <w:t xml:space="preserve">the </w:t>
        </w:r>
      </w:ins>
      <w:r w:rsidR="00060312" w:rsidRPr="00DD08A3">
        <w:rPr>
          <w:rFonts w:ascii="Arial" w:hAnsi="Arial" w:cs="Arial"/>
          <w:lang w:val="en-US"/>
        </w:rPr>
        <w:t xml:space="preserve">Chao 1 </w:t>
      </w:r>
      <w:ins w:id="266" w:author="Stefanie Glaeser" w:date="2021-03-01T21:20:00Z">
        <w:r w:rsidR="004E125D">
          <w:rPr>
            <w:rFonts w:ascii="Arial" w:hAnsi="Arial" w:cs="Arial"/>
            <w:lang w:val="en-US"/>
          </w:rPr>
          <w:t xml:space="preserve">index </w:t>
        </w:r>
      </w:ins>
      <w:r w:rsidR="00060312" w:rsidRPr="00DD08A3">
        <w:rPr>
          <w:rFonts w:ascii="Arial" w:hAnsi="Arial" w:cs="Arial"/>
          <w:lang w:val="en-US"/>
        </w:rPr>
        <w:t>(richness; number of taxa corrected by the presence of singleton), Dominance (=1-Simpson index</w:t>
      </w:r>
      <w:del w:id="267" w:author="Stefanie Glaeser" w:date="2021-03-01T21:18:00Z">
        <w:r w:rsidR="00060312" w:rsidRPr="00DD08A3" w:rsidDel="004E125D">
          <w:rPr>
            <w:rFonts w:ascii="Arial" w:hAnsi="Arial" w:cs="Arial"/>
            <w:lang w:val="en-US"/>
          </w:rPr>
          <w:delText xml:space="preserve">; to see if </w:delText>
        </w:r>
      </w:del>
      <w:del w:id="268" w:author="Stefanie Glaeser" w:date="2021-03-01T21:16:00Z">
        <w:r w:rsidR="00060312" w:rsidRPr="00DD08A3" w:rsidDel="004E125D">
          <w:rPr>
            <w:rFonts w:ascii="Arial" w:hAnsi="Arial" w:cs="Arial"/>
            <w:lang w:val="en-US"/>
          </w:rPr>
          <w:delText>one taxon</w:delText>
        </w:r>
      </w:del>
      <w:del w:id="269" w:author="Stefanie Glaeser" w:date="2021-03-01T21:18:00Z">
        <w:r w:rsidR="00060312" w:rsidRPr="00DD08A3" w:rsidDel="004E125D">
          <w:rPr>
            <w:rFonts w:ascii="Arial" w:hAnsi="Arial" w:cs="Arial"/>
            <w:lang w:val="en-US"/>
          </w:rPr>
          <w:delText xml:space="preserve"> </w:delText>
        </w:r>
      </w:del>
      <w:del w:id="270" w:author="Stefanie Glaeser" w:date="2021-03-01T21:16:00Z">
        <w:r w:rsidR="00060312" w:rsidRPr="00DD08A3" w:rsidDel="004E125D">
          <w:rPr>
            <w:rFonts w:ascii="Arial" w:hAnsi="Arial" w:cs="Arial"/>
            <w:lang w:val="en-US"/>
          </w:rPr>
          <w:delText xml:space="preserve">is </w:delText>
        </w:r>
      </w:del>
      <w:del w:id="271" w:author="Stefanie Glaeser" w:date="2021-03-01T21:18:00Z">
        <w:r w:rsidR="00060312" w:rsidRPr="00DD08A3" w:rsidDel="004E125D">
          <w:rPr>
            <w:rFonts w:ascii="Arial" w:hAnsi="Arial" w:cs="Arial"/>
            <w:lang w:val="en-US"/>
          </w:rPr>
          <w:delText xml:space="preserve">dominating or if all taxa are </w:delText>
        </w:r>
        <w:r w:rsidR="00060312" w:rsidRPr="00DD08A3" w:rsidDel="004E125D">
          <w:rPr>
            <w:rFonts w:ascii="Arial" w:hAnsi="Arial" w:cs="Arial"/>
            <w:noProof/>
            <w:lang w:val="en-US"/>
          </w:rPr>
          <w:delText>equally</w:delText>
        </w:r>
      </w:del>
      <w:ins w:id="272" w:author="Stefanie Glaeser" w:date="2021-03-01T21:17:00Z">
        <w:r w:rsidR="004E125D">
          <w:rPr>
            <w:rFonts w:ascii="Arial" w:hAnsi="Arial" w:cs="Arial"/>
            <w:noProof/>
            <w:lang w:val="en-US"/>
          </w:rPr>
          <w:t>)</w:t>
        </w:r>
        <w:r w:rsidR="004E125D" w:rsidRPr="004E125D">
          <w:rPr>
            <w:rFonts w:ascii="Arial" w:hAnsi="Arial" w:cs="Arial"/>
            <w:lang w:val="en-US"/>
          </w:rPr>
          <w:t xml:space="preserve"> </w:t>
        </w:r>
      </w:ins>
      <w:ins w:id="273" w:author="Stefanie Glaeser" w:date="2021-03-01T21:18:00Z">
        <w:r w:rsidR="004E125D">
          <w:rPr>
            <w:rFonts w:ascii="Arial" w:hAnsi="Arial" w:cs="Arial"/>
            <w:lang w:val="en-US"/>
          </w:rPr>
          <w:t xml:space="preserve">and </w:t>
        </w:r>
      </w:ins>
      <w:ins w:id="274" w:author="Stefanie Glaeser" w:date="2021-03-01T21:17:00Z">
        <w:r w:rsidR="004E125D" w:rsidRPr="00DD08A3">
          <w:rPr>
            <w:rFonts w:ascii="Arial" w:hAnsi="Arial" w:cs="Arial"/>
            <w:lang w:val="en-US"/>
          </w:rPr>
          <w:t>Evenness (</w:t>
        </w:r>
        <w:proofErr w:type="spellStart"/>
        <w:r w:rsidR="004E125D" w:rsidRPr="00DD08A3">
          <w:rPr>
            <w:rFonts w:ascii="Arial" w:hAnsi="Arial" w:cs="Arial"/>
            <w:lang w:val="en-US"/>
          </w:rPr>
          <w:t>Buzas</w:t>
        </w:r>
        <w:proofErr w:type="spellEnd"/>
        <w:r w:rsidR="004E125D" w:rsidRPr="00DD08A3">
          <w:rPr>
            <w:rFonts w:ascii="Arial" w:hAnsi="Arial" w:cs="Arial"/>
            <w:lang w:val="en-US"/>
          </w:rPr>
          <w:t xml:space="preserve"> and Gibson´s evenness: </w:t>
        </w:r>
        <w:proofErr w:type="spellStart"/>
        <w:r w:rsidR="004E125D" w:rsidRPr="00DD08A3">
          <w:rPr>
            <w:rFonts w:ascii="Arial" w:hAnsi="Arial" w:cs="Arial"/>
            <w:lang w:val="en-US"/>
          </w:rPr>
          <w:t>eH</w:t>
        </w:r>
        <w:proofErr w:type="spellEnd"/>
        <w:r w:rsidR="004E125D" w:rsidRPr="00DD08A3">
          <w:rPr>
            <w:rFonts w:ascii="Arial" w:hAnsi="Arial" w:cs="Arial"/>
            <w:lang w:val="en-US"/>
          </w:rPr>
          <w:t xml:space="preserve">/S) </w:t>
        </w:r>
      </w:ins>
      <w:customXmlInsRangeStart w:id="275" w:author="Stefanie Glaeser" w:date="2021-03-01T21:17:00Z"/>
      <w:sdt>
        <w:sdtPr>
          <w:rPr>
            <w:rFonts w:ascii="Arial" w:hAnsi="Arial" w:cs="Arial"/>
            <w:lang w:val="en-US"/>
          </w:rPr>
          <w:alias w:val="Don't edit this field"/>
          <w:tag w:val="CitaviPlaceholder#67fd0a86-05cd-43f7-847c-4c6a2d5c679b"/>
          <w:id w:val="-814182534"/>
          <w:placeholder>
            <w:docPart w:val="FF88800CE5DCFA46A09C9BC38667A151"/>
          </w:placeholder>
        </w:sdtPr>
        <w:sdtContent>
          <w:customXmlInsRangeEnd w:id="275"/>
          <w:ins w:id="276" w:author="Stefanie Glaeser" w:date="2021-03-01T21:17:00Z">
            <w:r w:rsidR="004E125D" w:rsidRPr="00DD08A3">
              <w:rPr>
                <w:rFonts w:ascii="Arial" w:hAnsi="Arial" w:cs="Arial"/>
                <w:lang w:val="en-US"/>
              </w:rPr>
              <w:fldChar w:fldCharType="begin"/>
            </w:r>
            <w:r w:rsidR="004E125D">
              <w:rPr>
                <w:rFonts w:ascii="Arial" w:hAnsi="Arial" w:cs="Arial"/>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ZmE0YmJhLTMzYzYtNDA1YS04NWViLWJkN2FmZThlMzY1NCIsIlJhbmdlTGVuZ3RoIjo0LCJSZWZlcmVuY2VJZCI6IjhjYmQ5MzIwLWFjNzktNDIzNi05YTYyLTBiOTA3ZDI0Zjg2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YXZpZCIsIkxhc3ROYW1lIjoiSGFycGVyIiwiTWlkZGxlTmFtZSI6IkEuVC4iLCJQcm90ZWN0ZWQiOmZhbHNlLCJTZXgiOjIsIkNyZWF0ZWRCeSI6Il9OZW9rbGlzIEFwb3N0b2xvcG91bG9zIiwiQ3JlYXRlZE9uIjoiMjAxOS0wMi0xMFQxMjoyNDozMyIsIk1vZGlmaWVkQnkiOiJfTmVva2xpcyBBcG9zdG9sb3BvdWxvcyIsIklkIjoiYTczZmM5YjgtYTI4My00ZGU1LThmYjUtNDFkZDliYTNkMmZlIiwiTW9kaWZpZWRPbiI6IjIwMTktMDItMTBUMTI6MjQ6Mzc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}</w:instrText>
            </w:r>
            <w:r w:rsidR="004E125D" w:rsidRPr="00DD08A3">
              <w:rPr>
                <w:rFonts w:ascii="Arial" w:hAnsi="Arial" w:cs="Arial"/>
                <w:lang w:val="en-US"/>
              </w:rPr>
              <w:fldChar w:fldCharType="separate"/>
            </w:r>
            <w:r w:rsidR="004E125D">
              <w:rPr>
                <w:rFonts w:ascii="Arial" w:hAnsi="Arial" w:cs="Arial"/>
                <w:lang w:val="en-US"/>
              </w:rPr>
              <w:t>[35]</w:t>
            </w:r>
            <w:r w:rsidR="004E125D" w:rsidRPr="00DD08A3">
              <w:rPr>
                <w:rFonts w:ascii="Arial" w:hAnsi="Arial" w:cs="Arial"/>
                <w:lang w:val="en-US"/>
              </w:rPr>
              <w:fldChar w:fldCharType="end"/>
            </w:r>
          </w:ins>
          <w:customXmlInsRangeStart w:id="277" w:author="Stefanie Glaeser" w:date="2021-03-01T21:17:00Z"/>
        </w:sdtContent>
      </w:sdt>
      <w:customXmlInsRangeEnd w:id="277"/>
      <w:r w:rsidR="00060312" w:rsidRPr="00DD08A3">
        <w:rPr>
          <w:rFonts w:ascii="Arial" w:hAnsi="Arial" w:cs="Arial"/>
          <w:lang w:val="en-US"/>
        </w:rPr>
        <w:t xml:space="preserve"> </w:t>
      </w:r>
      <w:ins w:id="278" w:author="Stefanie Glaeser" w:date="2021-03-01T21:18:00Z">
        <w:r w:rsidR="004E125D">
          <w:rPr>
            <w:rFonts w:ascii="Arial" w:hAnsi="Arial" w:cs="Arial"/>
            <w:lang w:val="en-US"/>
          </w:rPr>
          <w:t>(</w:t>
        </w:r>
      </w:ins>
      <w:ins w:id="279" w:author="Stefanie Glaeser" w:date="2021-03-01T21:29:00Z">
        <w:r w:rsidR="00E149D5">
          <w:rPr>
            <w:rFonts w:ascii="Arial" w:hAnsi="Arial" w:cs="Arial"/>
            <w:lang w:val="en-US"/>
          </w:rPr>
          <w:t xml:space="preserve">both together </w:t>
        </w:r>
      </w:ins>
      <w:ins w:id="280" w:author="Stefanie Glaeser" w:date="2021-03-01T21:18:00Z">
        <w:r w:rsidR="004E125D">
          <w:rPr>
            <w:rFonts w:ascii="Arial" w:hAnsi="Arial" w:cs="Arial"/>
            <w:lang w:val="en-US"/>
          </w:rPr>
          <w:t>used</w:t>
        </w:r>
        <w:r w:rsidR="004E125D" w:rsidRPr="00DD08A3">
          <w:rPr>
            <w:rFonts w:ascii="Arial" w:hAnsi="Arial" w:cs="Arial"/>
            <w:lang w:val="en-US"/>
          </w:rPr>
          <w:t xml:space="preserve"> to see if </w:t>
        </w:r>
        <w:r w:rsidR="004E125D">
          <w:rPr>
            <w:rFonts w:ascii="Arial" w:hAnsi="Arial" w:cs="Arial"/>
            <w:lang w:val="en-US"/>
          </w:rPr>
          <w:t>individual taxa</w:t>
        </w:r>
        <w:r w:rsidR="004E125D" w:rsidRPr="00DD08A3">
          <w:rPr>
            <w:rFonts w:ascii="Arial" w:hAnsi="Arial" w:cs="Arial"/>
            <w:lang w:val="en-US"/>
          </w:rPr>
          <w:t xml:space="preserve"> </w:t>
        </w:r>
        <w:r w:rsidR="004E125D">
          <w:rPr>
            <w:rFonts w:ascii="Arial" w:hAnsi="Arial" w:cs="Arial"/>
            <w:lang w:val="en-US"/>
          </w:rPr>
          <w:t>are</w:t>
        </w:r>
        <w:r w:rsidR="004E125D" w:rsidRPr="00DD08A3">
          <w:rPr>
            <w:rFonts w:ascii="Arial" w:hAnsi="Arial" w:cs="Arial"/>
            <w:lang w:val="en-US"/>
          </w:rPr>
          <w:t xml:space="preserve"> dominating </w:t>
        </w:r>
        <w:r w:rsidR="004E125D">
          <w:rPr>
            <w:rFonts w:ascii="Arial" w:hAnsi="Arial" w:cs="Arial"/>
            <w:lang w:val="en-US"/>
          </w:rPr>
          <w:t xml:space="preserve">the microbiomes </w:t>
        </w:r>
        <w:r w:rsidR="004E125D" w:rsidRPr="00DD08A3">
          <w:rPr>
            <w:rFonts w:ascii="Arial" w:hAnsi="Arial" w:cs="Arial"/>
            <w:lang w:val="en-US"/>
          </w:rPr>
          <w:t xml:space="preserve">or if all taxa are </w:t>
        </w:r>
        <w:r w:rsidR="004E125D" w:rsidRPr="00DD08A3">
          <w:rPr>
            <w:rFonts w:ascii="Arial" w:hAnsi="Arial" w:cs="Arial"/>
            <w:noProof/>
            <w:lang w:val="en-US"/>
          </w:rPr>
          <w:t>equally</w:t>
        </w:r>
        <w:r w:rsidR="004E125D">
          <w:rPr>
            <w:rFonts w:ascii="Arial" w:hAnsi="Arial" w:cs="Arial"/>
            <w:noProof/>
            <w:lang w:val="en-US"/>
          </w:rPr>
          <w:t xml:space="preserve"> </w:t>
        </w:r>
      </w:ins>
      <w:r w:rsidR="00060312" w:rsidRPr="00DD08A3">
        <w:rPr>
          <w:rFonts w:ascii="Arial" w:hAnsi="Arial" w:cs="Arial"/>
          <w:lang w:val="en-US"/>
        </w:rPr>
        <w:t>distributed</w:t>
      </w:r>
      <w:ins w:id="281" w:author="Neoklis" w:date="2020-08-20T11:56:00Z">
        <w:del w:id="282" w:author="Stefanie Glaeser" w:date="2021-03-01T21:35:00Z">
          <w:r w:rsidR="00060312" w:rsidDel="00E149D5">
            <w:rPr>
              <w:rFonts w:ascii="Arial" w:hAnsi="Arial" w:cs="Arial"/>
              <w:color w:val="000000"/>
              <w:lang w:val="en-US"/>
            </w:rPr>
            <w:delText>)</w:delText>
          </w:r>
        </w:del>
      </w:ins>
      <w:del w:id="283" w:author="Stefanie Glaeser" w:date="2021-03-01T21:35:00Z">
        <w:r w:rsidR="00B97384" w:rsidRPr="00DD08A3" w:rsidDel="00E149D5">
          <w:rPr>
            <w:rFonts w:ascii="Arial" w:hAnsi="Arial" w:cs="Arial"/>
            <w:lang w:val="en-US"/>
          </w:rPr>
          <w:delText xml:space="preserve">, </w:delText>
        </w:r>
      </w:del>
      <w:ins w:id="284" w:author="Stefanie Glaeser" w:date="2021-03-01T21:35:00Z">
        <w:r w:rsidR="00E149D5">
          <w:rPr>
            <w:rFonts w:ascii="Arial" w:hAnsi="Arial" w:cs="Arial"/>
            <w:color w:val="000000"/>
            <w:lang w:val="en-US"/>
          </w:rPr>
          <w:t>)</w:t>
        </w:r>
        <w:r w:rsidR="00E149D5">
          <w:rPr>
            <w:rFonts w:ascii="Arial" w:hAnsi="Arial" w:cs="Arial"/>
            <w:lang w:val="en-US"/>
          </w:rPr>
          <w:t xml:space="preserve"> were determined. </w:t>
        </w:r>
        <w:r w:rsidR="00E149D5" w:rsidRPr="00E149D5">
          <w:rPr>
            <w:rFonts w:ascii="Arial" w:hAnsi="Arial" w:cs="Arial"/>
            <w:highlight w:val="magenta"/>
            <w:lang w:val="en-US"/>
            <w:rPrChange w:id="285" w:author="Stefanie Glaeser" w:date="2021-03-01T21:36:00Z">
              <w:rPr>
                <w:rFonts w:ascii="Arial" w:hAnsi="Arial" w:cs="Arial"/>
                <w:lang w:val="en-US"/>
              </w:rPr>
            </w:rPrChange>
          </w:rPr>
          <w:t>R</w:t>
        </w:r>
      </w:ins>
      <w:del w:id="286" w:author="Stefanie Glaeser" w:date="2021-03-01T21:17:00Z">
        <w:r w:rsidR="00B97384" w:rsidRPr="00E149D5" w:rsidDel="004E125D">
          <w:rPr>
            <w:rFonts w:ascii="Arial" w:hAnsi="Arial" w:cs="Arial"/>
            <w:highlight w:val="magenta"/>
            <w:lang w:val="en-US"/>
            <w:rPrChange w:id="287" w:author="Stefanie Glaeser" w:date="2021-03-01T21:36:00Z">
              <w:rPr>
                <w:rFonts w:ascii="Arial" w:hAnsi="Arial" w:cs="Arial"/>
                <w:lang w:val="en-US"/>
              </w:rPr>
            </w:rPrChange>
          </w:rPr>
          <w:delText xml:space="preserve">Evenness </w:delText>
        </w:r>
        <w:r w:rsidR="00500956" w:rsidRPr="00E149D5" w:rsidDel="004E125D">
          <w:rPr>
            <w:rFonts w:ascii="Arial" w:hAnsi="Arial" w:cs="Arial"/>
            <w:highlight w:val="magenta"/>
            <w:lang w:val="en-US"/>
            <w:rPrChange w:id="288" w:author="Stefanie Glaeser" w:date="2021-03-01T21:36:00Z">
              <w:rPr>
                <w:rFonts w:ascii="Arial" w:hAnsi="Arial" w:cs="Arial"/>
                <w:lang w:val="en-US"/>
              </w:rPr>
            </w:rPrChange>
          </w:rPr>
          <w:delText>(Buzas and Gibson´s evenness: eH/S)</w:delText>
        </w:r>
        <w:r w:rsidR="0032259B" w:rsidRPr="00E149D5" w:rsidDel="004E125D">
          <w:rPr>
            <w:rFonts w:ascii="Arial" w:hAnsi="Arial" w:cs="Arial"/>
            <w:highlight w:val="magenta"/>
            <w:lang w:val="en-US"/>
            <w:rPrChange w:id="289" w:author="Stefanie Glaeser" w:date="2021-03-01T21:36:00Z">
              <w:rPr>
                <w:rFonts w:ascii="Arial" w:hAnsi="Arial" w:cs="Arial"/>
                <w:lang w:val="en-US"/>
              </w:rPr>
            </w:rPrChange>
          </w:rPr>
          <w:delText xml:space="preserve"> </w:delText>
        </w:r>
      </w:del>
      <w:customXmlDelRangeStart w:id="290" w:author="Stefanie Glaeser" w:date="2021-03-01T21:17:00Z"/>
      <w:sdt>
        <w:sdtPr>
          <w:rPr>
            <w:rFonts w:ascii="Arial" w:hAnsi="Arial" w:cs="Arial"/>
            <w:highlight w:val="magenta"/>
            <w:lang w:val="en-US"/>
            <w:rPrChange w:id="291" w:author="Stefanie Glaeser" w:date="2021-03-01T21:36:00Z">
              <w:rPr>
                <w:rFonts w:ascii="Arial" w:hAnsi="Arial" w:cs="Arial"/>
                <w:lang w:val="en-US"/>
              </w:rPr>
            </w:rPrChange>
          </w:rPr>
          <w:alias w:val="Don't edit this field"/>
          <w:tag w:val="CitaviPlaceholder#67fd0a86-05cd-43f7-847c-4c6a2d5c679b"/>
          <w:id w:val="-1090382654"/>
          <w:placeholder>
            <w:docPart w:val="DefaultPlaceholder_-1854013440"/>
          </w:placeholder>
        </w:sdtPr>
        <w:sdtContent>
          <w:customXmlDelRangeEnd w:id="290"/>
          <w:del w:id="292" w:author="Stefanie Glaeser" w:date="2021-03-01T21:17:00Z">
            <w:r w:rsidR="00D908AC" w:rsidRPr="00E149D5" w:rsidDel="004E125D">
              <w:rPr>
                <w:rFonts w:ascii="Arial" w:hAnsi="Arial" w:cs="Arial"/>
                <w:highlight w:val="magenta"/>
                <w:lang w:val="en-US"/>
                <w:rPrChange w:id="293" w:author="Stefanie Glaeser" w:date="2021-03-01T21:36:00Z">
                  <w:rPr>
                    <w:rFonts w:ascii="Arial" w:hAnsi="Arial" w:cs="Arial"/>
                    <w:lang w:val="en-US"/>
                  </w:rPr>
                </w:rPrChange>
              </w:rPr>
              <w:fldChar w:fldCharType="begin"/>
            </w:r>
            <w:r w:rsidR="0012760B" w:rsidRPr="00E149D5" w:rsidDel="004E125D">
              <w:rPr>
                <w:rFonts w:ascii="Arial" w:hAnsi="Arial" w:cs="Arial"/>
                <w:highlight w:val="magenta"/>
                <w:lang w:val="en-US"/>
                <w:rPrChange w:id="294" w:author="Stefanie Glaeser" w:date="2021-03-01T21:36:00Z">
                  <w:rPr>
                    <w:rFonts w:ascii="Arial" w:hAnsi="Arial" w:cs="Arial"/>
                    <w:lang w:val="en-US"/>
                  </w:rPr>
                </w:rPrChange>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ZmE0YmJhLTMzYzYtNDA1YS04NWViLWJkN2FmZThlMzY1NCIsIlJhbmdlTGVuZ3RoIjo0LCJSZWZlcmVuY2VJZCI6IjhjYmQ5MzIwLWFjNzktNDIzNi05YTYyLTBiOTA3ZDI0Zjg2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YXZpZCIsIkxhc3ROYW1lIjoiSGFycGVyIiwiTWlkZGxlTmFtZSI6IkEuVC4iLCJQcm90ZWN0ZWQiOmZhbHNlLCJTZXgiOjIsIkNyZWF0ZWRCeSI6Il9OZW9rbGlzIEFwb3N0b2xvcG91bG9zIiwiQ3JlYXRlZE9uIjoiMjAxOS0wMi0xMFQxMjoyNDozMyIsIk1vZGlmaWVkQnkiOiJfTmVva2xpcyBBcG9zdG9sb3BvdWxvcyIsIklkIjoiYTczZmM5YjgtYTI4My00ZGU1LThmYjUtNDFkZDliYTNkMmZlIiwiTW9kaWZpZWRPbiI6IjIwMTktMDItMTBUMTI6MjQ6Mzc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}</w:delInstrText>
            </w:r>
            <w:r w:rsidR="00D908AC" w:rsidRPr="00E149D5" w:rsidDel="004E125D">
              <w:rPr>
                <w:rFonts w:ascii="Arial" w:hAnsi="Arial" w:cs="Arial"/>
                <w:highlight w:val="magenta"/>
                <w:lang w:val="en-US"/>
                <w:rPrChange w:id="295" w:author="Stefanie Glaeser" w:date="2021-03-01T21:36:00Z">
                  <w:rPr>
                    <w:rFonts w:ascii="Arial" w:hAnsi="Arial" w:cs="Arial"/>
                    <w:lang w:val="en-US"/>
                  </w:rPr>
                </w:rPrChange>
              </w:rPr>
              <w:fldChar w:fldCharType="separate"/>
            </w:r>
            <w:r w:rsidR="00440A73" w:rsidRPr="00E149D5" w:rsidDel="004E125D">
              <w:rPr>
                <w:rFonts w:ascii="Arial" w:hAnsi="Arial" w:cs="Arial"/>
                <w:highlight w:val="magenta"/>
                <w:lang w:val="en-US"/>
                <w:rPrChange w:id="296" w:author="Stefanie Glaeser" w:date="2021-03-01T21:36:00Z">
                  <w:rPr>
                    <w:rFonts w:ascii="Arial" w:hAnsi="Arial" w:cs="Arial"/>
                    <w:lang w:val="en-US"/>
                  </w:rPr>
                </w:rPrChange>
              </w:rPr>
              <w:delText>[35]</w:delText>
            </w:r>
            <w:r w:rsidR="00D908AC" w:rsidRPr="00E149D5" w:rsidDel="004E125D">
              <w:rPr>
                <w:rFonts w:ascii="Arial" w:hAnsi="Arial" w:cs="Arial"/>
                <w:highlight w:val="magenta"/>
                <w:lang w:val="en-US"/>
                <w:rPrChange w:id="297" w:author="Stefanie Glaeser" w:date="2021-03-01T21:36:00Z">
                  <w:rPr>
                    <w:rFonts w:ascii="Arial" w:hAnsi="Arial" w:cs="Arial"/>
                    <w:lang w:val="en-US"/>
                  </w:rPr>
                </w:rPrChange>
              </w:rPr>
              <w:fldChar w:fldCharType="end"/>
            </w:r>
          </w:del>
          <w:customXmlDelRangeStart w:id="298" w:author="Stefanie Glaeser" w:date="2021-03-01T21:17:00Z"/>
        </w:sdtContent>
      </w:sdt>
      <w:customXmlDelRangeEnd w:id="298"/>
      <w:del w:id="299" w:author="Stefanie Glaeser" w:date="2021-03-01T21:17:00Z">
        <w:r w:rsidR="00D908AC" w:rsidRPr="00E149D5" w:rsidDel="004E125D">
          <w:rPr>
            <w:rFonts w:ascii="Arial" w:hAnsi="Arial" w:cs="Arial"/>
            <w:highlight w:val="magenta"/>
            <w:lang w:val="en-US"/>
            <w:rPrChange w:id="300" w:author="Stefanie Glaeser" w:date="2021-03-01T21:36:00Z">
              <w:rPr>
                <w:rFonts w:ascii="Arial" w:hAnsi="Arial" w:cs="Arial"/>
                <w:lang w:val="en-US"/>
              </w:rPr>
            </w:rPrChange>
          </w:rPr>
          <w:delText xml:space="preserve"> </w:delText>
        </w:r>
      </w:del>
      <w:del w:id="301" w:author="Stefanie Glaeser" w:date="2021-03-01T21:35:00Z">
        <w:r w:rsidR="00B25F63" w:rsidRPr="00E149D5" w:rsidDel="00E149D5">
          <w:rPr>
            <w:rFonts w:ascii="Arial" w:hAnsi="Arial" w:cs="Arial"/>
            <w:highlight w:val="magenta"/>
            <w:lang w:val="en-US"/>
            <w:rPrChange w:id="302" w:author="Stefanie Glaeser" w:date="2021-03-01T21:36:00Z">
              <w:rPr>
                <w:rFonts w:ascii="Arial" w:hAnsi="Arial" w:cs="Arial"/>
                <w:lang w:val="en-US"/>
              </w:rPr>
            </w:rPrChange>
          </w:rPr>
          <w:delText>and r</w:delText>
        </w:r>
      </w:del>
      <w:r w:rsidR="00B25F63" w:rsidRPr="00E149D5">
        <w:rPr>
          <w:rFonts w:ascii="Arial" w:hAnsi="Arial" w:cs="Arial"/>
          <w:highlight w:val="magenta"/>
          <w:lang w:val="en-US"/>
          <w:rPrChange w:id="303" w:author="Stefanie Glaeser" w:date="2021-03-01T21:36:00Z">
            <w:rPr>
              <w:rFonts w:ascii="Arial" w:hAnsi="Arial" w:cs="Arial"/>
              <w:lang w:val="en-US"/>
            </w:rPr>
          </w:rPrChange>
        </w:rPr>
        <w:t xml:space="preserve">arefaction curve analyses considering the number of </w:t>
      </w:r>
      <w:del w:id="304" w:author="Stefanie Glaeser" w:date="2021-03-01T21:30:00Z">
        <w:r w:rsidR="00B25F63" w:rsidRPr="00E149D5" w:rsidDel="00E149D5">
          <w:rPr>
            <w:rFonts w:ascii="Arial" w:hAnsi="Arial" w:cs="Arial"/>
            <w:highlight w:val="magenta"/>
            <w:lang w:val="en-US"/>
            <w:rPrChange w:id="305" w:author="Stefanie Glaeser" w:date="2021-03-01T21:36:00Z">
              <w:rPr>
                <w:rFonts w:ascii="Arial" w:hAnsi="Arial" w:cs="Arial"/>
                <w:lang w:val="en-US"/>
              </w:rPr>
            </w:rPrChange>
          </w:rPr>
          <w:delText xml:space="preserve">taxonomic paths </w:delText>
        </w:r>
      </w:del>
      <w:ins w:id="306" w:author="Stefanie Glaeser" w:date="2021-03-01T21:30:00Z">
        <w:r w:rsidR="00E149D5" w:rsidRPr="00E149D5">
          <w:rPr>
            <w:rFonts w:ascii="Arial" w:hAnsi="Arial" w:cs="Arial"/>
            <w:highlight w:val="magenta"/>
            <w:lang w:val="en-US"/>
            <w:rPrChange w:id="307" w:author="Stefanie Glaeser" w:date="2021-03-01T21:36:00Z">
              <w:rPr>
                <w:rFonts w:ascii="Arial" w:hAnsi="Arial" w:cs="Arial"/>
                <w:lang w:val="en-US"/>
              </w:rPr>
            </w:rPrChange>
          </w:rPr>
          <w:t xml:space="preserve">phylogenetic groups </w:t>
        </w:r>
      </w:ins>
      <w:r w:rsidR="00B25F63" w:rsidRPr="00E149D5">
        <w:rPr>
          <w:rFonts w:ascii="Arial" w:hAnsi="Arial" w:cs="Arial"/>
          <w:highlight w:val="magenta"/>
          <w:lang w:val="en-US"/>
          <w:rPrChange w:id="308" w:author="Stefanie Glaeser" w:date="2021-03-01T21:36:00Z">
            <w:rPr>
              <w:rFonts w:ascii="Arial" w:hAnsi="Arial" w:cs="Arial"/>
              <w:lang w:val="en-US"/>
            </w:rPr>
          </w:rPrChange>
        </w:rPr>
        <w:t xml:space="preserve">and the number of reads per </w:t>
      </w:r>
      <w:del w:id="309" w:author="Stefanie Glaeser" w:date="2021-03-01T21:30:00Z">
        <w:r w:rsidR="00B25F63" w:rsidRPr="00E149D5" w:rsidDel="00E149D5">
          <w:rPr>
            <w:rFonts w:ascii="Arial" w:hAnsi="Arial" w:cs="Arial"/>
            <w:highlight w:val="magenta"/>
            <w:lang w:val="en-US"/>
            <w:rPrChange w:id="310" w:author="Stefanie Glaeser" w:date="2021-03-01T21:36:00Z">
              <w:rPr>
                <w:rFonts w:ascii="Arial" w:hAnsi="Arial" w:cs="Arial"/>
                <w:lang w:val="en-US"/>
              </w:rPr>
            </w:rPrChange>
          </w:rPr>
          <w:delText>taxonomic path</w:delText>
        </w:r>
      </w:del>
      <w:ins w:id="311" w:author="Stefanie Glaeser" w:date="2021-03-01T21:30:00Z">
        <w:r w:rsidR="00E149D5" w:rsidRPr="00E149D5">
          <w:rPr>
            <w:rFonts w:ascii="Arial" w:hAnsi="Arial" w:cs="Arial"/>
            <w:highlight w:val="magenta"/>
            <w:lang w:val="en-US"/>
            <w:rPrChange w:id="312" w:author="Stefanie Glaeser" w:date="2021-03-01T21:36:00Z">
              <w:rPr>
                <w:rFonts w:ascii="Arial" w:hAnsi="Arial" w:cs="Arial"/>
                <w:lang w:val="en-US"/>
              </w:rPr>
            </w:rPrChange>
          </w:rPr>
          <w:t>phylogenetic group</w:t>
        </w:r>
      </w:ins>
      <w:r w:rsidR="00B25F63" w:rsidRPr="00E149D5">
        <w:rPr>
          <w:rFonts w:ascii="Arial" w:hAnsi="Arial" w:cs="Arial"/>
          <w:highlight w:val="magenta"/>
          <w:lang w:val="en-US"/>
          <w:rPrChange w:id="313" w:author="Stefanie Glaeser" w:date="2021-03-01T21:36:00Z">
            <w:rPr>
              <w:rFonts w:ascii="Arial" w:hAnsi="Arial" w:cs="Arial"/>
              <w:lang w:val="en-US"/>
            </w:rPr>
          </w:rPrChange>
        </w:rPr>
        <w:t xml:space="preserve"> to evaluate richness in different sample sizes</w:t>
      </w:r>
      <w:r w:rsidR="00D908AC" w:rsidRPr="00E149D5">
        <w:rPr>
          <w:rFonts w:ascii="Arial" w:hAnsi="Arial" w:cs="Arial"/>
          <w:highlight w:val="magenta"/>
          <w:lang w:val="en-US"/>
          <w:rPrChange w:id="314" w:author="Stefanie Glaeser" w:date="2021-03-01T21:36:00Z">
            <w:rPr>
              <w:rFonts w:ascii="Arial" w:hAnsi="Arial" w:cs="Arial"/>
              <w:lang w:val="en-US"/>
            </w:rPr>
          </w:rPrChange>
        </w:rPr>
        <w:t xml:space="preserve"> </w:t>
      </w:r>
      <w:sdt>
        <w:sdtPr>
          <w:rPr>
            <w:rFonts w:ascii="Arial" w:hAnsi="Arial" w:cs="Arial"/>
            <w:highlight w:val="magenta"/>
            <w:lang w:val="en-US"/>
            <w:rPrChange w:id="315" w:author="Stefanie Glaeser" w:date="2021-03-01T21:36:00Z">
              <w:rPr>
                <w:rFonts w:ascii="Arial" w:hAnsi="Arial" w:cs="Arial"/>
                <w:lang w:val="en-US"/>
              </w:rPr>
            </w:rPrChange>
          </w:rPr>
          <w:alias w:val="Don't edit this field"/>
          <w:tag w:val="CitaviPlaceholder#1c76cb37-37a7-4f41-9979-cecd895360de"/>
          <w:id w:val="960150613"/>
          <w:placeholder>
            <w:docPart w:val="DefaultPlaceholder_-1854013440"/>
          </w:placeholder>
        </w:sdtPr>
        <w:sdtContent>
          <w:r w:rsidR="00D908AC" w:rsidRPr="00E149D5">
            <w:rPr>
              <w:rFonts w:ascii="Arial" w:hAnsi="Arial" w:cs="Arial"/>
              <w:highlight w:val="magenta"/>
              <w:lang w:val="en-US"/>
              <w:rPrChange w:id="316" w:author="Stefanie Glaeser" w:date="2021-03-01T21:36:00Z">
                <w:rPr>
                  <w:rFonts w:ascii="Arial" w:hAnsi="Arial" w:cs="Arial"/>
                  <w:lang w:val="en-US"/>
                </w:rPr>
              </w:rPrChange>
            </w:rPr>
            <w:fldChar w:fldCharType="begin"/>
          </w:r>
          <w:r w:rsidR="0012760B" w:rsidRPr="00E149D5">
            <w:rPr>
              <w:rFonts w:ascii="Arial" w:hAnsi="Arial" w:cs="Arial"/>
              <w:highlight w:val="magenta"/>
              <w:lang w:val="en-US"/>
              <w:rPrChange w:id="317" w:author="Stefanie Glaeser" w:date="2021-03-01T21:36:00Z">
                <w:rPr>
                  <w:rFonts w:ascii="Arial" w:hAnsi="Arial" w:cs="Arial"/>
                  <w:lang w:val="en-US"/>
                </w:rPr>
              </w:rPrChang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EyNmQ5LWM5OWItNDMyNy1hNGI1LTYyNjdkNzg2M2Q4MSIsIlJhbmdlTGVuZ3RoIjo0LCJSZWZlcmVuY2VJZCI6IjFlY2E1MjIxLTQ3NmQtNDc3Yi1iNjlhLTA2YjBlZjA5NzQ2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GFybGVzIiwiTGFzdE5hbWUiOiJLcmVicyIsIk1pZGRsZU5hbWUiOiJKLiIsIlByb3RlY3RlZCI6ZmFsc2UsIlNleCI6MiwiQ3JlYXRlZEJ5IjoiX05lb2tsaXMgQXBvc3RvbG9wb3Vsb3MiLCJDcmVhdGVkT24iOiIyMDE5LTAyLTEwVDEyOjE0OjQ5IiwiTW9kaWZpZWRCeSI6Il9OZW9rbGlzIEFwb3N0b2xvcG91bG9zIiwiSWQiOiI4ODMxYmY4MS1iYjQyLTRkYTEtYmZkNS01YTQ5Nzk5ZWMzNDUiLCJNb2RpZmllZE9uIjoiMjAxOS0wMi0xMFQxMjoxNDo1M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}</w:instrText>
          </w:r>
          <w:r w:rsidR="00D908AC" w:rsidRPr="00E149D5">
            <w:rPr>
              <w:rFonts w:ascii="Arial" w:hAnsi="Arial" w:cs="Arial"/>
              <w:highlight w:val="magenta"/>
              <w:lang w:val="en-US"/>
              <w:rPrChange w:id="318" w:author="Stefanie Glaeser" w:date="2021-03-01T21:36:00Z">
                <w:rPr>
                  <w:rFonts w:ascii="Arial" w:hAnsi="Arial" w:cs="Arial"/>
                  <w:lang w:val="en-US"/>
                </w:rPr>
              </w:rPrChange>
            </w:rPr>
            <w:fldChar w:fldCharType="separate"/>
          </w:r>
          <w:r w:rsidR="00440A73" w:rsidRPr="00E149D5">
            <w:rPr>
              <w:rFonts w:ascii="Arial" w:hAnsi="Arial" w:cs="Arial"/>
              <w:highlight w:val="magenta"/>
              <w:lang w:val="en-US"/>
              <w:rPrChange w:id="319" w:author="Stefanie Glaeser" w:date="2021-03-01T21:36:00Z">
                <w:rPr>
                  <w:rFonts w:ascii="Arial" w:hAnsi="Arial" w:cs="Arial"/>
                  <w:lang w:val="en-US"/>
                </w:rPr>
              </w:rPrChange>
            </w:rPr>
            <w:t>[36]</w:t>
          </w:r>
          <w:r w:rsidR="00D908AC" w:rsidRPr="00E149D5">
            <w:rPr>
              <w:rFonts w:ascii="Arial" w:hAnsi="Arial" w:cs="Arial"/>
              <w:highlight w:val="magenta"/>
              <w:lang w:val="en-US"/>
              <w:rPrChange w:id="320" w:author="Stefanie Glaeser" w:date="2021-03-01T21:36:00Z">
                <w:rPr>
                  <w:rFonts w:ascii="Arial" w:hAnsi="Arial" w:cs="Arial"/>
                  <w:lang w:val="en-US"/>
                </w:rPr>
              </w:rPrChange>
            </w:rPr>
            <w:fldChar w:fldCharType="end"/>
          </w:r>
        </w:sdtContent>
      </w:sdt>
      <w:r w:rsidR="000F0B97" w:rsidRPr="00E149D5">
        <w:rPr>
          <w:rFonts w:ascii="Arial" w:hAnsi="Arial" w:cs="Arial"/>
          <w:highlight w:val="magenta"/>
          <w:lang w:val="en-US"/>
          <w:rPrChange w:id="321" w:author="Stefanie Glaeser" w:date="2021-03-01T21:36:00Z">
            <w:rPr>
              <w:rFonts w:ascii="Arial" w:hAnsi="Arial" w:cs="Arial"/>
              <w:lang w:val="en-US"/>
            </w:rPr>
          </w:rPrChange>
        </w:rPr>
        <w:t>.</w:t>
      </w:r>
      <w:r w:rsidR="000F0B97" w:rsidRPr="00DD08A3">
        <w:rPr>
          <w:rFonts w:ascii="Arial" w:hAnsi="Arial" w:cs="Arial"/>
          <w:lang w:val="en-US"/>
        </w:rPr>
        <w:t xml:space="preserve"> </w:t>
      </w:r>
      <w:r w:rsidR="003E21A1" w:rsidRPr="004D2BE3">
        <w:rPr>
          <w:rFonts w:ascii="Arial" w:hAnsi="Arial" w:cs="Arial"/>
          <w:highlight w:val="green"/>
          <w:lang w:val="en-US"/>
          <w:rPrChange w:id="322" w:author="Stefanie Glaeser" w:date="2021-03-03T15:21:00Z">
            <w:rPr>
              <w:rFonts w:ascii="Arial" w:hAnsi="Arial" w:cs="Arial"/>
              <w:lang w:val="en-US"/>
            </w:rPr>
          </w:rPrChange>
        </w:rPr>
        <w:t xml:space="preserve">Significant differences </w:t>
      </w:r>
      <w:r w:rsidR="003E21A1" w:rsidRPr="004D2BE3">
        <w:rPr>
          <w:rFonts w:ascii="Arial" w:hAnsi="Arial" w:cs="Arial"/>
          <w:noProof/>
          <w:highlight w:val="green"/>
          <w:lang w:val="en-US"/>
          <w:rPrChange w:id="323" w:author="Stefanie Glaeser" w:date="2021-03-03T15:21:00Z">
            <w:rPr>
              <w:rFonts w:ascii="Arial" w:hAnsi="Arial" w:cs="Arial"/>
              <w:noProof/>
              <w:lang w:val="en-US"/>
            </w:rPr>
          </w:rPrChange>
        </w:rPr>
        <w:t>between</w:t>
      </w:r>
      <w:r w:rsidR="003E21A1" w:rsidRPr="004D2BE3">
        <w:rPr>
          <w:rFonts w:ascii="Arial" w:hAnsi="Arial" w:cs="Arial"/>
          <w:highlight w:val="green"/>
          <w:lang w:val="en-US"/>
          <w:rPrChange w:id="324" w:author="Stefanie Glaeser" w:date="2021-03-03T15:21:00Z">
            <w:rPr>
              <w:rFonts w:ascii="Arial" w:hAnsi="Arial" w:cs="Arial"/>
              <w:lang w:val="en-US"/>
            </w:rPr>
          </w:rPrChange>
        </w:rPr>
        <w:t xml:space="preserve"> the alpha diversity indices </w:t>
      </w:r>
      <w:ins w:id="325" w:author="Stefanie Glaeser" w:date="2021-03-01T21:44:00Z">
        <w:r w:rsidR="00764096" w:rsidRPr="004D2BE3">
          <w:rPr>
            <w:rFonts w:ascii="Arial" w:hAnsi="Arial" w:cs="Arial"/>
            <w:highlight w:val="green"/>
            <w:lang w:val="en-US"/>
            <w:rPrChange w:id="326" w:author="Stefanie Glaeser" w:date="2021-03-03T15:21:00Z">
              <w:rPr>
                <w:rFonts w:ascii="Arial" w:hAnsi="Arial" w:cs="Arial"/>
                <w:lang w:val="en-US"/>
              </w:rPr>
            </w:rPrChange>
          </w:rPr>
          <w:t xml:space="preserve">determined for allergic vs nonallergic dogs </w:t>
        </w:r>
      </w:ins>
      <w:r w:rsidR="003E21A1" w:rsidRPr="004D2BE3">
        <w:rPr>
          <w:rFonts w:ascii="Arial" w:hAnsi="Arial" w:cs="Arial"/>
          <w:highlight w:val="green"/>
          <w:lang w:val="en-US"/>
          <w:rPrChange w:id="327" w:author="Stefanie Glaeser" w:date="2021-03-03T15:21:00Z">
            <w:rPr>
              <w:rFonts w:ascii="Arial" w:hAnsi="Arial" w:cs="Arial"/>
              <w:lang w:val="en-US"/>
            </w:rPr>
          </w:rPrChange>
        </w:rPr>
        <w:t xml:space="preserve">were further evaluated. For two groups/communities, </w:t>
      </w:r>
      <w:proofErr w:type="spellStart"/>
      <w:r w:rsidR="003E21A1" w:rsidRPr="004D2BE3">
        <w:rPr>
          <w:rFonts w:ascii="Arial" w:hAnsi="Arial" w:cs="Arial"/>
          <w:highlight w:val="green"/>
          <w:lang w:val="en-US"/>
          <w:rPrChange w:id="328" w:author="Stefanie Glaeser" w:date="2021-03-03T15:21:00Z">
            <w:rPr>
              <w:rFonts w:ascii="Arial" w:hAnsi="Arial" w:cs="Arial"/>
              <w:lang w:val="en-US"/>
            </w:rPr>
          </w:rPrChange>
        </w:rPr>
        <w:t>i</w:t>
      </w:r>
      <w:proofErr w:type="spellEnd"/>
      <w:r w:rsidR="003E21A1" w:rsidRPr="004D2BE3">
        <w:rPr>
          <w:rFonts w:ascii="Arial" w:hAnsi="Arial" w:cs="Arial"/>
          <w:highlight w:val="green"/>
          <w:lang w:val="en-US"/>
          <w:rPrChange w:id="329" w:author="Stefanie Glaeser" w:date="2021-03-03T15:21:00Z">
            <w:rPr>
              <w:rFonts w:ascii="Arial" w:hAnsi="Arial" w:cs="Arial"/>
              <w:lang w:val="en-US"/>
            </w:rPr>
          </w:rPrChange>
        </w:rPr>
        <w:t>) body skin (axilla, interdigital, groin) vs ear canal or ii)</w:t>
      </w:r>
      <w:del w:id="330" w:author="Stefanie Glaeser" w:date="2021-03-01T21:27:00Z">
        <w:r w:rsidR="003E21A1" w:rsidRPr="004D2BE3" w:rsidDel="00E149D5">
          <w:rPr>
            <w:rFonts w:ascii="Arial" w:hAnsi="Arial" w:cs="Arial"/>
            <w:highlight w:val="green"/>
            <w:lang w:val="en-US"/>
            <w:rPrChange w:id="331" w:author="Stefanie Glaeser" w:date="2021-03-03T15:21:00Z">
              <w:rPr>
                <w:rFonts w:ascii="Arial" w:hAnsi="Arial" w:cs="Arial"/>
                <w:lang w:val="en-US"/>
              </w:rPr>
            </w:rPrChange>
          </w:rPr>
          <w:delText xml:space="preserve"> </w:delText>
        </w:r>
      </w:del>
      <w:del w:id="332" w:author="Neoklis" w:date="2020-08-20T11:57:00Z">
        <w:r w:rsidR="003E21A1" w:rsidRPr="004D2BE3" w:rsidDel="003E21A1">
          <w:rPr>
            <w:rFonts w:ascii="Arial" w:hAnsi="Arial" w:cs="Arial"/>
            <w:highlight w:val="green"/>
            <w:lang w:val="en-US"/>
            <w:rPrChange w:id="333" w:author="Stefanie Glaeser" w:date="2021-03-03T15:21:00Z">
              <w:rPr>
                <w:rFonts w:ascii="Arial" w:hAnsi="Arial" w:cs="Arial"/>
                <w:lang w:val="en-US"/>
              </w:rPr>
            </w:rPrChange>
          </w:rPr>
          <w:delText>a</w:delText>
        </w:r>
      </w:del>
      <w:r w:rsidR="003E21A1" w:rsidRPr="004D2BE3">
        <w:rPr>
          <w:rFonts w:ascii="Arial" w:hAnsi="Arial" w:cs="Arial"/>
          <w:highlight w:val="green"/>
          <w:lang w:val="en-US"/>
          <w:rPrChange w:id="334" w:author="Stefanie Glaeser" w:date="2021-03-03T15:21:00Z">
            <w:rPr>
              <w:rFonts w:ascii="Arial" w:hAnsi="Arial" w:cs="Arial"/>
              <w:lang w:val="en-US"/>
            </w:rPr>
          </w:rPrChange>
        </w:rPr>
        <w:t xml:space="preserve"> body sites between non-allergic versus and allergic dogs, unpaired t-tests were performed in </w:t>
      </w:r>
      <w:proofErr w:type="spellStart"/>
      <w:r w:rsidR="003E21A1" w:rsidRPr="004D2BE3">
        <w:rPr>
          <w:rFonts w:ascii="Arial" w:hAnsi="Arial" w:cs="Arial"/>
          <w:highlight w:val="green"/>
          <w:lang w:val="en-US"/>
          <w:rPrChange w:id="335" w:author="Stefanie Glaeser" w:date="2021-03-03T15:21:00Z">
            <w:rPr>
              <w:rFonts w:ascii="Arial" w:hAnsi="Arial" w:cs="Arial"/>
              <w:lang w:val="en-US"/>
            </w:rPr>
          </w:rPrChange>
        </w:rPr>
        <w:t>SigmaPlot</w:t>
      </w:r>
      <w:proofErr w:type="spellEnd"/>
      <w:r w:rsidR="003E21A1" w:rsidRPr="004D2BE3">
        <w:rPr>
          <w:rFonts w:ascii="Arial" w:hAnsi="Arial" w:cs="Arial"/>
          <w:highlight w:val="green"/>
          <w:lang w:val="en-US"/>
          <w:rPrChange w:id="336" w:author="Stefanie Glaeser" w:date="2021-03-03T15:21:00Z">
            <w:rPr>
              <w:rFonts w:ascii="Arial" w:hAnsi="Arial" w:cs="Arial"/>
              <w:lang w:val="en-US"/>
            </w:rPr>
          </w:rPrChange>
        </w:rPr>
        <w:t xml:space="preserve"> 13 (</w:t>
      </w:r>
      <w:proofErr w:type="spellStart"/>
      <w:r w:rsidR="003E21A1" w:rsidRPr="004D2BE3">
        <w:rPr>
          <w:rFonts w:ascii="Arial" w:hAnsi="Arial" w:cs="Arial"/>
          <w:highlight w:val="green"/>
          <w:lang w:val="en-US"/>
          <w:rPrChange w:id="337" w:author="Stefanie Glaeser" w:date="2021-03-03T15:21:00Z">
            <w:rPr>
              <w:rFonts w:ascii="Arial" w:hAnsi="Arial" w:cs="Arial"/>
              <w:lang w:val="en-US"/>
            </w:rPr>
          </w:rPrChange>
        </w:rPr>
        <w:t>Systat</w:t>
      </w:r>
      <w:proofErr w:type="spellEnd"/>
      <w:r w:rsidR="003E21A1" w:rsidRPr="004D2BE3">
        <w:rPr>
          <w:rFonts w:ascii="Arial" w:hAnsi="Arial" w:cs="Arial"/>
          <w:highlight w:val="green"/>
          <w:lang w:val="en-US"/>
          <w:rPrChange w:id="338" w:author="Stefanie Glaeser" w:date="2021-03-03T15:21:00Z">
            <w:rPr>
              <w:rFonts w:ascii="Arial" w:hAnsi="Arial" w:cs="Arial"/>
              <w:lang w:val="en-US"/>
            </w:rPr>
          </w:rPrChange>
        </w:rPr>
        <w:t xml:space="preserve"> Software Inc.). First, a normality test (Shapiro-Wilk) was performed </w:t>
      </w:r>
      <w:sdt>
        <w:sdtPr>
          <w:rPr>
            <w:rFonts w:ascii="Arial" w:hAnsi="Arial" w:cs="Arial"/>
            <w:highlight w:val="green"/>
            <w:lang w:val="en-US"/>
            <w:rPrChange w:id="339" w:author="Stefanie Glaeser" w:date="2021-03-03T15:21:00Z">
              <w:rPr>
                <w:rFonts w:ascii="Arial" w:hAnsi="Arial" w:cs="Arial"/>
                <w:lang w:val="en-US"/>
              </w:rPr>
            </w:rPrChange>
          </w:rPr>
          <w:alias w:val="Don't edit this field"/>
          <w:tag w:val="CitaviPlaceholder#68a3a93c-d720-4ec8-8e94-d7a831a6b1b6"/>
          <w:id w:val="474409415"/>
          <w:placeholder>
            <w:docPart w:val="9ECFE992745E45649A33DAAD1A463A63"/>
          </w:placeholder>
        </w:sdtPr>
        <w:sdtContent>
          <w:r w:rsidR="008E0411" w:rsidRPr="004D2BE3">
            <w:rPr>
              <w:rFonts w:ascii="Arial" w:hAnsi="Arial" w:cs="Arial"/>
              <w:highlight w:val="green"/>
              <w:lang w:val="en-US"/>
              <w:rPrChange w:id="340" w:author="Stefanie Glaeser" w:date="2021-03-03T15:21:00Z">
                <w:rPr>
                  <w:rFonts w:ascii="Arial" w:hAnsi="Arial" w:cs="Arial"/>
                  <w:lang w:val="en-US"/>
                </w:rPr>
              </w:rPrChange>
            </w:rPr>
            <w:fldChar w:fldCharType="begin"/>
          </w:r>
          <w:r w:rsidR="0012760B" w:rsidRPr="004D2BE3">
            <w:rPr>
              <w:rFonts w:ascii="Arial" w:hAnsi="Arial" w:cs="Arial"/>
              <w:highlight w:val="green"/>
              <w:lang w:val="en-US"/>
              <w:rPrChange w:id="341" w:author="Stefanie Glaeser" w:date="2021-03-03T15:21:00Z">
                <w:rPr>
                  <w:rFonts w:ascii="Arial" w:hAnsi="Arial" w:cs="Arial"/>
                  <w:lang w:val="en-US"/>
                </w:rPr>
              </w:rPrChang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NzdiNjk3LThmYWUtNDY0OS1iNzk1LTdiNTc5MGViYzY0MSIsIlJhbmdlTGVuZ3RoIjo0LCJSZWZlcmVuY2VJZCI6IjM0M2Q2YzVmLWViMDAtNDkyNy1iY2E4LWMyY2JmOGRlZD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IzMDcvMjMzMzcwOSIsIlVyaVN0cmluZyI6Imh0dHBzOi8vZG9pLm9yZy8xMC4yMzA3LzIzMzM3MD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}</w:instrText>
          </w:r>
          <w:r w:rsidR="008E0411" w:rsidRPr="004D2BE3">
            <w:rPr>
              <w:rFonts w:ascii="Arial" w:hAnsi="Arial" w:cs="Arial"/>
              <w:highlight w:val="green"/>
              <w:lang w:val="en-US"/>
              <w:rPrChange w:id="342" w:author="Stefanie Glaeser" w:date="2021-03-03T15:21:00Z">
                <w:rPr>
                  <w:rFonts w:ascii="Arial" w:hAnsi="Arial" w:cs="Arial"/>
                  <w:lang w:val="en-US"/>
                </w:rPr>
              </w:rPrChange>
            </w:rPr>
            <w:fldChar w:fldCharType="separate"/>
          </w:r>
          <w:r w:rsidR="00440A73" w:rsidRPr="004D2BE3">
            <w:rPr>
              <w:rFonts w:ascii="Arial" w:hAnsi="Arial" w:cs="Arial"/>
              <w:highlight w:val="green"/>
              <w:lang w:val="en-US"/>
              <w:rPrChange w:id="343" w:author="Stefanie Glaeser" w:date="2021-03-03T15:21:00Z">
                <w:rPr>
                  <w:rFonts w:ascii="Arial" w:hAnsi="Arial" w:cs="Arial"/>
                  <w:lang w:val="en-US"/>
                </w:rPr>
              </w:rPrChange>
            </w:rPr>
            <w:t>[37]</w:t>
          </w:r>
          <w:r w:rsidR="008E0411" w:rsidRPr="004D2BE3">
            <w:rPr>
              <w:rFonts w:ascii="Arial" w:hAnsi="Arial" w:cs="Arial"/>
              <w:highlight w:val="green"/>
              <w:lang w:val="en-US"/>
              <w:rPrChange w:id="344" w:author="Stefanie Glaeser" w:date="2021-03-03T15:21:00Z">
                <w:rPr>
                  <w:rFonts w:ascii="Arial" w:hAnsi="Arial" w:cs="Arial"/>
                  <w:lang w:val="en-US"/>
                </w:rPr>
              </w:rPrChange>
            </w:rPr>
            <w:fldChar w:fldCharType="end"/>
          </w:r>
        </w:sdtContent>
      </w:sdt>
      <w:r w:rsidR="008E0411" w:rsidRPr="004D2BE3">
        <w:rPr>
          <w:rFonts w:ascii="Arial" w:hAnsi="Arial" w:cs="Arial"/>
          <w:highlight w:val="green"/>
          <w:lang w:val="en-US"/>
          <w:rPrChange w:id="345" w:author="Stefanie Glaeser" w:date="2021-03-03T15:21:00Z">
            <w:rPr>
              <w:rFonts w:ascii="Arial" w:hAnsi="Arial" w:cs="Arial"/>
              <w:lang w:val="en-US"/>
            </w:rPr>
          </w:rPrChange>
        </w:rPr>
        <w:t xml:space="preserve">. </w:t>
      </w:r>
      <w:r w:rsidR="00EE43B9" w:rsidRPr="004D2BE3">
        <w:rPr>
          <w:rFonts w:ascii="Arial" w:hAnsi="Arial" w:cs="Arial"/>
          <w:highlight w:val="green"/>
          <w:lang w:val="en-US"/>
          <w:rPrChange w:id="346" w:author="Stefanie Glaeser" w:date="2021-03-03T15:21:00Z">
            <w:rPr>
              <w:rFonts w:ascii="Arial" w:hAnsi="Arial" w:cs="Arial"/>
              <w:lang w:val="en-US"/>
            </w:rPr>
          </w:rPrChange>
        </w:rPr>
        <w:t>If the data passed the normality test, a two-tailed p-value was obtained from the t-test analysis. If the normality test failed, the Mann-Whitney Rank Sum Test was applied to test for the presence of significant differences. For more than two groups (all body sites), the significant differences of the alpha diversity values were evaluated by performing a Kruskal Wallis Test</w:t>
      </w:r>
      <w:r w:rsidR="0078536A" w:rsidRPr="004D2BE3">
        <w:rPr>
          <w:rFonts w:ascii="Arial" w:hAnsi="Arial" w:cs="Arial"/>
          <w:highlight w:val="green"/>
          <w:lang w:val="en-US"/>
          <w:rPrChange w:id="347" w:author="Stefanie Glaeser" w:date="2021-03-03T15:21:00Z">
            <w:rPr>
              <w:rFonts w:ascii="Arial" w:hAnsi="Arial" w:cs="Arial"/>
              <w:lang w:val="en-US"/>
            </w:rPr>
          </w:rPrChange>
        </w:rPr>
        <w:t xml:space="preserve"> </w:t>
      </w:r>
      <w:sdt>
        <w:sdtPr>
          <w:rPr>
            <w:rFonts w:ascii="Arial" w:hAnsi="Arial" w:cs="Arial"/>
            <w:highlight w:val="green"/>
            <w:lang w:val="en-US"/>
            <w:rPrChange w:id="348" w:author="Stefanie Glaeser" w:date="2021-03-03T15:21:00Z">
              <w:rPr>
                <w:rFonts w:ascii="Arial" w:hAnsi="Arial" w:cs="Arial"/>
                <w:lang w:val="en-US"/>
              </w:rPr>
            </w:rPrChange>
          </w:rPr>
          <w:alias w:val="Don't edit this field"/>
          <w:tag w:val="CitaviPlaceholder#68b3b31c-819e-4d5b-bdb8-4d3fc9aeeef9"/>
          <w:id w:val="1815687491"/>
          <w:placeholder>
            <w:docPart w:val="DefaultPlaceholder_-1854013440"/>
          </w:placeholder>
        </w:sdtPr>
        <w:sdtContent>
          <w:r w:rsidR="00B10872" w:rsidRPr="004D2BE3">
            <w:rPr>
              <w:rFonts w:ascii="Arial" w:hAnsi="Arial" w:cs="Arial"/>
              <w:highlight w:val="green"/>
              <w:lang w:val="en-US"/>
              <w:rPrChange w:id="349" w:author="Stefanie Glaeser" w:date="2021-03-03T15:21:00Z">
                <w:rPr>
                  <w:rFonts w:ascii="Arial" w:hAnsi="Arial" w:cs="Arial"/>
                  <w:lang w:val="en-US"/>
                </w:rPr>
              </w:rPrChange>
            </w:rPr>
            <w:fldChar w:fldCharType="begin"/>
          </w:r>
          <w:r w:rsidR="00440A73" w:rsidRPr="004D2BE3">
            <w:rPr>
              <w:rFonts w:ascii="Arial" w:hAnsi="Arial" w:cs="Arial"/>
              <w:highlight w:val="green"/>
              <w:lang w:val="en-US"/>
              <w:rPrChange w:id="350" w:author="Stefanie Glaeser" w:date="2021-03-03T15:21:00Z">
                <w:rPr>
                  <w:rFonts w:ascii="Arial" w:hAnsi="Arial" w:cs="Arial"/>
                  <w:lang w:val="en-US"/>
                </w:rPr>
              </w:rPrChang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MmQzZjA0LTZkM2UtNGQ4MC04MmJjLTVlNTA0YWE2MWIzZiIsIlJhbmdlTGVuZ3RoIjo0LCJSZWZlcmVuY2VJZCI6ImM1ZGIxZmI2LWYwZTEtNGFhMi1iNzI5LTE4M2U0ZTgxZTY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XJyb2xkIiwiTGFzdE5hbWUiOiJaYXIiLCJNaWRkbGVOYW1lIjoiSC4iLCJQcm90ZWN0ZWQiOmZhbHNlLCJTZXgiOjIsIkNyZWF0ZWRCeSI6Il9OZW9rbGlzIEFwb3N0b2xvcG91bG9zIiwiQ3JlYXRlZE9uIjoiMjAxOS0wMy0wMVQwODozMjo1MCIsIk1vZGlmaWVkQnkiOiJfTmVva2xpcyBBcG9zdG9sb3BvdWxvcyIsIklkIjoiNTNhYTAyZTAtMmNkZS00NGExLWJmNjgtNzVlODhmYmRmODAwIiwiTW9kaWZpZWRPbiI6IjIwMTktMDMtMDFUMDg6MzI6NT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5lby12XFxBcHBEYXRhXFxMb2NhbFxcVGVtcFxcemdicnN0dDQuanBnIiwiVXJpU3RyaW5nIjoiYzVkYjFmYjYtZjBlMS00YWEyLWI3MjktMTgzZTRlODFlNjli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WRpdGlvbiI6IjMuIGVkLiIsIkV2YWx1YXRpb25Db21wbGV4aXR5IjowLCJFdmFsdWF0aW9uU291cmNlVGV4dEZvcm1hdCI6MCwiR3JvdXBzIjpbXSwiSGFzTGFiZWwxIjpmYWxzZSwiSGFzTGFiZWwyIjpmYWxzZSwiSXNibiI6IjAxMzA4NDU0MjYi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ZXh0ZXJuYWwuZGFuZGVsb24uY29tL2Rvd25sb2FkL2F0dGFjaG1lbnRzL2RhbmRlbG9uL2lkcy9ERTAwNkE5RUNCQzU3Nzg4RDVCQ0NDMTI1N0EzNjAwNDVCRDMxLnBkZiIsIlVyaVN0cmluZyI6Imh0dHBzOi8vZXh0ZXJuYWwuZGFuZGVsb24uY29tL2Rvd25sb2FkL2F0dGFjaG1lbnRzL2RhbmRlbG9uL2lkcy9ERTAwNkE5RUNCQzU3Nzg4RDVCQ0NDMTI1N0EzNjAwNDVCRDMxLnBkZ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}</w:instrText>
          </w:r>
          <w:r w:rsidR="00B10872" w:rsidRPr="004D2BE3">
            <w:rPr>
              <w:rFonts w:ascii="Arial" w:hAnsi="Arial" w:cs="Arial"/>
              <w:highlight w:val="green"/>
              <w:lang w:val="en-US"/>
              <w:rPrChange w:id="351" w:author="Stefanie Glaeser" w:date="2021-03-03T15:21:00Z">
                <w:rPr>
                  <w:rFonts w:ascii="Arial" w:hAnsi="Arial" w:cs="Arial"/>
                  <w:lang w:val="en-US"/>
                </w:rPr>
              </w:rPrChange>
            </w:rPr>
            <w:fldChar w:fldCharType="separate"/>
          </w:r>
          <w:r w:rsidR="00440A73" w:rsidRPr="004D2BE3">
            <w:rPr>
              <w:rFonts w:ascii="Arial" w:hAnsi="Arial" w:cs="Arial"/>
              <w:highlight w:val="green"/>
              <w:lang w:val="en-US"/>
              <w:rPrChange w:id="352" w:author="Stefanie Glaeser" w:date="2021-03-03T15:21:00Z">
                <w:rPr>
                  <w:rFonts w:ascii="Arial" w:hAnsi="Arial" w:cs="Arial"/>
                  <w:lang w:val="en-US"/>
                </w:rPr>
              </w:rPrChange>
            </w:rPr>
            <w:t>[38]</w:t>
          </w:r>
          <w:r w:rsidR="00B10872" w:rsidRPr="004D2BE3">
            <w:rPr>
              <w:rFonts w:ascii="Arial" w:hAnsi="Arial" w:cs="Arial"/>
              <w:highlight w:val="green"/>
              <w:lang w:val="en-US"/>
              <w:rPrChange w:id="353" w:author="Stefanie Glaeser" w:date="2021-03-03T15:21:00Z">
                <w:rPr>
                  <w:rFonts w:ascii="Arial" w:hAnsi="Arial" w:cs="Arial"/>
                  <w:lang w:val="en-US"/>
                </w:rPr>
              </w:rPrChange>
            </w:rPr>
            <w:fldChar w:fldCharType="end"/>
          </w:r>
        </w:sdtContent>
      </w:sdt>
      <w:r w:rsidR="0078536A" w:rsidRPr="00DD08A3">
        <w:rPr>
          <w:rFonts w:ascii="Arial" w:hAnsi="Arial" w:cs="Arial"/>
          <w:lang w:val="en-US"/>
        </w:rPr>
        <w:t xml:space="preserve">. </w:t>
      </w:r>
      <w:r w:rsidR="00FA4094" w:rsidRPr="00DD08A3">
        <w:rPr>
          <w:rFonts w:ascii="Arial" w:hAnsi="Arial" w:cs="Arial"/>
          <w:color w:val="000000"/>
          <w:lang w:val="en-US"/>
        </w:rPr>
        <w:t>The</w:t>
      </w:r>
      <w:r w:rsidR="00FA4094" w:rsidRPr="00DD08A3">
        <w:rPr>
          <w:rFonts w:ascii="Arial" w:hAnsi="Arial" w:cs="Arial"/>
          <w:b/>
          <w:color w:val="000000"/>
          <w:lang w:val="en-US"/>
        </w:rPr>
        <w:t xml:space="preserve"> </w:t>
      </w:r>
      <w:ins w:id="354" w:author="Stefanie Glaeser" w:date="2021-03-01T21:31:00Z">
        <w:r w:rsidR="00E149D5" w:rsidRPr="00E149D5">
          <w:rPr>
            <w:rFonts w:ascii="Arial" w:hAnsi="Arial" w:cs="Arial"/>
            <w:color w:val="000000"/>
            <w:lang w:val="en-US"/>
            <w:rPrChange w:id="355" w:author="Stefanie Glaeser" w:date="2021-03-01T21:32:00Z">
              <w:rPr>
                <w:rFonts w:ascii="Arial" w:hAnsi="Arial" w:cs="Arial"/>
                <w:b/>
                <w:color w:val="000000"/>
                <w:lang w:val="en-US"/>
              </w:rPr>
            </w:rPrChange>
          </w:rPr>
          <w:t xml:space="preserve">beta diversity </w:t>
        </w:r>
      </w:ins>
      <w:ins w:id="356" w:author="Stefanie Glaeser" w:date="2021-03-01T21:32:00Z">
        <w:r w:rsidR="00E149D5" w:rsidRPr="00E149D5">
          <w:rPr>
            <w:rFonts w:ascii="Arial" w:hAnsi="Arial" w:cs="Arial"/>
            <w:color w:val="000000"/>
            <w:lang w:val="en-US"/>
            <w:rPrChange w:id="357" w:author="Stefanie Glaeser" w:date="2021-03-01T21:32:00Z">
              <w:rPr>
                <w:rFonts w:ascii="Arial" w:hAnsi="Arial" w:cs="Arial"/>
                <w:b/>
                <w:color w:val="000000"/>
                <w:lang w:val="en-US"/>
              </w:rPr>
            </w:rPrChange>
          </w:rPr>
          <w:t>(comparison of the</w:t>
        </w:r>
        <w:r w:rsidR="00E149D5">
          <w:rPr>
            <w:rFonts w:ascii="Arial" w:hAnsi="Arial" w:cs="Arial"/>
            <w:b/>
            <w:color w:val="000000"/>
            <w:lang w:val="en-US"/>
          </w:rPr>
          <w:t xml:space="preserve"> </w:t>
        </w:r>
      </w:ins>
      <w:r w:rsidR="00FA4094" w:rsidRPr="00284076">
        <w:rPr>
          <w:rFonts w:ascii="Arial" w:hAnsi="Arial" w:cs="Arial"/>
          <w:bCs/>
          <w:color w:val="000000"/>
          <w:lang w:val="en-US"/>
        </w:rPr>
        <w:t>phylogenetic composition</w:t>
      </w:r>
      <w:r w:rsidR="00FA4094" w:rsidRPr="00DD08A3">
        <w:rPr>
          <w:rFonts w:ascii="Arial" w:hAnsi="Arial" w:cs="Arial"/>
          <w:color w:val="000000"/>
          <w:lang w:val="en-US"/>
        </w:rPr>
        <w:t xml:space="preserve"> of </w:t>
      </w:r>
      <w:r w:rsidR="00FA4094" w:rsidRPr="00DD08A3">
        <w:rPr>
          <w:rFonts w:ascii="Arial" w:hAnsi="Arial" w:cs="Arial"/>
          <w:lang w:val="en-US"/>
        </w:rPr>
        <w:t xml:space="preserve">the bacterial </w:t>
      </w:r>
      <w:r w:rsidR="00FA4094" w:rsidRPr="00DD08A3">
        <w:rPr>
          <w:rFonts w:ascii="Arial" w:hAnsi="Arial" w:cs="Arial"/>
          <w:noProof/>
          <w:lang w:val="en-US"/>
        </w:rPr>
        <w:t>communities</w:t>
      </w:r>
      <w:r w:rsidR="00FA4094" w:rsidRPr="00DD08A3">
        <w:rPr>
          <w:rFonts w:ascii="Arial" w:hAnsi="Arial" w:cs="Arial"/>
          <w:noProof/>
          <w:color w:val="000000"/>
          <w:lang w:val="en-US"/>
        </w:rPr>
        <w:t xml:space="preserve"> </w:t>
      </w:r>
      <w:ins w:id="358" w:author="Stefanie Glaeser" w:date="2021-03-01T21:32:00Z">
        <w:r w:rsidR="00E149D5">
          <w:rPr>
            <w:rFonts w:ascii="Arial" w:hAnsi="Arial" w:cs="Arial"/>
            <w:noProof/>
            <w:color w:val="000000"/>
            <w:lang w:val="en-US"/>
          </w:rPr>
          <w:t xml:space="preserve">of the different samples) </w:t>
        </w:r>
      </w:ins>
      <w:del w:id="359" w:author="Stefanie Glaeser" w:date="2021-03-01T21:32:00Z">
        <w:r w:rsidR="00FA4094" w:rsidRPr="00DD08A3" w:rsidDel="00E149D5">
          <w:rPr>
            <w:rFonts w:ascii="Arial" w:hAnsi="Arial" w:cs="Arial"/>
            <w:noProof/>
            <w:lang w:val="en-US"/>
          </w:rPr>
          <w:delText xml:space="preserve">were </w:delText>
        </w:r>
      </w:del>
      <w:ins w:id="360" w:author="Stefanie Glaeser" w:date="2021-03-01T21:32:00Z">
        <w:r w:rsidR="00E149D5" w:rsidRPr="00DD08A3">
          <w:rPr>
            <w:rFonts w:ascii="Arial" w:hAnsi="Arial" w:cs="Arial"/>
            <w:noProof/>
            <w:lang w:val="en-US"/>
          </w:rPr>
          <w:t>w</w:t>
        </w:r>
        <w:r w:rsidR="00E149D5">
          <w:rPr>
            <w:rFonts w:ascii="Arial" w:hAnsi="Arial" w:cs="Arial"/>
            <w:noProof/>
            <w:lang w:val="en-US"/>
          </w:rPr>
          <w:t>as</w:t>
        </w:r>
        <w:r w:rsidR="00E149D5" w:rsidRPr="00DD08A3">
          <w:rPr>
            <w:rFonts w:ascii="Arial" w:hAnsi="Arial" w:cs="Arial"/>
            <w:noProof/>
            <w:lang w:val="en-US"/>
          </w:rPr>
          <w:t xml:space="preserve"> </w:t>
        </w:r>
      </w:ins>
      <w:r w:rsidR="00FA4094" w:rsidRPr="00DD08A3">
        <w:rPr>
          <w:rFonts w:ascii="Arial" w:hAnsi="Arial" w:cs="Arial"/>
          <w:noProof/>
          <w:lang w:val="en-US"/>
        </w:rPr>
        <w:t xml:space="preserve">studied based on </w:t>
      </w:r>
      <w:r w:rsidR="00FA4094" w:rsidRPr="00DD08A3">
        <w:rPr>
          <w:rFonts w:ascii="Arial" w:hAnsi="Arial" w:cs="Arial"/>
          <w:lang w:val="en-US"/>
        </w:rPr>
        <w:t xml:space="preserve">relative abundance data </w:t>
      </w:r>
      <w:r w:rsidR="00FA4094" w:rsidRPr="00DD08A3">
        <w:rPr>
          <w:rFonts w:ascii="Arial" w:hAnsi="Arial" w:cs="Arial"/>
          <w:lang w:val="en-US"/>
        </w:rPr>
        <w:lastRenderedPageBreak/>
        <w:t>analyzed b</w:t>
      </w:r>
      <w:r w:rsidR="00FA4094">
        <w:rPr>
          <w:rFonts w:ascii="Arial" w:hAnsi="Arial" w:cs="Arial"/>
          <w:lang w:val="en-US"/>
        </w:rPr>
        <w:t>y</w:t>
      </w:r>
      <w:r w:rsidR="00FA4094" w:rsidRPr="00DD08A3">
        <w:rPr>
          <w:rFonts w:ascii="Arial" w:hAnsi="Arial" w:cs="Arial"/>
          <w:color w:val="000000"/>
          <w:lang w:val="en-US"/>
        </w:rPr>
        <w:t xml:space="preserve"> </w:t>
      </w:r>
      <w:r w:rsidR="00FA4094" w:rsidRPr="00DD08A3">
        <w:rPr>
          <w:rFonts w:ascii="Arial" w:hAnsi="Arial" w:cs="Arial"/>
          <w:lang w:val="en-US"/>
        </w:rPr>
        <w:t xml:space="preserve">non-metric multidimensional scaling </w:t>
      </w:r>
      <w:r w:rsidR="00FA4094" w:rsidRPr="00DD08A3">
        <w:rPr>
          <w:rFonts w:ascii="Arial" w:hAnsi="Arial" w:cs="Arial"/>
          <w:color w:val="000000"/>
          <w:lang w:val="en-US"/>
        </w:rPr>
        <w:t>(</w:t>
      </w:r>
      <w:r w:rsidR="00FA4094">
        <w:rPr>
          <w:rFonts w:ascii="Arial" w:hAnsi="Arial" w:cs="Arial"/>
          <w:noProof/>
          <w:color w:val="000000"/>
          <w:lang w:val="en-US"/>
        </w:rPr>
        <w:t>N</w:t>
      </w:r>
      <w:r w:rsidR="00FA4094" w:rsidRPr="00DD08A3">
        <w:rPr>
          <w:rFonts w:ascii="Arial" w:hAnsi="Arial" w:cs="Arial"/>
          <w:noProof/>
          <w:color w:val="000000"/>
          <w:lang w:val="en-US"/>
        </w:rPr>
        <w:t>MDS</w:t>
      </w:r>
      <w:r w:rsidR="00FA4094" w:rsidRPr="00DD08A3">
        <w:rPr>
          <w:rFonts w:ascii="Arial" w:hAnsi="Arial" w:cs="Arial"/>
          <w:color w:val="000000"/>
          <w:lang w:val="en-US"/>
        </w:rPr>
        <w:t>;</w:t>
      </w:r>
      <w:r w:rsidR="00346266" w:rsidRPr="00DD08A3">
        <w:rPr>
          <w:rFonts w:ascii="Arial" w:hAnsi="Arial" w:cs="Arial"/>
          <w:color w:val="000000"/>
          <w:lang w:val="en-US"/>
        </w:rPr>
        <w:t xml:space="preserve"> </w:t>
      </w:r>
      <w:sdt>
        <w:sdtPr>
          <w:rPr>
            <w:rFonts w:ascii="Arial" w:hAnsi="Arial" w:cs="Arial"/>
            <w:color w:val="000000"/>
            <w:lang w:val="en-US"/>
          </w:rPr>
          <w:alias w:val="Don't edit this field"/>
          <w:tag w:val="CitaviPlaceholder#8afe5f7e-bbb2-4ea4-936f-c542a2dd3e53"/>
          <w:id w:val="-1019546301"/>
          <w:placeholder>
            <w:docPart w:val="DB938F40C5E042C5BF8DFCA8237501EB"/>
          </w:placeholder>
        </w:sdtPr>
        <w:sdtContent>
          <w:r w:rsidR="00346266" w:rsidRPr="00DD08A3">
            <w:rPr>
              <w:rFonts w:ascii="Arial" w:hAnsi="Arial" w:cs="Arial"/>
              <w:color w:val="000000"/>
              <w:lang w:val="en-US"/>
            </w:rPr>
            <w:fldChar w:fldCharType="begin"/>
          </w:r>
          <w:r w:rsidR="00440A73">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jMWYyNzgxLTk5NGUtNGJlNS1iMTY3LWMxYzA4MGRjMDNmNiIsIlJhbmdlTGVuZ3RoIjo0LCJSZWZlcmVuY2VJZCI6IjMxYjFhODUyLWExMjMtNDMzNS05YWQwLWEwNzRlMWZiZjcy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NTUwOTYxMyIsIlVyaVN0cmluZyI6Imh0dHA6Ly93d3cubmNiaS5ubG0ubmloLmdvdi9wdWJtZWQvMTU1MDk2MT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Vva2xpcyBBcG9zdG9sb3BvdWxvcyIsIkNyZWF0ZWRPbiI6IjIwMTktMDItMTBUMTI6MTA6NDMiLCJNb2RpZmllZEJ5IjoiX05lb2tsaXMgQXBvc3RvbG9wb3Vsb3MiLCJJZCI6ImMzYWY4MTA5LTIyY2ItNDdiYi1iMDY0LTRmNzQ2NzE3MDE5MyIsIk1vZGlmaWVkT24iOiIyMDE5LTAyLTEwVDEyOjEwOjUx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5My9iaW9pbmZvcm1hdGljcy9idGkwNjciLCJVcmlTdHJpbmciOiJodHRwczovL2RvaS5vcmcvMTAuMTA5My9iaW9pbmZvcm1hdGljcy9idGkwNj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}</w:instrText>
          </w:r>
          <w:r w:rsidR="00346266" w:rsidRPr="00DD08A3">
            <w:rPr>
              <w:rFonts w:ascii="Arial" w:hAnsi="Arial" w:cs="Arial"/>
              <w:color w:val="000000"/>
              <w:lang w:val="en-US"/>
            </w:rPr>
            <w:fldChar w:fldCharType="separate"/>
          </w:r>
          <w:r w:rsidR="00440A73">
            <w:rPr>
              <w:rFonts w:ascii="Arial" w:hAnsi="Arial" w:cs="Arial"/>
              <w:color w:val="000000"/>
              <w:lang w:val="en-US"/>
            </w:rPr>
            <w:t>[39]</w:t>
          </w:r>
          <w:r w:rsidR="00346266" w:rsidRPr="00DD08A3">
            <w:rPr>
              <w:rFonts w:ascii="Arial" w:hAnsi="Arial" w:cs="Arial"/>
              <w:color w:val="000000"/>
              <w:lang w:val="en-US"/>
            </w:rPr>
            <w:fldChar w:fldCharType="end"/>
          </w:r>
        </w:sdtContent>
      </w:sdt>
      <w:r w:rsidR="00346266" w:rsidRPr="00DD08A3">
        <w:rPr>
          <w:rFonts w:ascii="Arial" w:hAnsi="Arial" w:cs="Arial"/>
          <w:color w:val="000000"/>
          <w:lang w:val="en-US"/>
        </w:rPr>
        <w:t xml:space="preserve">) </w:t>
      </w:r>
      <w:r w:rsidR="00F6237A" w:rsidRPr="00DD08A3">
        <w:rPr>
          <w:rFonts w:ascii="Arial" w:hAnsi="Arial" w:cs="Arial"/>
          <w:lang w:val="en-US"/>
        </w:rPr>
        <w:t>using Bray-Curtis similarity matrix</w:t>
      </w:r>
      <w:r w:rsidR="00346266" w:rsidRPr="00DD08A3">
        <w:rPr>
          <w:rFonts w:ascii="Arial" w:hAnsi="Arial" w:cs="Arial"/>
          <w:lang w:val="en-US"/>
        </w:rPr>
        <w:t xml:space="preserve"> </w:t>
      </w:r>
      <w:sdt>
        <w:sdtPr>
          <w:rPr>
            <w:rFonts w:ascii="Arial" w:hAnsi="Arial" w:cs="Arial"/>
            <w:lang w:val="en-US"/>
          </w:rPr>
          <w:alias w:val="Don't edit this field"/>
          <w:tag w:val="CitaviPlaceholder#1d8f4a0e-77a4-482b-996e-6dee51605246"/>
          <w:id w:val="-2127755518"/>
          <w:placeholder>
            <w:docPart w:val="1366168E160B49039CA8DDC1FF6E274B"/>
          </w:placeholder>
        </w:sdtPr>
        <w:sdtContent>
          <w:r w:rsidR="00346266" w:rsidRPr="00DD08A3">
            <w:rPr>
              <w:rFonts w:ascii="Arial" w:hAnsi="Arial" w:cs="Arial"/>
              <w:lang w:val="en-US"/>
            </w:rPr>
            <w:fldChar w:fldCharType="begin"/>
          </w:r>
          <w:r w:rsidR="0012760B">
            <w:rPr>
              <w:rFonts w:ascii="Arial" w:hAnsi="Arial" w:cs="Arial"/>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4MmU3YTM0LTkyZmYtNGZmZS1hZmE4LWU5YmNjMDYwOWZhMiIsIlJhbmdlTGVuZ3RoIjo0LCJSZWZlcmVuY2VJZCI6ImRlODk5NGExLTU4MDYtNDVhNC1hOGI1LTY1ODgxNTg5MTRi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jMwNy8xOTQyMjY4IiwiVXJpU3RyaW5nIjoiaHR0cHM6Ly9kb2kub3JnLzEwLjIzMDcvMTk0MjI2O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}</w:instrText>
          </w:r>
          <w:r w:rsidR="00346266" w:rsidRPr="00DD08A3">
            <w:rPr>
              <w:rFonts w:ascii="Arial" w:hAnsi="Arial" w:cs="Arial"/>
              <w:lang w:val="en-US"/>
            </w:rPr>
            <w:fldChar w:fldCharType="separate"/>
          </w:r>
          <w:r w:rsidR="00440A73">
            <w:rPr>
              <w:rFonts w:ascii="Arial" w:hAnsi="Arial" w:cs="Arial"/>
              <w:lang w:val="en-US"/>
            </w:rPr>
            <w:t>[40]</w:t>
          </w:r>
          <w:r w:rsidR="00346266" w:rsidRPr="00DD08A3">
            <w:rPr>
              <w:rFonts w:ascii="Arial" w:hAnsi="Arial" w:cs="Arial"/>
              <w:lang w:val="en-US"/>
            </w:rPr>
            <w:fldChar w:fldCharType="end"/>
          </w:r>
        </w:sdtContent>
      </w:sdt>
      <w:r w:rsidR="00346266" w:rsidRPr="00DD08A3">
        <w:rPr>
          <w:rFonts w:ascii="Arial" w:hAnsi="Arial" w:cs="Arial"/>
          <w:lang w:val="en-US"/>
        </w:rPr>
        <w:t>.</w:t>
      </w:r>
      <w:r w:rsidR="0077762A" w:rsidRPr="0077762A">
        <w:rPr>
          <w:rFonts w:ascii="Arial" w:hAnsi="Arial" w:cs="Arial"/>
          <w:color w:val="000000"/>
          <w:lang w:val="en-US"/>
        </w:rPr>
        <w:t xml:space="preserve"> </w:t>
      </w:r>
      <w:r w:rsidR="000922C3">
        <w:rPr>
          <w:rFonts w:ascii="Arial" w:hAnsi="Arial" w:cs="Arial"/>
          <w:color w:val="000000"/>
          <w:lang w:val="en-US"/>
        </w:rPr>
        <w:t xml:space="preserve">Environmental variables (e.g. body sites, home (living in the same house) and sex) were included to the NMDS plot </w:t>
      </w:r>
      <w:r w:rsidR="000922C3" w:rsidRPr="00A36F28">
        <w:rPr>
          <w:rFonts w:ascii="Arial" w:hAnsi="Arial" w:cs="Arial"/>
          <w:color w:val="000000"/>
          <w:lang w:val="en-US"/>
        </w:rPr>
        <w:t>displayed as biplot vector</w:t>
      </w:r>
      <w:r w:rsidR="000922C3" w:rsidRPr="001D5963">
        <w:rPr>
          <w:rFonts w:ascii="Arial" w:hAnsi="Arial" w:cs="Arial"/>
          <w:color w:val="000000"/>
          <w:lang w:val="en-US"/>
        </w:rPr>
        <w:t>.</w:t>
      </w:r>
      <w:r w:rsidR="000922C3" w:rsidRPr="00DD08A3">
        <w:rPr>
          <w:rFonts w:ascii="Arial" w:hAnsi="Arial" w:cs="Arial"/>
          <w:lang w:val="en-US"/>
        </w:rPr>
        <w:t xml:space="preserve"> One Way ANOSIMs</w:t>
      </w:r>
      <w:ins w:id="361" w:author="Neoklis.Apostolopoulos@vetmed.uni-giessen.de" w:date="2021-01-06T22:58:00Z">
        <w:r w:rsidR="00606602">
          <w:rPr>
            <w:rFonts w:ascii="Arial" w:hAnsi="Arial" w:cs="Arial"/>
            <w:lang w:val="el-GR"/>
          </w:rPr>
          <w:t xml:space="preserve"> </w:t>
        </w:r>
        <w:r w:rsidR="00606602">
          <w:rPr>
            <w:rFonts w:ascii="Arial" w:hAnsi="Arial" w:cs="Arial"/>
          </w:rPr>
          <w:t>(</w:t>
        </w:r>
        <w:r w:rsidR="00606602" w:rsidRPr="00606602">
          <w:rPr>
            <w:rFonts w:ascii="Arial" w:hAnsi="Arial" w:cs="Arial"/>
            <w:lang w:val="el-GR"/>
          </w:rPr>
          <w:t xml:space="preserve">9999 </w:t>
        </w:r>
        <w:proofErr w:type="spellStart"/>
        <w:r w:rsidR="00606602" w:rsidRPr="00606602">
          <w:rPr>
            <w:rFonts w:ascii="Arial" w:hAnsi="Arial" w:cs="Arial"/>
            <w:lang w:val="el-GR"/>
          </w:rPr>
          <w:t>permutations</w:t>
        </w:r>
        <w:proofErr w:type="spellEnd"/>
        <w:r w:rsidR="00606602">
          <w:rPr>
            <w:rFonts w:ascii="Arial" w:hAnsi="Arial" w:cs="Arial"/>
          </w:rPr>
          <w:t>)</w:t>
        </w:r>
      </w:ins>
      <w:r w:rsidR="00346266" w:rsidRPr="00DD08A3">
        <w:rPr>
          <w:rFonts w:ascii="Arial" w:hAnsi="Arial" w:cs="Arial"/>
          <w:lang w:val="en-US"/>
        </w:rPr>
        <w:t xml:space="preserve"> </w:t>
      </w:r>
      <w:sdt>
        <w:sdtPr>
          <w:rPr>
            <w:rFonts w:ascii="Arial" w:hAnsi="Arial" w:cs="Arial"/>
            <w:color w:val="000000"/>
            <w:lang w:val="en-US"/>
          </w:rPr>
          <w:alias w:val="Don't edit this field"/>
          <w:tag w:val="CitaviPlaceholder#8fd231c1-57f9-46b5-93bf-b575a16a0b29"/>
          <w:id w:val="539087577"/>
          <w:placeholder>
            <w:docPart w:val="21A6F02278FC4FCB9C9C96629CBC3CAA"/>
          </w:placeholder>
        </w:sdtPr>
        <w:sdtContent>
          <w:r w:rsidR="00346266" w:rsidRPr="00DD08A3">
            <w:rPr>
              <w:rFonts w:ascii="Arial" w:hAnsi="Arial" w:cs="Arial"/>
              <w:color w:val="000000"/>
              <w:lang w:val="en-US"/>
            </w:rPr>
            <w:fldChar w:fldCharType="begin"/>
          </w:r>
          <w:r w:rsidR="0012760B">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NTcyM2VmLTRkOWQtNGQ2Ni1iYjc2LWRlMzIzOTUyZDIyNCIsIlJhbmdlTGVuZ3RoIjo0LCJSZWZlcmVuY2VJZCI6ImMxMmMxYmM5LTRjZjMtNDY5Ni1hNjA4LWQzYTUzMWZmZWM3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ExMS9qLjE0NDItOTk5My4xOTkzLnRiMDA0MzgueCIsIlVyaVN0cmluZyI6Imh0dHBzOi8vZG9pLm9yZy8xMC4xMTExL2ouMTQ0Mi05OTkzLjE5OTMudGIwMDQzOC54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}</w:instrText>
          </w:r>
          <w:r w:rsidR="00346266" w:rsidRPr="00DD08A3">
            <w:rPr>
              <w:rFonts w:ascii="Arial" w:hAnsi="Arial" w:cs="Arial"/>
              <w:color w:val="000000"/>
              <w:lang w:val="en-US"/>
            </w:rPr>
            <w:fldChar w:fldCharType="separate"/>
          </w:r>
          <w:r w:rsidR="00440A73">
            <w:rPr>
              <w:rFonts w:ascii="Arial" w:hAnsi="Arial" w:cs="Arial"/>
              <w:color w:val="000000"/>
              <w:lang w:val="en-US"/>
            </w:rPr>
            <w:t>[41]</w:t>
          </w:r>
          <w:r w:rsidR="00346266" w:rsidRPr="00DD08A3">
            <w:rPr>
              <w:rFonts w:ascii="Arial" w:hAnsi="Arial" w:cs="Arial"/>
              <w:color w:val="000000"/>
              <w:lang w:val="en-US"/>
            </w:rPr>
            <w:fldChar w:fldCharType="end"/>
          </w:r>
        </w:sdtContent>
      </w:sdt>
      <w:r w:rsidR="00346266" w:rsidRPr="00A1387B">
        <w:rPr>
          <w:rFonts w:ascii="Arial" w:hAnsi="Arial" w:cs="Arial"/>
          <w:lang w:val="en-US"/>
        </w:rPr>
        <w:t xml:space="preserve"> </w:t>
      </w:r>
      <w:r w:rsidR="009D5011" w:rsidRPr="00A1387B">
        <w:rPr>
          <w:rFonts w:ascii="Arial" w:hAnsi="Arial" w:cs="Arial"/>
          <w:lang w:val="en-US"/>
        </w:rPr>
        <w:t xml:space="preserve">and </w:t>
      </w:r>
      <w:r w:rsidR="009D5011" w:rsidRPr="00A1387B">
        <w:rPr>
          <w:rFonts w:ascii="Arial" w:hAnsi="Arial" w:cs="Arial"/>
          <w:color w:val="000000"/>
          <w:lang w:val="en-US"/>
        </w:rPr>
        <w:t>One way PERMANOVA</w:t>
      </w:r>
      <w:ins w:id="362" w:author="Neoklis.Apostolopoulos@vetmed.uni-giessen.de" w:date="2021-01-06T22:58:00Z">
        <w:r w:rsidR="00606602">
          <w:rPr>
            <w:rFonts w:ascii="Arial" w:hAnsi="Arial" w:cs="Arial"/>
            <w:color w:val="000000"/>
            <w:lang w:val="en-US"/>
          </w:rPr>
          <w:t xml:space="preserve"> (</w:t>
        </w:r>
        <w:r w:rsidR="00606602" w:rsidRPr="00606602">
          <w:rPr>
            <w:rFonts w:ascii="Arial" w:hAnsi="Arial" w:cs="Arial"/>
            <w:color w:val="000000"/>
            <w:lang w:val="en-US"/>
          </w:rPr>
          <w:t>9999 permutations</w:t>
        </w:r>
        <w:r w:rsidR="00606602">
          <w:rPr>
            <w:rFonts w:ascii="Arial" w:hAnsi="Arial" w:cs="Arial"/>
            <w:color w:val="000000"/>
            <w:lang w:val="en-US"/>
          </w:rPr>
          <w:t>)</w:t>
        </w:r>
      </w:ins>
      <w:r w:rsidR="009D5011" w:rsidRPr="00A1387B">
        <w:rPr>
          <w:rFonts w:ascii="Arial" w:hAnsi="Arial" w:cs="Arial"/>
          <w:color w:val="000000"/>
          <w:lang w:val="en-US"/>
        </w:rPr>
        <w:t xml:space="preserve"> </w:t>
      </w:r>
      <w:sdt>
        <w:sdtPr>
          <w:rPr>
            <w:rFonts w:ascii="Arial" w:hAnsi="Arial" w:cs="Arial"/>
            <w:color w:val="000000"/>
            <w:lang w:val="en-US"/>
          </w:rPr>
          <w:alias w:val="Don't edit this field"/>
          <w:tag w:val="CitaviPlaceholder#3ce2ca46-8e93-49ef-849c-4a473fec7576"/>
          <w:id w:val="-896042497"/>
          <w:placeholder>
            <w:docPart w:val="DefaultPlaceholder_-1854013440"/>
          </w:placeholder>
        </w:sdtPr>
        <w:sdtContent>
          <w:r w:rsidR="00165D21" w:rsidRPr="00A1387B">
            <w:rPr>
              <w:rFonts w:ascii="Arial" w:hAnsi="Arial" w:cs="Arial"/>
              <w:color w:val="000000"/>
              <w:lang w:val="en-US"/>
            </w:rPr>
            <w:fldChar w:fldCharType="begin"/>
          </w:r>
          <w:r w:rsidR="0012760B">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NTExMGIwLTk0ODYtNGFkMy1hYjUzLWI1NDllYWQ0MDViYiIsIlJhbmdlTGVuZ3RoIjo0LCJSZWZlcmVuY2VJZCI6IjA0ODQ5ZjhhLWNjNTgtNDIyYS04NDRhLWEyNDE4OGM1MDI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ExMS9qLjE0NDItOTk5My4yMDAxLjAxMDcwLnBwLngiLCJVcmlTdHJpbmciOiJodHRwczovL2RvaS5vcmcvMTAuMTExMS9qLjE0NDItOTk5My4yMDAxLjAxMDcwLnBwLng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}</w:instrText>
          </w:r>
          <w:r w:rsidR="00165D21" w:rsidRPr="00A1387B">
            <w:rPr>
              <w:rFonts w:ascii="Arial" w:hAnsi="Arial" w:cs="Arial"/>
              <w:color w:val="000000"/>
              <w:lang w:val="en-US"/>
            </w:rPr>
            <w:fldChar w:fldCharType="separate"/>
          </w:r>
          <w:r w:rsidR="00440A73">
            <w:rPr>
              <w:rFonts w:ascii="Arial" w:hAnsi="Arial" w:cs="Arial"/>
              <w:color w:val="000000"/>
              <w:lang w:val="en-US"/>
            </w:rPr>
            <w:t>[42]</w:t>
          </w:r>
          <w:r w:rsidR="00165D21" w:rsidRPr="00A1387B">
            <w:rPr>
              <w:rFonts w:ascii="Arial" w:hAnsi="Arial" w:cs="Arial"/>
              <w:color w:val="000000"/>
              <w:lang w:val="en-US"/>
            </w:rPr>
            <w:fldChar w:fldCharType="end"/>
          </w:r>
        </w:sdtContent>
      </w:sdt>
      <w:r w:rsidR="00280854" w:rsidRPr="00A1387B">
        <w:rPr>
          <w:rFonts w:ascii="Arial" w:hAnsi="Arial" w:cs="Arial"/>
          <w:color w:val="000000"/>
          <w:lang w:val="en-US"/>
        </w:rPr>
        <w:t xml:space="preserve"> </w:t>
      </w:r>
      <w:r w:rsidR="00AC7217" w:rsidRPr="00A1387B">
        <w:rPr>
          <w:rFonts w:ascii="Arial" w:hAnsi="Arial" w:cs="Arial"/>
          <w:lang w:val="en-US"/>
        </w:rPr>
        <w:t xml:space="preserve">were performed to </w:t>
      </w:r>
      <w:ins w:id="363" w:author="Stefanie Glaeser" w:date="2021-03-01T21:38:00Z">
        <w:r w:rsidR="00764096">
          <w:rPr>
            <w:rFonts w:ascii="Arial" w:hAnsi="Arial" w:cs="Arial"/>
            <w:lang w:val="en-US"/>
          </w:rPr>
          <w:t xml:space="preserve">determine </w:t>
        </w:r>
      </w:ins>
      <w:r w:rsidR="00AC7217" w:rsidRPr="00A1387B">
        <w:rPr>
          <w:rFonts w:ascii="Arial" w:hAnsi="Arial" w:cs="Arial"/>
          <w:lang w:val="en-US"/>
        </w:rPr>
        <w:t xml:space="preserve">significant differences </w:t>
      </w:r>
      <w:r w:rsidR="00AC7217">
        <w:rPr>
          <w:rFonts w:ascii="Arial" w:hAnsi="Arial" w:cs="Arial"/>
          <w:lang w:val="en-US"/>
        </w:rPr>
        <w:t xml:space="preserve">(evaluating the </w:t>
      </w:r>
      <w:r w:rsidR="00AC7217" w:rsidRPr="00A1387B">
        <w:rPr>
          <w:rFonts w:ascii="Arial" w:hAnsi="Arial" w:cs="Arial"/>
          <w:lang w:val="en-US"/>
        </w:rPr>
        <w:t xml:space="preserve">sequential Bonferroni </w:t>
      </w:r>
      <w:r w:rsidR="00AC7217" w:rsidRPr="00A1387B">
        <w:rPr>
          <w:rFonts w:ascii="Arial" w:hAnsi="Arial" w:cs="Arial"/>
          <w:color w:val="000000"/>
          <w:lang w:val="en-US"/>
        </w:rPr>
        <w:t>p-value</w:t>
      </w:r>
      <w:r w:rsidR="00AC7217">
        <w:rPr>
          <w:rFonts w:ascii="Arial" w:hAnsi="Arial" w:cs="Arial"/>
          <w:color w:val="000000"/>
          <w:lang w:val="en-US"/>
        </w:rPr>
        <w:t>s</w:t>
      </w:r>
      <w:r w:rsidR="00AC7217">
        <w:rPr>
          <w:rFonts w:ascii="Arial" w:hAnsi="Arial" w:cs="Arial"/>
          <w:lang w:val="en-US"/>
        </w:rPr>
        <w:t xml:space="preserve">) </w:t>
      </w:r>
      <w:r w:rsidR="00AC7217" w:rsidRPr="00A1387B">
        <w:rPr>
          <w:rFonts w:ascii="Arial" w:hAnsi="Arial" w:cs="Arial"/>
          <w:lang w:val="en-US"/>
        </w:rPr>
        <w:t>among samples. SIMPER (Similarity Percentage) analysis</w:t>
      </w:r>
      <w:r w:rsidR="00346266" w:rsidRPr="00A1387B">
        <w:rPr>
          <w:rFonts w:ascii="Arial" w:hAnsi="Arial" w:cs="Arial"/>
          <w:lang w:val="en-US"/>
        </w:rPr>
        <w:t xml:space="preserve"> </w:t>
      </w:r>
      <w:sdt>
        <w:sdtPr>
          <w:rPr>
            <w:rFonts w:ascii="Arial" w:hAnsi="Arial" w:cs="Arial"/>
            <w:color w:val="000000"/>
            <w:lang w:val="en-US"/>
          </w:rPr>
          <w:alias w:val="Don't edit this field"/>
          <w:tag w:val="CitaviPlaceholder#fa3523cc-2c4e-4bdd-9c5e-900c73167d88"/>
          <w:id w:val="1179155812"/>
          <w:placeholder>
            <w:docPart w:val="C14D61F269AD481C931CB56D457D0141"/>
          </w:placeholder>
        </w:sdtPr>
        <w:sdtContent>
          <w:r w:rsidR="00346266" w:rsidRPr="00A1387B">
            <w:rPr>
              <w:rFonts w:ascii="Arial" w:hAnsi="Arial" w:cs="Arial"/>
              <w:color w:val="000000"/>
              <w:lang w:val="en-US"/>
            </w:rPr>
            <w:fldChar w:fldCharType="begin"/>
          </w:r>
          <w:r w:rsidR="0012760B">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NTcyM2VmLTRkOWQtNGQ2Ni1iYjc2LWRlMzIzOTUyZDIyNCIsIlJhbmdlTGVuZ3RoIjo0LCJSZWZlcmVuY2VJZCI6ImMxMmMxYmM5LTRjZjMtNDY5Ni1hNjA4LWQzYTUzMWZmZWM3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ExMS9qLjE0NDItOTk5My4xOTkzLnRiMDA0MzgueCIsIlVyaVN0cmluZyI6Imh0dHBzOi8vZG9pLm9yZy8xMC4xMTExL2ouMTQ0Mi05OTkzLjE5OTMudGIwMDQzOC54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}</w:instrText>
          </w:r>
          <w:r w:rsidR="00346266" w:rsidRPr="00A1387B">
            <w:rPr>
              <w:rFonts w:ascii="Arial" w:hAnsi="Arial" w:cs="Arial"/>
              <w:color w:val="000000"/>
              <w:lang w:val="en-US"/>
            </w:rPr>
            <w:fldChar w:fldCharType="separate"/>
          </w:r>
          <w:r w:rsidR="00440A73">
            <w:rPr>
              <w:rFonts w:ascii="Arial" w:hAnsi="Arial" w:cs="Arial"/>
              <w:color w:val="000000"/>
              <w:lang w:val="en-US"/>
            </w:rPr>
            <w:t>[41]</w:t>
          </w:r>
          <w:r w:rsidR="00346266" w:rsidRPr="00A1387B">
            <w:rPr>
              <w:rFonts w:ascii="Arial" w:hAnsi="Arial" w:cs="Arial"/>
              <w:color w:val="000000"/>
              <w:lang w:val="en-US"/>
            </w:rPr>
            <w:fldChar w:fldCharType="end"/>
          </w:r>
        </w:sdtContent>
      </w:sdt>
      <w:r w:rsidR="00346266" w:rsidRPr="00A1387B">
        <w:rPr>
          <w:rFonts w:ascii="Arial" w:hAnsi="Arial" w:cs="Arial"/>
          <w:lang w:val="en-US"/>
        </w:rPr>
        <w:t xml:space="preserve"> </w:t>
      </w:r>
      <w:r w:rsidR="008A48AE">
        <w:rPr>
          <w:rFonts w:ascii="Arial" w:hAnsi="Arial" w:cs="Arial"/>
          <w:lang w:val="en-US"/>
        </w:rPr>
        <w:t xml:space="preserve">also based on the Bray Curtis similarity matrix, </w:t>
      </w:r>
      <w:r w:rsidR="008A48AE" w:rsidRPr="00A1387B">
        <w:rPr>
          <w:rFonts w:ascii="Arial" w:hAnsi="Arial" w:cs="Arial"/>
          <w:lang w:val="en-US"/>
        </w:rPr>
        <w:t xml:space="preserve">was used to determine the average </w:t>
      </w:r>
      <w:r w:rsidR="008A48AE" w:rsidRPr="00A1387B">
        <w:rPr>
          <w:rFonts w:ascii="Arial" w:hAnsi="Arial" w:cs="Arial"/>
          <w:noProof/>
          <w:lang w:val="en-US"/>
        </w:rPr>
        <w:t>percent</w:t>
      </w:r>
      <w:r w:rsidR="008A48AE" w:rsidRPr="00A1387B">
        <w:rPr>
          <w:rFonts w:ascii="Arial" w:hAnsi="Arial" w:cs="Arial"/>
          <w:lang w:val="en-US"/>
        </w:rPr>
        <w:t xml:space="preserve"> contribution of the different taxa to the dissimilarity among samples.</w:t>
      </w:r>
      <w:r w:rsidR="008A48AE" w:rsidRPr="00A1387B" w:rsidDel="00346266">
        <w:rPr>
          <w:rFonts w:ascii="Arial" w:hAnsi="Arial" w:cs="Arial"/>
          <w:lang w:val="en-US"/>
        </w:rPr>
        <w:t xml:space="preserve"> </w:t>
      </w:r>
      <w:r w:rsidR="008A48AE" w:rsidRPr="004D2BE3">
        <w:rPr>
          <w:rFonts w:ascii="Arial" w:hAnsi="Arial" w:cs="Arial"/>
          <w:highlight w:val="green"/>
          <w:lang w:val="en-US"/>
          <w:rPrChange w:id="364" w:author="Stefanie Glaeser" w:date="2021-03-03T15:22:00Z">
            <w:rPr>
              <w:rFonts w:ascii="Arial" w:hAnsi="Arial" w:cs="Arial"/>
              <w:lang w:val="en-US"/>
            </w:rPr>
          </w:rPrChange>
        </w:rPr>
        <w:t>Significant differences between the mean relative abundances of specific taxa were evaluated performing a normality test (</w:t>
      </w:r>
      <w:proofErr w:type="spellStart"/>
      <w:r w:rsidR="008A48AE" w:rsidRPr="004D2BE3">
        <w:rPr>
          <w:rFonts w:ascii="Arial" w:hAnsi="Arial" w:cs="Arial"/>
          <w:highlight w:val="green"/>
          <w:lang w:val="en-US"/>
          <w:rPrChange w:id="365" w:author="Stefanie Glaeser" w:date="2021-03-03T15:22:00Z">
            <w:rPr>
              <w:rFonts w:ascii="Arial" w:hAnsi="Arial" w:cs="Arial"/>
              <w:lang w:val="en-US"/>
            </w:rPr>
          </w:rPrChange>
        </w:rPr>
        <w:t>Shaphiro</w:t>
      </w:r>
      <w:proofErr w:type="spellEnd"/>
      <w:r w:rsidR="008A48AE" w:rsidRPr="004D2BE3">
        <w:rPr>
          <w:rFonts w:ascii="Arial" w:hAnsi="Arial" w:cs="Arial"/>
          <w:highlight w:val="green"/>
          <w:lang w:val="en-US"/>
          <w:rPrChange w:id="366" w:author="Stefanie Glaeser" w:date="2021-03-03T15:22:00Z">
            <w:rPr>
              <w:rFonts w:ascii="Arial" w:hAnsi="Arial" w:cs="Arial"/>
              <w:lang w:val="en-US"/>
            </w:rPr>
          </w:rPrChange>
        </w:rPr>
        <w:t>-Wilk), t-test, Mann-Whitney Rank Sum test or a Kruskal Wallis Test as indicated.</w:t>
      </w:r>
    </w:p>
    <w:p w14:paraId="294168E9" w14:textId="77777777" w:rsidR="007D5298" w:rsidRPr="00A1387B" w:rsidRDefault="007D5298" w:rsidP="008A48AE">
      <w:pPr>
        <w:autoSpaceDE w:val="0"/>
        <w:autoSpaceDN w:val="0"/>
        <w:adjustRightInd w:val="0"/>
        <w:spacing w:line="480" w:lineRule="auto"/>
        <w:jc w:val="both"/>
        <w:rPr>
          <w:rFonts w:ascii="Arial" w:hAnsi="Arial" w:cs="Arial"/>
          <w:lang w:val="en-US"/>
        </w:rPr>
      </w:pPr>
    </w:p>
    <w:p w14:paraId="3B5B9606" w14:textId="690A63E6" w:rsidR="006251BB" w:rsidRPr="00A1387B" w:rsidRDefault="006251BB" w:rsidP="002E4BF9">
      <w:pPr>
        <w:pStyle w:val="PLOSoneLevel1heading"/>
      </w:pPr>
      <w:r w:rsidRPr="00A1387B">
        <w:t>Results</w:t>
      </w:r>
    </w:p>
    <w:p w14:paraId="4EA75116" w14:textId="22E77F79" w:rsidR="00467CB4" w:rsidRPr="00A1387B" w:rsidRDefault="00F93C2F" w:rsidP="002E4BF9">
      <w:pPr>
        <w:pStyle w:val="PlosOneLEvel2Heading"/>
      </w:pPr>
      <w:r w:rsidRPr="00A1387B">
        <w:t>Study subjects</w:t>
      </w:r>
    </w:p>
    <w:p w14:paraId="0683C67C" w14:textId="3B05910B" w:rsidR="00DC7431" w:rsidRDefault="00DC7431" w:rsidP="00DC7431">
      <w:pPr>
        <w:autoSpaceDE w:val="0"/>
        <w:autoSpaceDN w:val="0"/>
        <w:adjustRightInd w:val="0"/>
        <w:spacing w:line="480" w:lineRule="auto"/>
        <w:jc w:val="both"/>
        <w:rPr>
          <w:rFonts w:ascii="Arial" w:hAnsi="Arial" w:cs="Arial"/>
          <w:color w:val="000000"/>
          <w:lang w:val="en-US"/>
        </w:rPr>
      </w:pPr>
      <w:r w:rsidRPr="00A1387B">
        <w:rPr>
          <w:rFonts w:ascii="Arial" w:hAnsi="Arial" w:cs="Arial"/>
          <w:color w:val="000000"/>
          <w:lang w:val="en-US"/>
        </w:rPr>
        <w:t xml:space="preserve">Overall 29 </w:t>
      </w:r>
      <w:r>
        <w:rPr>
          <w:rFonts w:ascii="Arial" w:hAnsi="Arial" w:cs="Arial"/>
          <w:color w:val="000000"/>
          <w:lang w:val="en-US"/>
        </w:rPr>
        <w:t xml:space="preserve">GSDs </w:t>
      </w:r>
      <w:r w:rsidRPr="00A1387B">
        <w:rPr>
          <w:rFonts w:ascii="Arial" w:hAnsi="Arial" w:cs="Arial"/>
          <w:color w:val="000000"/>
          <w:lang w:val="en-US"/>
        </w:rPr>
        <w:t xml:space="preserve">were sampled but five were excluded </w:t>
      </w:r>
      <w:r>
        <w:rPr>
          <w:rFonts w:ascii="Arial" w:hAnsi="Arial" w:cs="Arial"/>
          <w:color w:val="000000"/>
          <w:lang w:val="en-US"/>
        </w:rPr>
        <w:t>according to</w:t>
      </w:r>
      <w:r w:rsidRPr="00A1387B">
        <w:rPr>
          <w:rFonts w:ascii="Arial" w:hAnsi="Arial" w:cs="Arial"/>
          <w:color w:val="000000"/>
          <w:lang w:val="en-US"/>
        </w:rPr>
        <w:t xml:space="preserve"> the </w:t>
      </w:r>
      <w:r>
        <w:rPr>
          <w:rFonts w:ascii="Arial" w:hAnsi="Arial" w:cs="Arial"/>
          <w:color w:val="000000"/>
          <w:lang w:val="en-US"/>
        </w:rPr>
        <w:t>ex</w:t>
      </w:r>
      <w:r w:rsidRPr="00A1387B">
        <w:rPr>
          <w:rFonts w:ascii="Arial" w:hAnsi="Arial" w:cs="Arial"/>
          <w:color w:val="000000"/>
          <w:lang w:val="en-US"/>
        </w:rPr>
        <w:t xml:space="preserve">clusion criteria </w:t>
      </w:r>
      <w:r>
        <w:rPr>
          <w:rFonts w:ascii="Arial" w:hAnsi="Arial" w:cs="Arial"/>
          <w:color w:val="000000"/>
          <w:lang w:val="en-US"/>
        </w:rPr>
        <w:t>(Table 1 in S1)</w:t>
      </w:r>
      <w:r w:rsidRPr="00A1387B">
        <w:rPr>
          <w:rFonts w:ascii="Arial" w:hAnsi="Arial" w:cs="Arial"/>
          <w:color w:val="000000"/>
          <w:lang w:val="en-US"/>
        </w:rPr>
        <w:t>.</w:t>
      </w:r>
      <w:r>
        <w:rPr>
          <w:rFonts w:ascii="Arial" w:hAnsi="Arial" w:cs="Arial"/>
          <w:color w:val="000000"/>
          <w:lang w:val="en-US"/>
        </w:rPr>
        <w:t xml:space="preserve"> Twelve </w:t>
      </w:r>
      <w:r w:rsidRPr="00A1387B">
        <w:rPr>
          <w:rFonts w:ascii="Arial" w:hAnsi="Arial" w:cs="Arial"/>
          <w:color w:val="000000"/>
          <w:lang w:val="en-US"/>
        </w:rPr>
        <w:t>non-allergic</w:t>
      </w:r>
      <w:r>
        <w:rPr>
          <w:rFonts w:ascii="Arial" w:hAnsi="Arial" w:cs="Arial"/>
          <w:color w:val="000000"/>
          <w:lang w:val="en-US"/>
        </w:rPr>
        <w:t xml:space="preserve"> (6 male, 1 male castrated, 4 intact female and 1 sp</w:t>
      </w:r>
      <w:del w:id="367" w:author="Neoklis" w:date="2020-08-20T14:56:00Z">
        <w:r w:rsidR="000764A4" w:rsidDel="000764A4">
          <w:rPr>
            <w:rFonts w:ascii="Arial" w:hAnsi="Arial" w:cs="Arial"/>
            <w:color w:val="000000"/>
            <w:lang w:val="en-US"/>
          </w:rPr>
          <w:delText>r</w:delText>
        </w:r>
      </w:del>
      <w:r>
        <w:rPr>
          <w:rFonts w:ascii="Arial" w:hAnsi="Arial" w:cs="Arial"/>
          <w:color w:val="000000"/>
          <w:lang w:val="en-US"/>
        </w:rPr>
        <w:t>ayed female)</w:t>
      </w:r>
      <w:r w:rsidRPr="00A1387B">
        <w:rPr>
          <w:rFonts w:ascii="Arial" w:hAnsi="Arial" w:cs="Arial"/>
          <w:color w:val="000000"/>
          <w:lang w:val="en-US"/>
        </w:rPr>
        <w:t xml:space="preserve"> </w:t>
      </w:r>
      <w:r>
        <w:rPr>
          <w:rFonts w:ascii="Arial" w:hAnsi="Arial" w:cs="Arial"/>
          <w:color w:val="000000"/>
          <w:lang w:val="en-US"/>
        </w:rPr>
        <w:t xml:space="preserve">and twelve </w:t>
      </w:r>
      <w:r w:rsidRPr="00A1387B">
        <w:rPr>
          <w:rFonts w:ascii="Arial" w:hAnsi="Arial" w:cs="Arial"/>
          <w:color w:val="000000"/>
          <w:lang w:val="en-US"/>
        </w:rPr>
        <w:t>allergic</w:t>
      </w:r>
      <w:r>
        <w:rPr>
          <w:rFonts w:ascii="Arial" w:hAnsi="Arial" w:cs="Arial"/>
          <w:color w:val="000000"/>
          <w:lang w:val="en-US"/>
        </w:rPr>
        <w:t xml:space="preserve"> (2 intact male, 1 male castrated and 9 intact female)</w:t>
      </w:r>
      <w:r w:rsidRPr="00A1387B">
        <w:rPr>
          <w:rFonts w:ascii="Arial" w:hAnsi="Arial" w:cs="Arial"/>
          <w:color w:val="000000"/>
          <w:lang w:val="en-US"/>
        </w:rPr>
        <w:t xml:space="preserve"> </w:t>
      </w:r>
      <w:r>
        <w:rPr>
          <w:rFonts w:ascii="Arial" w:hAnsi="Arial" w:cs="Arial"/>
          <w:color w:val="000000"/>
          <w:lang w:val="en-US"/>
        </w:rPr>
        <w:t xml:space="preserve">GSDs </w:t>
      </w:r>
      <w:r w:rsidRPr="00A1387B">
        <w:rPr>
          <w:rFonts w:ascii="Arial" w:hAnsi="Arial" w:cs="Arial"/>
          <w:color w:val="000000"/>
          <w:lang w:val="en-US"/>
        </w:rPr>
        <w:t>were further analyzed</w:t>
      </w:r>
      <w:r>
        <w:rPr>
          <w:rFonts w:ascii="Arial" w:hAnsi="Arial" w:cs="Arial"/>
          <w:color w:val="000000"/>
          <w:lang w:val="en-US"/>
        </w:rPr>
        <w:t xml:space="preserve"> (Table 1 in S1)</w:t>
      </w:r>
      <w:r w:rsidRPr="00A1387B">
        <w:rPr>
          <w:rFonts w:ascii="Arial" w:hAnsi="Arial" w:cs="Arial"/>
          <w:color w:val="000000"/>
          <w:lang w:val="en-US"/>
        </w:rPr>
        <w:t xml:space="preserve">. </w:t>
      </w:r>
      <w:r>
        <w:rPr>
          <w:rFonts w:ascii="Arial" w:hAnsi="Arial" w:cs="Arial"/>
          <w:color w:val="000000"/>
          <w:lang w:val="en-US"/>
        </w:rPr>
        <w:t>The dogs were living in a radius of max 131 kilometers away from the town of Giessen (Germany). The age of the non-allergic dogs (mean: 7.5 ±1.9 years) was significantly higher (t-Test p&lt; 0.01) than the age of allergic GSDs (mean: 4.8 ±2.2 years)</w:t>
      </w:r>
      <w:r w:rsidRPr="00A1387B">
        <w:rPr>
          <w:rFonts w:ascii="Arial" w:hAnsi="Arial" w:cs="Arial"/>
          <w:color w:val="000000"/>
          <w:lang w:val="en-US"/>
        </w:rPr>
        <w:t xml:space="preserve">. </w:t>
      </w:r>
      <w:r w:rsidRPr="00B941AE">
        <w:rPr>
          <w:rFonts w:ascii="Arial" w:hAnsi="Arial" w:cs="Arial"/>
          <w:color w:val="000000"/>
          <w:lang w:val="en-US"/>
        </w:rPr>
        <w:t xml:space="preserve">All allergic dogs had mild lesions </w:t>
      </w:r>
      <w:r>
        <w:rPr>
          <w:rFonts w:ascii="Arial" w:hAnsi="Arial" w:cs="Arial"/>
          <w:color w:val="000000"/>
          <w:lang w:val="en-US"/>
        </w:rPr>
        <w:t>with a median</w:t>
      </w:r>
      <w:r w:rsidRPr="00B941AE">
        <w:rPr>
          <w:rFonts w:ascii="Arial" w:hAnsi="Arial" w:cs="Arial"/>
          <w:color w:val="000000"/>
          <w:lang w:val="en-US"/>
        </w:rPr>
        <w:t xml:space="preserve"> </w:t>
      </w:r>
      <w:r w:rsidRPr="00B941AE">
        <w:rPr>
          <w:rFonts w:ascii="Arial" w:hAnsi="Arial" w:cs="Arial"/>
          <w:noProof/>
          <w:color w:val="000000"/>
          <w:lang w:val="en-US"/>
        </w:rPr>
        <w:t>CADESI</w:t>
      </w:r>
      <w:r w:rsidRPr="00B941AE">
        <w:rPr>
          <w:rFonts w:ascii="Arial" w:hAnsi="Arial" w:cs="Arial"/>
          <w:color w:val="000000"/>
          <w:lang w:val="en-US"/>
        </w:rPr>
        <w:t xml:space="preserve">-04 </w:t>
      </w:r>
      <w:r>
        <w:rPr>
          <w:rFonts w:ascii="Arial" w:hAnsi="Arial" w:cs="Arial"/>
          <w:color w:val="000000"/>
          <w:lang w:val="en-US"/>
        </w:rPr>
        <w:t xml:space="preserve">score of six (range 0-11) </w:t>
      </w:r>
      <w:r w:rsidRPr="00B941AE">
        <w:rPr>
          <w:rFonts w:ascii="Arial" w:hAnsi="Arial" w:cs="Arial"/>
          <w:color w:val="000000"/>
          <w:lang w:val="en-US"/>
        </w:rPr>
        <w:t>and</w:t>
      </w:r>
      <w:r w:rsidRPr="00D92955">
        <w:rPr>
          <w:rFonts w:ascii="Arial" w:hAnsi="Arial" w:cs="Arial"/>
          <w:color w:val="000000"/>
          <w:lang w:val="en-US"/>
        </w:rPr>
        <w:t xml:space="preserve"> </w:t>
      </w:r>
      <w:r>
        <w:rPr>
          <w:rFonts w:ascii="Arial" w:hAnsi="Arial" w:cs="Arial"/>
          <w:color w:val="000000"/>
          <w:lang w:val="en-US"/>
        </w:rPr>
        <w:t xml:space="preserve">a median </w:t>
      </w:r>
      <w:r w:rsidRPr="00B941AE">
        <w:rPr>
          <w:rFonts w:ascii="Arial" w:hAnsi="Arial" w:cs="Arial"/>
          <w:color w:val="000000"/>
          <w:lang w:val="en-US"/>
        </w:rPr>
        <w:t>PVAS score</w:t>
      </w:r>
      <w:r>
        <w:rPr>
          <w:rFonts w:ascii="Arial" w:hAnsi="Arial" w:cs="Arial"/>
          <w:color w:val="000000"/>
          <w:lang w:val="en-US"/>
        </w:rPr>
        <w:t xml:space="preserve"> of four (range 0-8)</w:t>
      </w:r>
      <w:r w:rsidRPr="007B6E2E">
        <w:rPr>
          <w:rFonts w:ascii="Arial" w:hAnsi="Arial" w:cs="Arial"/>
          <w:color w:val="000000"/>
          <w:lang w:val="en-US"/>
        </w:rPr>
        <w:t xml:space="preserve"> (Table 2</w:t>
      </w:r>
      <w:r>
        <w:rPr>
          <w:rFonts w:ascii="Arial" w:hAnsi="Arial" w:cs="Arial"/>
          <w:color w:val="000000"/>
          <w:lang w:val="en-US"/>
        </w:rPr>
        <w:t xml:space="preserve"> in S1</w:t>
      </w:r>
      <w:r w:rsidRPr="007B6E2E">
        <w:rPr>
          <w:rFonts w:ascii="Arial" w:hAnsi="Arial" w:cs="Arial"/>
          <w:color w:val="000000"/>
          <w:lang w:val="en-US"/>
        </w:rPr>
        <w:t xml:space="preserve">). </w:t>
      </w:r>
      <w:r>
        <w:rPr>
          <w:rFonts w:ascii="Arial" w:hAnsi="Arial" w:cs="Arial"/>
          <w:color w:val="000000"/>
          <w:lang w:val="en-US"/>
        </w:rPr>
        <w:t xml:space="preserve">Two </w:t>
      </w:r>
      <w:r w:rsidRPr="007B6E2E">
        <w:rPr>
          <w:rFonts w:ascii="Arial" w:hAnsi="Arial" w:cs="Arial"/>
          <w:color w:val="000000"/>
          <w:lang w:val="en-US"/>
        </w:rPr>
        <w:t xml:space="preserve">dogs </w:t>
      </w:r>
      <w:r w:rsidRPr="002C398F">
        <w:rPr>
          <w:rFonts w:ascii="Arial" w:hAnsi="Arial" w:cs="Arial"/>
          <w:color w:val="000000"/>
          <w:lang w:val="en-US"/>
        </w:rPr>
        <w:t xml:space="preserve">had </w:t>
      </w:r>
      <w:r>
        <w:rPr>
          <w:rFonts w:ascii="Arial" w:hAnsi="Arial" w:cs="Arial"/>
          <w:color w:val="000000"/>
          <w:lang w:val="en-US"/>
        </w:rPr>
        <w:t xml:space="preserve">a </w:t>
      </w:r>
      <w:r w:rsidRPr="00266E89">
        <w:rPr>
          <w:rFonts w:ascii="Arial" w:hAnsi="Arial" w:cs="Arial"/>
          <w:color w:val="000000"/>
          <w:lang w:val="en-US"/>
        </w:rPr>
        <w:t>PVAS score</w:t>
      </w:r>
      <w:r>
        <w:rPr>
          <w:rFonts w:ascii="Arial" w:hAnsi="Arial" w:cs="Arial"/>
          <w:color w:val="000000"/>
          <w:lang w:val="en-US"/>
        </w:rPr>
        <w:t xml:space="preserve"> of</w:t>
      </w:r>
      <w:r w:rsidRPr="004550B4">
        <w:rPr>
          <w:rFonts w:ascii="Arial" w:hAnsi="Arial" w:cs="Arial"/>
          <w:color w:val="000000"/>
          <w:lang w:val="en-US"/>
        </w:rPr>
        <w:t xml:space="preserve"> 7/10 and </w:t>
      </w:r>
      <w:r w:rsidRPr="00266E89">
        <w:rPr>
          <w:rFonts w:ascii="Arial" w:hAnsi="Arial" w:cs="Arial"/>
          <w:color w:val="000000"/>
          <w:lang w:val="en-US"/>
        </w:rPr>
        <w:t>8/10,</w:t>
      </w:r>
      <w:r w:rsidRPr="00D92955">
        <w:rPr>
          <w:rFonts w:ascii="Arial" w:hAnsi="Arial" w:cs="Arial"/>
          <w:color w:val="000000"/>
          <w:lang w:val="en-US"/>
        </w:rPr>
        <w:t xml:space="preserve"> respectively</w:t>
      </w:r>
      <w:r>
        <w:rPr>
          <w:rFonts w:ascii="Arial" w:hAnsi="Arial" w:cs="Arial"/>
          <w:color w:val="000000"/>
          <w:lang w:val="en-US"/>
        </w:rPr>
        <w:t xml:space="preserve"> with only </w:t>
      </w:r>
      <w:r w:rsidRPr="00D92955">
        <w:rPr>
          <w:rFonts w:ascii="Arial" w:hAnsi="Arial" w:cs="Arial"/>
          <w:color w:val="000000"/>
          <w:lang w:val="en-US"/>
        </w:rPr>
        <w:t>mild skin lesions</w:t>
      </w:r>
      <w:r>
        <w:rPr>
          <w:rFonts w:ascii="Arial" w:hAnsi="Arial" w:cs="Arial"/>
          <w:color w:val="000000"/>
          <w:lang w:val="en-US"/>
        </w:rPr>
        <w:t xml:space="preserve">. Six allergic </w:t>
      </w:r>
      <w:r w:rsidRPr="00A1387B">
        <w:rPr>
          <w:rFonts w:ascii="Arial" w:hAnsi="Arial" w:cs="Arial"/>
          <w:color w:val="000000"/>
          <w:lang w:val="en-US"/>
        </w:rPr>
        <w:t xml:space="preserve">GSDs received </w:t>
      </w:r>
      <w:r w:rsidRPr="00A1387B">
        <w:rPr>
          <w:rFonts w:ascii="Arial" w:hAnsi="Arial" w:cs="Arial"/>
          <w:noProof/>
          <w:color w:val="000000"/>
          <w:lang w:val="en-US"/>
        </w:rPr>
        <w:t>labeled</w:t>
      </w:r>
      <w:r w:rsidRPr="00A1387B">
        <w:rPr>
          <w:rFonts w:ascii="Arial" w:hAnsi="Arial" w:cs="Arial"/>
          <w:color w:val="000000"/>
          <w:lang w:val="en-US"/>
        </w:rPr>
        <w:t xml:space="preserve"> doses of oclacitinib (Apoquel, Zoetis Deutschland GmbH, Berlin, Germany).</w:t>
      </w:r>
    </w:p>
    <w:p w14:paraId="0DEE4271" w14:textId="77777777" w:rsidR="00C5652B" w:rsidRPr="00A1387B" w:rsidRDefault="00C5652B" w:rsidP="009F6D7E">
      <w:pPr>
        <w:autoSpaceDE w:val="0"/>
        <w:autoSpaceDN w:val="0"/>
        <w:adjustRightInd w:val="0"/>
        <w:spacing w:line="480" w:lineRule="auto"/>
        <w:jc w:val="both"/>
        <w:rPr>
          <w:rFonts w:ascii="Arial" w:hAnsi="Arial" w:cs="Arial"/>
          <w:color w:val="000000"/>
          <w:lang w:val="en-US"/>
        </w:rPr>
      </w:pPr>
    </w:p>
    <w:p w14:paraId="709255A9" w14:textId="01B47F20" w:rsidR="00AF2268" w:rsidRPr="00A1387B" w:rsidRDefault="00A91D65" w:rsidP="002E4BF9">
      <w:pPr>
        <w:pStyle w:val="PlosOneLEvel2Heading"/>
      </w:pPr>
      <w:r w:rsidRPr="00A1387B">
        <w:t xml:space="preserve">Analysis of the phylogenetic </w:t>
      </w:r>
      <w:r w:rsidR="00AF2268" w:rsidRPr="00A1387B">
        <w:t xml:space="preserve">composition of the </w:t>
      </w:r>
      <w:r w:rsidR="00AE4208" w:rsidRPr="00A1387B">
        <w:t>GSDs</w:t>
      </w:r>
      <w:r w:rsidR="00AF2268" w:rsidRPr="00A1387B">
        <w:t xml:space="preserve"> microbiota</w:t>
      </w:r>
    </w:p>
    <w:p w14:paraId="73882821" w14:textId="119C1B0E" w:rsidR="00E66FF2" w:rsidRPr="00A1387B" w:rsidRDefault="00E66FF2" w:rsidP="00E66FF2">
      <w:pPr>
        <w:autoSpaceDE w:val="0"/>
        <w:autoSpaceDN w:val="0"/>
        <w:adjustRightInd w:val="0"/>
        <w:spacing w:line="480" w:lineRule="auto"/>
        <w:ind w:firstLine="720"/>
        <w:jc w:val="both"/>
        <w:rPr>
          <w:rFonts w:ascii="Arial" w:hAnsi="Arial" w:cs="Arial"/>
          <w:bCs/>
          <w:color w:val="000000"/>
          <w:lang w:val="en-US"/>
        </w:rPr>
      </w:pPr>
      <w:r>
        <w:rPr>
          <w:rFonts w:ascii="Arial" w:hAnsi="Arial" w:cs="Arial"/>
          <w:bCs/>
          <w:color w:val="000000"/>
          <w:lang w:val="en-US"/>
        </w:rPr>
        <w:t xml:space="preserve">In total, </w:t>
      </w:r>
      <w:r w:rsidRPr="00A1387B">
        <w:rPr>
          <w:rFonts w:ascii="Arial" w:hAnsi="Arial" w:cs="Arial"/>
          <w:bCs/>
          <w:color w:val="000000"/>
          <w:lang w:val="en-US"/>
        </w:rPr>
        <w:t>4,038,850 paired end sequences with an average sequence length of 373 nucleotides (</w:t>
      </w:r>
      <w:proofErr w:type="spellStart"/>
      <w:r w:rsidRPr="00A1387B">
        <w:rPr>
          <w:rFonts w:ascii="Arial" w:hAnsi="Arial" w:cs="Arial"/>
          <w:bCs/>
          <w:color w:val="000000"/>
          <w:lang w:val="en-US"/>
        </w:rPr>
        <w:t>nt</w:t>
      </w:r>
      <w:proofErr w:type="spellEnd"/>
      <w:r w:rsidRPr="00A1387B">
        <w:rPr>
          <w:rFonts w:ascii="Arial" w:hAnsi="Arial" w:cs="Arial"/>
          <w:bCs/>
          <w:color w:val="000000"/>
          <w:lang w:val="en-US"/>
        </w:rPr>
        <w:t xml:space="preserve">) were obtained. Briefly, 2,579 sequences (0.06%) were rejected because they failed the </w:t>
      </w:r>
      <w:proofErr w:type="spellStart"/>
      <w:r w:rsidRPr="00A1387B">
        <w:rPr>
          <w:rFonts w:ascii="Arial" w:hAnsi="Arial" w:cs="Arial"/>
          <w:bCs/>
          <w:color w:val="000000"/>
          <w:lang w:val="en-US"/>
        </w:rPr>
        <w:t>SILVAngs</w:t>
      </w:r>
      <w:proofErr w:type="spellEnd"/>
      <w:r w:rsidRPr="00A1387B">
        <w:rPr>
          <w:rFonts w:ascii="Arial" w:hAnsi="Arial" w:cs="Arial"/>
          <w:bCs/>
          <w:color w:val="000000"/>
          <w:lang w:val="en-US"/>
        </w:rPr>
        <w:t xml:space="preserve"> pipeline quality control. Finally, 4,036,271 sequences (2334-246525 per sample) were further analyzed </w:t>
      </w:r>
      <w:r w:rsidRPr="00893561">
        <w:rPr>
          <w:rFonts w:ascii="Arial" w:hAnsi="Arial" w:cs="Arial"/>
          <w:bCs/>
          <w:color w:val="000000"/>
          <w:lang w:val="en-US"/>
        </w:rPr>
        <w:t>(Table 3</w:t>
      </w:r>
      <w:r>
        <w:rPr>
          <w:rFonts w:ascii="Arial" w:hAnsi="Arial" w:cs="Arial"/>
          <w:bCs/>
          <w:color w:val="000000"/>
          <w:lang w:val="en-US"/>
        </w:rPr>
        <w:t xml:space="preserve"> in S1</w:t>
      </w:r>
      <w:r w:rsidRPr="00E16ADC">
        <w:rPr>
          <w:rFonts w:ascii="Arial" w:hAnsi="Arial" w:cs="Arial"/>
          <w:bCs/>
          <w:color w:val="000000"/>
          <w:highlight w:val="yellow"/>
          <w:lang w:val="en-US"/>
          <w:rPrChange w:id="368" w:author="Stefanie Glaeser" w:date="2021-03-03T15:41:00Z">
            <w:rPr>
              <w:rFonts w:ascii="Arial" w:hAnsi="Arial" w:cs="Arial"/>
              <w:bCs/>
              <w:color w:val="000000"/>
              <w:lang w:val="en-US"/>
            </w:rPr>
          </w:rPrChange>
        </w:rPr>
        <w:t>).</w:t>
      </w:r>
      <w:ins w:id="369" w:author="Neoklis" w:date="2020-08-21T10:58:00Z">
        <w:r w:rsidR="00F77C7C" w:rsidRPr="00E16ADC">
          <w:rPr>
            <w:rFonts w:ascii="Arial" w:hAnsi="Arial" w:cs="Arial"/>
            <w:bCs/>
            <w:color w:val="000000"/>
            <w:highlight w:val="yellow"/>
            <w:lang w:val="en-US"/>
            <w:rPrChange w:id="370" w:author="Stefanie Glaeser" w:date="2021-03-03T15:41:00Z">
              <w:rPr>
                <w:rFonts w:ascii="Arial" w:hAnsi="Arial" w:cs="Arial"/>
                <w:bCs/>
                <w:color w:val="000000"/>
                <w:lang w:val="en-US"/>
              </w:rPr>
            </w:rPrChange>
          </w:rPr>
          <w:t xml:space="preserve"> </w:t>
        </w:r>
      </w:ins>
      <w:r w:rsidRPr="00E16ADC">
        <w:rPr>
          <w:rFonts w:ascii="Arial" w:hAnsi="Arial" w:cs="Arial"/>
          <w:bCs/>
          <w:color w:val="000000"/>
          <w:highlight w:val="yellow"/>
          <w:lang w:val="en-US"/>
          <w:rPrChange w:id="371" w:author="Stefanie Glaeser" w:date="2021-03-03T15:41:00Z">
            <w:rPr>
              <w:rFonts w:ascii="Arial" w:hAnsi="Arial" w:cs="Arial"/>
              <w:bCs/>
              <w:color w:val="000000"/>
              <w:lang w:val="en-US"/>
            </w:rPr>
          </w:rPrChange>
        </w:rPr>
        <w:t xml:space="preserve"> In total </w:t>
      </w:r>
      <w:ins w:id="372" w:author="Neoklis" w:date="2020-08-21T11:24:00Z">
        <w:r w:rsidR="009A6B75" w:rsidRPr="00E16ADC">
          <w:rPr>
            <w:rFonts w:ascii="Arial" w:hAnsi="Arial" w:cs="Arial"/>
            <w:bCs/>
            <w:color w:val="000000"/>
            <w:highlight w:val="yellow"/>
            <w:lang w:val="en-US"/>
            <w:rPrChange w:id="373" w:author="Stefanie Glaeser" w:date="2021-03-03T15:41:00Z">
              <w:rPr>
                <w:rFonts w:ascii="Arial" w:hAnsi="Arial" w:cs="Arial"/>
                <w:bCs/>
                <w:color w:val="000000"/>
                <w:lang w:val="en-US"/>
              </w:rPr>
            </w:rPrChange>
          </w:rPr>
          <w:t>241,114 uniq</w:t>
        </w:r>
      </w:ins>
      <w:ins w:id="374" w:author="Neoklis" w:date="2020-08-21T11:25:00Z">
        <w:r w:rsidR="009A6B75" w:rsidRPr="00E16ADC">
          <w:rPr>
            <w:rFonts w:ascii="Arial" w:hAnsi="Arial" w:cs="Arial"/>
            <w:bCs/>
            <w:color w:val="000000"/>
            <w:highlight w:val="yellow"/>
            <w:lang w:val="en-US"/>
            <w:rPrChange w:id="375" w:author="Stefanie Glaeser" w:date="2021-03-03T15:41:00Z">
              <w:rPr>
                <w:rFonts w:ascii="Arial" w:hAnsi="Arial" w:cs="Arial"/>
                <w:bCs/>
                <w:color w:val="000000"/>
                <w:lang w:val="en-US"/>
              </w:rPr>
            </w:rPrChange>
          </w:rPr>
          <w:t>ue reads</w:t>
        </w:r>
        <w:r w:rsidR="006374D5" w:rsidRPr="00E16ADC">
          <w:rPr>
            <w:rFonts w:ascii="Arial" w:hAnsi="Arial" w:cs="Arial"/>
            <w:bCs/>
            <w:color w:val="000000"/>
            <w:highlight w:val="yellow"/>
            <w:lang w:val="en-US"/>
            <w:rPrChange w:id="376" w:author="Stefanie Glaeser" w:date="2021-03-03T15:41:00Z">
              <w:rPr>
                <w:rFonts w:ascii="Arial" w:hAnsi="Arial" w:cs="Arial"/>
                <w:bCs/>
                <w:color w:val="000000"/>
                <w:lang w:val="en-US"/>
              </w:rPr>
            </w:rPrChange>
          </w:rPr>
          <w:t xml:space="preserve"> (5.9</w:t>
        </w:r>
      </w:ins>
      <w:ins w:id="377" w:author="Neoklis" w:date="2020-08-21T11:34:00Z">
        <w:r w:rsidR="00D80F0D" w:rsidRPr="00E16ADC">
          <w:rPr>
            <w:rFonts w:ascii="Arial" w:hAnsi="Arial" w:cs="Arial"/>
            <w:bCs/>
            <w:color w:val="000000"/>
            <w:highlight w:val="yellow"/>
            <w:lang w:val="en-US"/>
            <w:rPrChange w:id="378" w:author="Stefanie Glaeser" w:date="2021-03-03T15:41:00Z">
              <w:rPr>
                <w:rFonts w:ascii="Arial" w:hAnsi="Arial" w:cs="Arial"/>
                <w:bCs/>
                <w:color w:val="000000"/>
                <w:lang w:val="en-US"/>
              </w:rPr>
            </w:rPrChange>
          </w:rPr>
          <w:t>7</w:t>
        </w:r>
      </w:ins>
      <w:ins w:id="379" w:author="Neoklis" w:date="2020-08-21T11:25:00Z">
        <w:r w:rsidR="006374D5" w:rsidRPr="00E16ADC">
          <w:rPr>
            <w:rFonts w:ascii="Arial" w:hAnsi="Arial" w:cs="Arial"/>
            <w:bCs/>
            <w:color w:val="000000"/>
            <w:highlight w:val="yellow"/>
            <w:lang w:val="en-US"/>
            <w:rPrChange w:id="380" w:author="Stefanie Glaeser" w:date="2021-03-03T15:41:00Z">
              <w:rPr>
                <w:rFonts w:ascii="Arial" w:hAnsi="Arial" w:cs="Arial"/>
                <w:bCs/>
                <w:color w:val="000000"/>
                <w:lang w:val="en-US"/>
              </w:rPr>
            </w:rPrChange>
          </w:rPr>
          <w:t>%</w:t>
        </w:r>
      </w:ins>
      <w:ins w:id="381" w:author="Stefanie Glaeser" w:date="2021-03-03T15:43:00Z">
        <w:r w:rsidR="00E16ADC">
          <w:rPr>
            <w:rFonts w:ascii="Arial" w:hAnsi="Arial" w:cs="Arial"/>
            <w:bCs/>
            <w:color w:val="000000"/>
            <w:highlight w:val="yellow"/>
            <w:lang w:val="en-US"/>
          </w:rPr>
          <w:t xml:space="preserve"> of the finally </w:t>
        </w:r>
      </w:ins>
      <w:ins w:id="382" w:author="Stefanie Glaeser" w:date="2021-03-03T15:44:00Z">
        <w:r w:rsidR="00E16ADC">
          <w:rPr>
            <w:rFonts w:ascii="Arial" w:hAnsi="Arial" w:cs="Arial"/>
            <w:bCs/>
            <w:color w:val="000000"/>
            <w:highlight w:val="yellow"/>
            <w:lang w:val="en-US"/>
          </w:rPr>
          <w:t>analyzed</w:t>
        </w:r>
      </w:ins>
      <w:ins w:id="383" w:author="Stefanie Glaeser" w:date="2021-03-03T15:43:00Z">
        <w:r w:rsidR="00E16ADC">
          <w:rPr>
            <w:rFonts w:ascii="Arial" w:hAnsi="Arial" w:cs="Arial"/>
            <w:bCs/>
            <w:color w:val="000000"/>
            <w:highlight w:val="yellow"/>
            <w:lang w:val="en-US"/>
          </w:rPr>
          <w:t xml:space="preserve"> sequences</w:t>
        </w:r>
      </w:ins>
      <w:ins w:id="384" w:author="Neoklis" w:date="2020-08-21T11:25:00Z">
        <w:r w:rsidR="006374D5" w:rsidRPr="00E16ADC">
          <w:rPr>
            <w:rFonts w:ascii="Arial" w:hAnsi="Arial" w:cs="Arial"/>
            <w:bCs/>
            <w:color w:val="000000"/>
            <w:highlight w:val="yellow"/>
            <w:lang w:val="en-US"/>
            <w:rPrChange w:id="385" w:author="Stefanie Glaeser" w:date="2021-03-03T15:41:00Z">
              <w:rPr>
                <w:rFonts w:ascii="Arial" w:hAnsi="Arial" w:cs="Arial"/>
                <w:bCs/>
                <w:color w:val="000000"/>
                <w:lang w:val="en-US"/>
              </w:rPr>
            </w:rPrChange>
          </w:rPr>
          <w:t>)</w:t>
        </w:r>
        <w:r w:rsidR="009A6B75" w:rsidRPr="00E16ADC">
          <w:rPr>
            <w:rFonts w:ascii="Arial" w:hAnsi="Arial" w:cs="Arial"/>
            <w:bCs/>
            <w:color w:val="000000"/>
            <w:highlight w:val="yellow"/>
            <w:lang w:val="en-US"/>
            <w:rPrChange w:id="386" w:author="Stefanie Glaeser" w:date="2021-03-03T15:41:00Z">
              <w:rPr>
                <w:rFonts w:ascii="Arial" w:hAnsi="Arial" w:cs="Arial"/>
                <w:bCs/>
                <w:color w:val="000000"/>
                <w:lang w:val="en-US"/>
              </w:rPr>
            </w:rPrChange>
          </w:rPr>
          <w:t xml:space="preserve"> </w:t>
        </w:r>
      </w:ins>
      <w:ins w:id="387" w:author="Neoklis" w:date="2020-08-21T11:41:00Z">
        <w:del w:id="388" w:author="Stefanie Glaeser" w:date="2021-03-03T15:43:00Z">
          <w:r w:rsidR="004D7F87" w:rsidRPr="00E16ADC" w:rsidDel="00E16ADC">
            <w:rPr>
              <w:rFonts w:ascii="Arial" w:hAnsi="Arial" w:cs="Arial"/>
              <w:bCs/>
              <w:color w:val="000000"/>
              <w:highlight w:val="yellow"/>
              <w:lang w:val="en-US"/>
              <w:rPrChange w:id="389" w:author="Stefanie Glaeser" w:date="2021-03-03T15:41:00Z">
                <w:rPr>
                  <w:rFonts w:ascii="Arial" w:hAnsi="Arial" w:cs="Arial"/>
                  <w:bCs/>
                  <w:color w:val="000000"/>
                  <w:lang w:val="en-US"/>
                </w:rPr>
              </w:rPrChange>
            </w:rPr>
            <w:delText>clustered</w:delText>
          </w:r>
        </w:del>
      </w:ins>
      <w:ins w:id="390" w:author="Neoklis" w:date="2020-08-21T11:39:00Z">
        <w:del w:id="391" w:author="Stefanie Glaeser" w:date="2021-03-03T15:43:00Z">
          <w:r w:rsidR="000372E5" w:rsidRPr="00E16ADC" w:rsidDel="00E16ADC">
            <w:rPr>
              <w:rFonts w:ascii="Arial" w:hAnsi="Arial" w:cs="Arial"/>
              <w:bCs/>
              <w:color w:val="000000"/>
              <w:highlight w:val="yellow"/>
              <w:lang w:val="en-US"/>
              <w:rPrChange w:id="392" w:author="Stefanie Glaeser" w:date="2021-03-03T15:41:00Z">
                <w:rPr>
                  <w:rFonts w:ascii="Arial" w:hAnsi="Arial" w:cs="Arial"/>
                  <w:bCs/>
                  <w:color w:val="000000"/>
                  <w:lang w:val="en-US"/>
                </w:rPr>
              </w:rPrChange>
            </w:rPr>
            <w:delText xml:space="preserve"> </w:delText>
          </w:r>
        </w:del>
      </w:ins>
      <w:ins w:id="393" w:author="Stefanie Glaeser" w:date="2021-03-03T15:43:00Z">
        <w:r w:rsidR="00E16ADC">
          <w:rPr>
            <w:rFonts w:ascii="Arial" w:hAnsi="Arial" w:cs="Arial"/>
            <w:bCs/>
            <w:color w:val="000000"/>
            <w:highlight w:val="yellow"/>
            <w:lang w:val="en-US"/>
          </w:rPr>
          <w:t xml:space="preserve">were </w:t>
        </w:r>
      </w:ins>
      <w:ins w:id="394" w:author="Stefanie Glaeser" w:date="2021-03-03T15:44:00Z">
        <w:r w:rsidR="00E16ADC">
          <w:rPr>
            <w:rFonts w:ascii="Arial" w:hAnsi="Arial" w:cs="Arial"/>
            <w:bCs/>
            <w:color w:val="000000"/>
            <w:highlight w:val="yellow"/>
            <w:lang w:val="en-US"/>
          </w:rPr>
          <w:t>assigned</w:t>
        </w:r>
      </w:ins>
      <w:ins w:id="395" w:author="Stefanie Glaeser" w:date="2021-03-03T15:43:00Z">
        <w:r w:rsidR="00E16ADC">
          <w:rPr>
            <w:rFonts w:ascii="Arial" w:hAnsi="Arial" w:cs="Arial"/>
            <w:bCs/>
            <w:color w:val="000000"/>
            <w:highlight w:val="yellow"/>
            <w:lang w:val="en-US"/>
          </w:rPr>
          <w:t xml:space="preserve"> to </w:t>
        </w:r>
      </w:ins>
      <w:ins w:id="396" w:author="Neoklis" w:date="2020-08-21T11:37:00Z">
        <w:r w:rsidR="00ED5E9A" w:rsidRPr="00E16ADC">
          <w:rPr>
            <w:rFonts w:ascii="Arial" w:hAnsi="Arial" w:cs="Arial"/>
            <w:bCs/>
            <w:color w:val="000000"/>
            <w:highlight w:val="yellow"/>
            <w:lang w:val="en-US"/>
            <w:rPrChange w:id="397" w:author="Stefanie Glaeser" w:date="2021-03-03T15:41:00Z">
              <w:rPr>
                <w:rFonts w:ascii="Arial" w:hAnsi="Arial" w:cs="Arial"/>
                <w:bCs/>
                <w:color w:val="000000"/>
                <w:lang w:val="en-US"/>
              </w:rPr>
            </w:rPrChange>
          </w:rPr>
          <w:t xml:space="preserve">different </w:t>
        </w:r>
      </w:ins>
      <w:ins w:id="398" w:author="Neoklis" w:date="2020-08-21T11:25:00Z">
        <w:r w:rsidR="009A6B75" w:rsidRPr="00E16ADC">
          <w:rPr>
            <w:rFonts w:ascii="Arial" w:hAnsi="Arial" w:cs="Arial"/>
            <w:bCs/>
            <w:color w:val="000000"/>
            <w:highlight w:val="yellow"/>
            <w:lang w:val="en-US"/>
            <w:rPrChange w:id="399" w:author="Stefanie Glaeser" w:date="2021-03-03T15:41:00Z">
              <w:rPr>
                <w:rFonts w:ascii="Arial" w:hAnsi="Arial" w:cs="Arial"/>
                <w:bCs/>
                <w:color w:val="000000"/>
                <w:lang w:val="en-US"/>
              </w:rPr>
            </w:rPrChange>
          </w:rPr>
          <w:t>O</w:t>
        </w:r>
        <w:r w:rsidR="006374D5" w:rsidRPr="00E16ADC">
          <w:rPr>
            <w:rFonts w:ascii="Arial" w:hAnsi="Arial" w:cs="Arial"/>
            <w:bCs/>
            <w:color w:val="000000"/>
            <w:highlight w:val="yellow"/>
            <w:lang w:val="en-US"/>
            <w:rPrChange w:id="400" w:author="Stefanie Glaeser" w:date="2021-03-03T15:41:00Z">
              <w:rPr>
                <w:rFonts w:ascii="Arial" w:hAnsi="Arial" w:cs="Arial"/>
                <w:bCs/>
                <w:color w:val="000000"/>
                <w:lang w:val="en-US"/>
              </w:rPr>
            </w:rPrChange>
          </w:rPr>
          <w:t>TUs</w:t>
        </w:r>
      </w:ins>
      <w:ins w:id="401" w:author="Neoklis" w:date="2020-08-21T11:33:00Z">
        <w:r w:rsidR="00553B21" w:rsidRPr="00E16ADC">
          <w:rPr>
            <w:rFonts w:ascii="Arial" w:hAnsi="Arial" w:cs="Arial"/>
            <w:bCs/>
            <w:color w:val="000000"/>
            <w:highlight w:val="yellow"/>
            <w:lang w:val="en-US"/>
            <w:rPrChange w:id="402" w:author="Stefanie Glaeser" w:date="2021-03-03T15:41:00Z">
              <w:rPr>
                <w:rFonts w:ascii="Arial" w:hAnsi="Arial" w:cs="Arial"/>
                <w:bCs/>
                <w:color w:val="000000"/>
                <w:lang w:val="en-US"/>
              </w:rPr>
            </w:rPrChange>
          </w:rPr>
          <w:t>.</w:t>
        </w:r>
      </w:ins>
      <w:ins w:id="403" w:author="Neoklis" w:date="2020-08-21T11:25:00Z">
        <w:r w:rsidR="006374D5" w:rsidRPr="00E16ADC">
          <w:rPr>
            <w:rFonts w:ascii="Arial" w:hAnsi="Arial" w:cs="Arial"/>
            <w:bCs/>
            <w:color w:val="000000"/>
            <w:highlight w:val="yellow"/>
            <w:lang w:val="en-US"/>
            <w:rPrChange w:id="404" w:author="Stefanie Glaeser" w:date="2021-03-03T15:41:00Z">
              <w:rPr>
                <w:rFonts w:ascii="Arial" w:hAnsi="Arial" w:cs="Arial"/>
                <w:bCs/>
                <w:color w:val="000000"/>
                <w:lang w:val="en-US"/>
              </w:rPr>
            </w:rPrChange>
          </w:rPr>
          <w:t xml:space="preserve"> </w:t>
        </w:r>
      </w:ins>
      <w:ins w:id="405" w:author="Neoklis" w:date="2020-08-21T11:37:00Z">
        <w:r w:rsidR="00ED5E9A" w:rsidRPr="00E16ADC">
          <w:rPr>
            <w:rFonts w:ascii="Arial" w:hAnsi="Arial" w:cs="Arial"/>
            <w:bCs/>
            <w:color w:val="000000"/>
            <w:highlight w:val="yellow"/>
            <w:lang w:val="en-US"/>
            <w:rPrChange w:id="406" w:author="Stefanie Glaeser" w:date="2021-03-03T15:41:00Z">
              <w:rPr>
                <w:rFonts w:ascii="Arial" w:hAnsi="Arial" w:cs="Arial"/>
                <w:bCs/>
                <w:color w:val="000000"/>
                <w:lang w:val="en-US"/>
              </w:rPr>
            </w:rPrChange>
          </w:rPr>
          <w:t>Additionally</w:t>
        </w:r>
      </w:ins>
      <w:ins w:id="407" w:author="Neoklis" w:date="2020-08-21T11:56:00Z">
        <w:r w:rsidR="007948BF" w:rsidRPr="00E16ADC">
          <w:rPr>
            <w:rFonts w:ascii="Arial" w:hAnsi="Arial" w:cs="Arial"/>
            <w:bCs/>
            <w:color w:val="000000"/>
            <w:highlight w:val="yellow"/>
            <w:lang w:val="en-US"/>
            <w:rPrChange w:id="408" w:author="Stefanie Glaeser" w:date="2021-03-03T15:41:00Z">
              <w:rPr>
                <w:rFonts w:ascii="Arial" w:hAnsi="Arial" w:cs="Arial"/>
                <w:bCs/>
                <w:color w:val="000000"/>
                <w:lang w:val="en-US"/>
              </w:rPr>
            </w:rPrChange>
          </w:rPr>
          <w:t xml:space="preserve">, </w:t>
        </w:r>
      </w:ins>
      <w:r w:rsidRPr="00E16ADC">
        <w:rPr>
          <w:rFonts w:ascii="Arial" w:hAnsi="Arial" w:cs="Arial"/>
          <w:bCs/>
          <w:color w:val="000000"/>
          <w:highlight w:val="yellow"/>
          <w:lang w:val="en-US"/>
          <w:rPrChange w:id="409" w:author="Stefanie Glaeser" w:date="2021-03-03T15:41:00Z">
            <w:rPr>
              <w:rFonts w:ascii="Arial" w:hAnsi="Arial" w:cs="Arial"/>
              <w:bCs/>
              <w:color w:val="000000"/>
              <w:lang w:val="en-US"/>
            </w:rPr>
          </w:rPrChange>
        </w:rPr>
        <w:t>1,129,221 (27.9</w:t>
      </w:r>
      <w:r w:rsidR="00D80F0D" w:rsidRPr="00E16ADC">
        <w:rPr>
          <w:rFonts w:ascii="Arial" w:hAnsi="Arial" w:cs="Arial"/>
          <w:bCs/>
          <w:color w:val="000000"/>
          <w:highlight w:val="yellow"/>
          <w:lang w:val="en-US"/>
          <w:rPrChange w:id="410" w:author="Stefanie Glaeser" w:date="2021-03-03T15:41:00Z">
            <w:rPr>
              <w:rFonts w:ascii="Arial" w:hAnsi="Arial" w:cs="Arial"/>
              <w:bCs/>
              <w:color w:val="000000"/>
              <w:lang w:val="en-US"/>
            </w:rPr>
          </w:rPrChange>
        </w:rPr>
        <w:t>6</w:t>
      </w:r>
      <w:r w:rsidRPr="00E16ADC">
        <w:rPr>
          <w:rFonts w:ascii="Arial" w:hAnsi="Arial" w:cs="Arial"/>
          <w:bCs/>
          <w:color w:val="000000"/>
          <w:highlight w:val="yellow"/>
          <w:lang w:val="en-US"/>
          <w:rPrChange w:id="411" w:author="Stefanie Glaeser" w:date="2021-03-03T15:41:00Z">
            <w:rPr>
              <w:rFonts w:ascii="Arial" w:hAnsi="Arial" w:cs="Arial"/>
              <w:bCs/>
              <w:color w:val="000000"/>
              <w:lang w:val="en-US"/>
            </w:rPr>
          </w:rPrChange>
        </w:rPr>
        <w:t xml:space="preserve">%) </w:t>
      </w:r>
      <w:del w:id="412" w:author="Neoklis" w:date="2020-08-21T11:42:00Z">
        <w:r w:rsidRPr="00E16ADC" w:rsidDel="008D5CC9">
          <w:rPr>
            <w:rFonts w:ascii="Arial" w:hAnsi="Arial" w:cs="Arial"/>
            <w:bCs/>
            <w:color w:val="000000"/>
            <w:highlight w:val="yellow"/>
            <w:lang w:val="en-US"/>
            <w:rPrChange w:id="413" w:author="Stefanie Glaeser" w:date="2021-03-03T15:41:00Z">
              <w:rPr>
                <w:rFonts w:ascii="Arial" w:hAnsi="Arial" w:cs="Arial"/>
                <w:bCs/>
                <w:color w:val="000000"/>
                <w:lang w:val="en-US"/>
              </w:rPr>
            </w:rPrChange>
          </w:rPr>
          <w:delText xml:space="preserve">clustered </w:delText>
        </w:r>
      </w:del>
      <w:r w:rsidRPr="00E16ADC">
        <w:rPr>
          <w:rFonts w:ascii="Arial" w:hAnsi="Arial" w:cs="Arial"/>
          <w:bCs/>
          <w:color w:val="000000"/>
          <w:highlight w:val="yellow"/>
          <w:lang w:val="en-US"/>
          <w:rPrChange w:id="414" w:author="Stefanie Glaeser" w:date="2021-03-03T15:41:00Z">
            <w:rPr>
              <w:rFonts w:ascii="Arial" w:hAnsi="Arial" w:cs="Arial"/>
              <w:bCs/>
              <w:color w:val="000000"/>
              <w:lang w:val="en-US"/>
            </w:rPr>
          </w:rPrChange>
        </w:rPr>
        <w:t xml:space="preserve">sequences </w:t>
      </w:r>
      <w:ins w:id="415" w:author="Neoklis" w:date="2020-08-21T11:13:00Z">
        <w:r w:rsidR="0030383E" w:rsidRPr="00E16ADC">
          <w:rPr>
            <w:rFonts w:ascii="Arial" w:hAnsi="Arial" w:cs="Arial"/>
            <w:bCs/>
            <w:color w:val="000000"/>
            <w:highlight w:val="yellow"/>
            <w:lang w:val="en-US"/>
            <w:rPrChange w:id="416" w:author="Stefanie Glaeser" w:date="2021-03-03T15:41:00Z">
              <w:rPr>
                <w:rFonts w:ascii="Arial" w:hAnsi="Arial" w:cs="Arial"/>
                <w:bCs/>
                <w:color w:val="000000"/>
                <w:lang w:val="en-US"/>
              </w:rPr>
            </w:rPrChange>
          </w:rPr>
          <w:t>(</w:t>
        </w:r>
      </w:ins>
      <w:ins w:id="417" w:author="Neoklis" w:date="2020-08-21T11:19:00Z">
        <w:r w:rsidR="00746DE6" w:rsidRPr="00E16ADC">
          <w:rPr>
            <w:rFonts w:ascii="Arial" w:hAnsi="Arial" w:cs="Arial"/>
            <w:bCs/>
            <w:color w:val="000000"/>
            <w:highlight w:val="yellow"/>
            <w:lang w:val="en-US"/>
            <w:rPrChange w:id="418" w:author="Stefanie Glaeser" w:date="2021-03-03T15:41:00Z">
              <w:rPr>
                <w:rFonts w:ascii="Arial" w:hAnsi="Arial" w:cs="Arial"/>
                <w:bCs/>
                <w:color w:val="000000"/>
                <w:lang w:val="en-US"/>
              </w:rPr>
            </w:rPrChange>
          </w:rPr>
          <w:t>number of</w:t>
        </w:r>
      </w:ins>
      <w:ins w:id="419" w:author="Neoklis" w:date="2020-08-21T11:21:00Z">
        <w:r w:rsidR="000D0C6C" w:rsidRPr="00E16ADC">
          <w:rPr>
            <w:rFonts w:ascii="Arial" w:hAnsi="Arial" w:cs="Arial"/>
            <w:bCs/>
            <w:color w:val="000000"/>
            <w:highlight w:val="yellow"/>
            <w:lang w:val="en-US"/>
            <w:rPrChange w:id="420" w:author="Stefanie Glaeser" w:date="2021-03-03T15:41:00Z">
              <w:rPr>
                <w:rFonts w:ascii="Arial" w:hAnsi="Arial" w:cs="Arial"/>
                <w:bCs/>
                <w:color w:val="000000"/>
                <w:lang w:val="en-US"/>
              </w:rPr>
            </w:rPrChange>
          </w:rPr>
          <w:t xml:space="preserve"> sequence </w:t>
        </w:r>
      </w:ins>
      <w:ins w:id="421" w:author="Neoklis" w:date="2020-08-21T11:19:00Z">
        <w:r w:rsidR="00746DE6" w:rsidRPr="00E16ADC">
          <w:rPr>
            <w:rFonts w:ascii="Arial" w:hAnsi="Arial" w:cs="Arial"/>
            <w:bCs/>
            <w:color w:val="000000"/>
            <w:highlight w:val="yellow"/>
            <w:lang w:val="en-US"/>
            <w:rPrChange w:id="422" w:author="Stefanie Glaeser" w:date="2021-03-03T15:41:00Z">
              <w:rPr>
                <w:rFonts w:ascii="Arial" w:hAnsi="Arial" w:cs="Arial"/>
                <w:bCs/>
                <w:color w:val="000000"/>
                <w:lang w:val="en-US"/>
              </w:rPr>
            </w:rPrChange>
          </w:rPr>
          <w:t xml:space="preserve">reads </w:t>
        </w:r>
      </w:ins>
      <w:r w:rsidRPr="00E16ADC">
        <w:rPr>
          <w:rFonts w:ascii="Arial" w:hAnsi="Arial" w:cs="Arial"/>
          <w:bCs/>
          <w:color w:val="000000"/>
          <w:highlight w:val="yellow"/>
          <w:lang w:val="en-US"/>
          <w:rPrChange w:id="423" w:author="Stefanie Glaeser" w:date="2021-03-03T15:41:00Z">
            <w:rPr>
              <w:rFonts w:ascii="Arial" w:hAnsi="Arial" w:cs="Arial"/>
              <w:bCs/>
              <w:color w:val="000000"/>
              <w:lang w:val="en-US"/>
            </w:rPr>
          </w:rPrChange>
        </w:rPr>
        <w:t>with 98% sequence identity to each other</w:t>
      </w:r>
      <w:ins w:id="424" w:author="Neoklis" w:date="2020-08-21T11:56:00Z">
        <w:r w:rsidR="007948BF" w:rsidRPr="00E16ADC">
          <w:rPr>
            <w:rFonts w:ascii="Arial" w:hAnsi="Arial" w:cs="Arial"/>
            <w:bCs/>
            <w:color w:val="000000"/>
            <w:highlight w:val="yellow"/>
            <w:lang w:val="en-US"/>
            <w:rPrChange w:id="425" w:author="Stefanie Glaeser" w:date="2021-03-03T15:41:00Z">
              <w:rPr>
                <w:rFonts w:ascii="Arial" w:hAnsi="Arial" w:cs="Arial"/>
                <w:bCs/>
                <w:color w:val="000000"/>
                <w:lang w:val="en-US"/>
              </w:rPr>
            </w:rPrChange>
          </w:rPr>
          <w:t>;</w:t>
        </w:r>
      </w:ins>
      <w:ins w:id="426" w:author="Neoklis" w:date="2020-08-21T11:42:00Z">
        <w:r w:rsidR="008D5CC9" w:rsidRPr="00E16ADC">
          <w:rPr>
            <w:rFonts w:ascii="Arial" w:hAnsi="Arial" w:cs="Arial"/>
            <w:bCs/>
            <w:color w:val="000000"/>
            <w:highlight w:val="yellow"/>
            <w:lang w:val="en-US"/>
            <w:rPrChange w:id="427" w:author="Stefanie Glaeser" w:date="2021-03-03T15:41:00Z">
              <w:rPr>
                <w:rFonts w:ascii="Arial" w:hAnsi="Arial" w:cs="Arial"/>
                <w:bCs/>
                <w:color w:val="000000"/>
                <w:lang w:val="en-US"/>
              </w:rPr>
            </w:rPrChange>
          </w:rPr>
          <w:t xml:space="preserve"> </w:t>
        </w:r>
      </w:ins>
      <w:ins w:id="428" w:author="Neoklis" w:date="2020-08-21T11:56:00Z">
        <w:r w:rsidR="007948BF" w:rsidRPr="00E16ADC">
          <w:rPr>
            <w:rFonts w:ascii="Arial" w:hAnsi="Arial" w:cs="Arial"/>
            <w:bCs/>
            <w:color w:val="000000"/>
            <w:highlight w:val="yellow"/>
            <w:lang w:val="en-US"/>
            <w:rPrChange w:id="429" w:author="Stefanie Glaeser" w:date="2021-03-03T15:41:00Z">
              <w:rPr>
                <w:rFonts w:ascii="Arial" w:hAnsi="Arial" w:cs="Arial"/>
                <w:bCs/>
                <w:color w:val="000000"/>
                <w:lang w:val="en-US"/>
              </w:rPr>
            </w:rPrChange>
          </w:rPr>
          <w:t>defined</w:t>
        </w:r>
      </w:ins>
      <w:ins w:id="430" w:author="Neoklis" w:date="2020-08-21T11:43:00Z">
        <w:r w:rsidR="009B13AA" w:rsidRPr="00E16ADC">
          <w:rPr>
            <w:rFonts w:ascii="Arial" w:hAnsi="Arial" w:cs="Arial"/>
            <w:bCs/>
            <w:color w:val="000000"/>
            <w:highlight w:val="yellow"/>
            <w:lang w:val="en-US"/>
            <w:rPrChange w:id="431" w:author="Stefanie Glaeser" w:date="2021-03-03T15:41:00Z">
              <w:rPr>
                <w:rFonts w:ascii="Arial" w:hAnsi="Arial" w:cs="Arial"/>
                <w:bCs/>
                <w:color w:val="000000"/>
                <w:lang w:val="en-US"/>
              </w:rPr>
            </w:rPrChange>
          </w:rPr>
          <w:t xml:space="preserve"> </w:t>
        </w:r>
      </w:ins>
      <w:ins w:id="432" w:author="Neoklis" w:date="2020-08-21T11:42:00Z">
        <w:r w:rsidR="008D5CC9" w:rsidRPr="00E16ADC">
          <w:rPr>
            <w:rFonts w:ascii="Arial" w:hAnsi="Arial" w:cs="Arial"/>
            <w:bCs/>
            <w:color w:val="000000"/>
            <w:highlight w:val="yellow"/>
            <w:lang w:val="en-US"/>
            <w:rPrChange w:id="433" w:author="Stefanie Glaeser" w:date="2021-03-03T15:41:00Z">
              <w:rPr>
                <w:rFonts w:ascii="Arial" w:hAnsi="Arial" w:cs="Arial"/>
                <w:bCs/>
                <w:color w:val="000000"/>
                <w:lang w:val="en-US"/>
              </w:rPr>
            </w:rPrChange>
          </w:rPr>
          <w:t xml:space="preserve">as </w:t>
        </w:r>
      </w:ins>
      <w:ins w:id="434" w:author="Neoklis" w:date="2020-08-21T11:44:00Z">
        <w:r w:rsidR="0088182F" w:rsidRPr="00E16ADC">
          <w:rPr>
            <w:rFonts w:ascii="Arial" w:hAnsi="Arial" w:cs="Arial"/>
            <w:bCs/>
            <w:color w:val="000000"/>
            <w:highlight w:val="yellow"/>
            <w:lang w:val="en-US"/>
            <w:rPrChange w:id="435" w:author="Stefanie Glaeser" w:date="2021-03-03T15:41:00Z">
              <w:rPr>
                <w:rFonts w:ascii="Arial" w:hAnsi="Arial" w:cs="Arial"/>
                <w:bCs/>
                <w:color w:val="000000"/>
                <w:lang w:val="en-US"/>
              </w:rPr>
            </w:rPrChange>
          </w:rPr>
          <w:t>"clustered"</w:t>
        </w:r>
      </w:ins>
      <w:ins w:id="436" w:author="Neoklis" w:date="2020-08-21T11:13:00Z">
        <w:r w:rsidR="0030383E" w:rsidRPr="00E16ADC">
          <w:rPr>
            <w:rFonts w:ascii="Arial" w:hAnsi="Arial" w:cs="Arial"/>
            <w:bCs/>
            <w:color w:val="000000"/>
            <w:highlight w:val="yellow"/>
            <w:lang w:val="en-US"/>
            <w:rPrChange w:id="437" w:author="Stefanie Glaeser" w:date="2021-03-03T15:41:00Z">
              <w:rPr>
                <w:rFonts w:ascii="Arial" w:hAnsi="Arial" w:cs="Arial"/>
                <w:bCs/>
                <w:color w:val="000000"/>
                <w:lang w:val="en-US"/>
              </w:rPr>
            </w:rPrChange>
          </w:rPr>
          <w:t>)</w:t>
        </w:r>
      </w:ins>
      <w:r w:rsidRPr="00E16ADC">
        <w:rPr>
          <w:rFonts w:ascii="Arial" w:hAnsi="Arial" w:cs="Arial"/>
          <w:bCs/>
          <w:color w:val="000000"/>
          <w:highlight w:val="yellow"/>
          <w:lang w:val="en-US"/>
          <w:rPrChange w:id="438" w:author="Stefanie Glaeser" w:date="2021-03-03T15:41:00Z">
            <w:rPr>
              <w:rFonts w:ascii="Arial" w:hAnsi="Arial" w:cs="Arial"/>
              <w:bCs/>
              <w:color w:val="000000"/>
              <w:lang w:val="en-US"/>
            </w:rPr>
          </w:rPrChange>
        </w:rPr>
        <w:t>,</w:t>
      </w:r>
      <w:ins w:id="439" w:author="Neoklis" w:date="2020-08-21T11:11:00Z">
        <w:r w:rsidR="00536117" w:rsidRPr="00E16ADC">
          <w:rPr>
            <w:rFonts w:ascii="Arial" w:hAnsi="Arial" w:cs="Arial"/>
            <w:bCs/>
            <w:color w:val="000000"/>
            <w:highlight w:val="yellow"/>
            <w:lang w:val="en-US"/>
            <w:rPrChange w:id="440" w:author="Stefanie Glaeser" w:date="2021-03-03T15:41:00Z">
              <w:rPr>
                <w:rFonts w:ascii="Arial" w:hAnsi="Arial" w:cs="Arial"/>
                <w:bCs/>
                <w:color w:val="000000"/>
                <w:lang w:val="en-US"/>
              </w:rPr>
            </w:rPrChange>
          </w:rPr>
          <w:t xml:space="preserve"> and</w:t>
        </w:r>
      </w:ins>
      <w:ins w:id="441" w:author="Neoklis.Apostolopoulos@vetmed.uni-giessen.de" w:date="2021-01-06T15:44:00Z">
        <w:r w:rsidR="000079C6" w:rsidRPr="00E16ADC">
          <w:rPr>
            <w:rFonts w:ascii="Arial" w:hAnsi="Arial" w:cs="Arial"/>
            <w:bCs/>
            <w:color w:val="000000"/>
            <w:highlight w:val="yellow"/>
            <w:lang w:val="en-US"/>
            <w:rPrChange w:id="442" w:author="Stefanie Glaeser" w:date="2021-03-03T15:41:00Z">
              <w:rPr>
                <w:rFonts w:ascii="Arial" w:hAnsi="Arial" w:cs="Arial"/>
                <w:bCs/>
                <w:color w:val="000000"/>
                <w:lang w:val="en-US"/>
              </w:rPr>
            </w:rPrChange>
          </w:rPr>
          <w:t xml:space="preserve"> </w:t>
        </w:r>
      </w:ins>
      <w:del w:id="443" w:author="Neoklis" w:date="2020-08-21T11:11:00Z">
        <w:r w:rsidRPr="00E16ADC" w:rsidDel="00536117">
          <w:rPr>
            <w:rFonts w:ascii="Arial" w:hAnsi="Arial" w:cs="Arial"/>
            <w:bCs/>
            <w:color w:val="000000"/>
            <w:highlight w:val="yellow"/>
            <w:lang w:val="en-US"/>
            <w:rPrChange w:id="444" w:author="Stefanie Glaeser" w:date="2021-03-03T15:41:00Z">
              <w:rPr>
                <w:rFonts w:ascii="Arial" w:hAnsi="Arial" w:cs="Arial"/>
                <w:bCs/>
                <w:color w:val="000000"/>
                <w:lang w:val="en-US"/>
              </w:rPr>
            </w:rPrChange>
          </w:rPr>
          <w:delText xml:space="preserve"> including </w:delText>
        </w:r>
      </w:del>
      <w:r w:rsidRPr="00E16ADC">
        <w:rPr>
          <w:rFonts w:ascii="Arial" w:hAnsi="Arial" w:cs="Arial"/>
          <w:bCs/>
          <w:color w:val="000000"/>
          <w:highlight w:val="yellow"/>
          <w:lang w:val="en-US"/>
          <w:rPrChange w:id="445" w:author="Stefanie Glaeser" w:date="2021-03-03T15:41:00Z">
            <w:rPr>
              <w:rFonts w:ascii="Arial" w:hAnsi="Arial" w:cs="Arial"/>
              <w:bCs/>
              <w:color w:val="000000"/>
              <w:lang w:val="en-US"/>
            </w:rPr>
          </w:rPrChange>
        </w:rPr>
        <w:t>2,665,936 (66.0</w:t>
      </w:r>
      <w:r w:rsidR="00D80F0D" w:rsidRPr="00E16ADC">
        <w:rPr>
          <w:rFonts w:ascii="Arial" w:hAnsi="Arial" w:cs="Arial"/>
          <w:bCs/>
          <w:color w:val="000000"/>
          <w:highlight w:val="yellow"/>
          <w:lang w:val="en-US"/>
          <w:rPrChange w:id="446" w:author="Stefanie Glaeser" w:date="2021-03-03T15:41:00Z">
            <w:rPr>
              <w:rFonts w:ascii="Arial" w:hAnsi="Arial" w:cs="Arial"/>
              <w:bCs/>
              <w:color w:val="000000"/>
              <w:lang w:val="en-US"/>
            </w:rPr>
          </w:rPrChange>
        </w:rPr>
        <w:t>1</w:t>
      </w:r>
      <w:r w:rsidRPr="00E16ADC">
        <w:rPr>
          <w:rFonts w:ascii="Arial" w:hAnsi="Arial" w:cs="Arial"/>
          <w:bCs/>
          <w:color w:val="000000"/>
          <w:highlight w:val="yellow"/>
          <w:lang w:val="en-US"/>
          <w:rPrChange w:id="447" w:author="Stefanie Glaeser" w:date="2021-03-03T15:41:00Z">
            <w:rPr>
              <w:rFonts w:ascii="Arial" w:hAnsi="Arial" w:cs="Arial"/>
              <w:bCs/>
              <w:color w:val="000000"/>
              <w:lang w:val="en-US"/>
            </w:rPr>
          </w:rPrChange>
        </w:rPr>
        <w:t xml:space="preserve">%) </w:t>
      </w:r>
      <w:ins w:id="448" w:author="Neoklis" w:date="2020-08-21T11:44:00Z">
        <w:r w:rsidR="0088182F" w:rsidRPr="00E16ADC">
          <w:rPr>
            <w:rFonts w:ascii="Arial" w:hAnsi="Arial" w:cs="Arial"/>
            <w:bCs/>
            <w:color w:val="000000"/>
            <w:highlight w:val="yellow"/>
            <w:lang w:val="en-US"/>
            <w:rPrChange w:id="449" w:author="Stefanie Glaeser" w:date="2021-03-03T15:41:00Z">
              <w:rPr>
                <w:rFonts w:ascii="Arial" w:hAnsi="Arial" w:cs="Arial"/>
                <w:bCs/>
                <w:color w:val="000000"/>
                <w:lang w:val="en-US"/>
              </w:rPr>
            </w:rPrChange>
          </w:rPr>
          <w:t>sequences</w:t>
        </w:r>
        <w:r w:rsidR="002B5E2D" w:rsidRPr="00E16ADC">
          <w:rPr>
            <w:rFonts w:ascii="Arial" w:hAnsi="Arial" w:cs="Arial"/>
            <w:bCs/>
            <w:color w:val="000000"/>
            <w:highlight w:val="yellow"/>
            <w:lang w:val="en-US"/>
            <w:rPrChange w:id="450" w:author="Stefanie Glaeser" w:date="2021-03-03T15:41:00Z">
              <w:rPr>
                <w:rFonts w:ascii="Arial" w:hAnsi="Arial" w:cs="Arial"/>
                <w:bCs/>
                <w:color w:val="000000"/>
                <w:lang w:val="en-US"/>
              </w:rPr>
            </w:rPrChange>
          </w:rPr>
          <w:t xml:space="preserve"> </w:t>
        </w:r>
      </w:ins>
      <w:del w:id="451" w:author="Neoklis" w:date="2020-08-21T11:42:00Z">
        <w:r w:rsidRPr="00E16ADC" w:rsidDel="008F2B13">
          <w:rPr>
            <w:rFonts w:ascii="Arial" w:hAnsi="Arial" w:cs="Arial"/>
            <w:bCs/>
            <w:color w:val="000000"/>
            <w:highlight w:val="yellow"/>
            <w:lang w:val="en-US"/>
            <w:rPrChange w:id="452" w:author="Stefanie Glaeser" w:date="2021-03-03T15:41:00Z">
              <w:rPr>
                <w:rFonts w:ascii="Arial" w:hAnsi="Arial" w:cs="Arial"/>
                <w:bCs/>
                <w:color w:val="000000"/>
                <w:lang w:val="en-US"/>
              </w:rPr>
            </w:rPrChange>
          </w:rPr>
          <w:delText>replicates</w:delText>
        </w:r>
      </w:del>
      <w:ins w:id="453" w:author="Neoklis" w:date="2020-08-21T10:34:00Z">
        <w:r w:rsidR="00665307" w:rsidRPr="00E16ADC">
          <w:rPr>
            <w:rFonts w:ascii="Arial" w:hAnsi="Arial" w:cs="Arial"/>
            <w:bCs/>
            <w:color w:val="000000"/>
            <w:highlight w:val="yellow"/>
            <w:lang w:val="en-US"/>
            <w:rPrChange w:id="454" w:author="Stefanie Glaeser" w:date="2021-03-03T15:41:00Z">
              <w:rPr>
                <w:rFonts w:ascii="Arial" w:hAnsi="Arial" w:cs="Arial"/>
                <w:bCs/>
                <w:color w:val="000000"/>
                <w:lang w:val="en-US"/>
              </w:rPr>
            </w:rPrChange>
          </w:rPr>
          <w:t>(</w:t>
        </w:r>
      </w:ins>
      <w:ins w:id="455" w:author="Neoklis" w:date="2020-08-21T11:19:00Z">
        <w:r w:rsidR="00025055" w:rsidRPr="00E16ADC">
          <w:rPr>
            <w:rFonts w:ascii="Arial" w:hAnsi="Arial" w:cs="Arial"/>
            <w:bCs/>
            <w:color w:val="000000"/>
            <w:highlight w:val="yellow"/>
            <w:lang w:val="en-US"/>
            <w:rPrChange w:id="456" w:author="Stefanie Glaeser" w:date="2021-03-03T15:41:00Z">
              <w:rPr>
                <w:rFonts w:ascii="Arial" w:hAnsi="Arial" w:cs="Arial"/>
                <w:bCs/>
                <w:color w:val="000000"/>
                <w:lang w:val="en-US"/>
              </w:rPr>
            </w:rPrChange>
          </w:rPr>
          <w:t xml:space="preserve">number of </w:t>
        </w:r>
      </w:ins>
      <w:ins w:id="457" w:author="Neoklis" w:date="2020-08-21T11:21:00Z">
        <w:r w:rsidR="000D0C6C" w:rsidRPr="00E16ADC">
          <w:rPr>
            <w:rFonts w:ascii="Arial" w:hAnsi="Arial" w:cs="Arial"/>
            <w:bCs/>
            <w:color w:val="000000"/>
            <w:highlight w:val="yellow"/>
            <w:lang w:val="en-US"/>
            <w:rPrChange w:id="458" w:author="Stefanie Glaeser" w:date="2021-03-03T15:41:00Z">
              <w:rPr>
                <w:rFonts w:ascii="Arial" w:hAnsi="Arial" w:cs="Arial"/>
                <w:bCs/>
                <w:color w:val="000000"/>
                <w:lang w:val="en-US"/>
              </w:rPr>
            </w:rPrChange>
          </w:rPr>
          <w:t xml:space="preserve">sequence </w:t>
        </w:r>
      </w:ins>
      <w:ins w:id="459" w:author="Neoklis" w:date="2020-08-21T11:19:00Z">
        <w:r w:rsidR="00025055" w:rsidRPr="00E16ADC">
          <w:rPr>
            <w:rFonts w:ascii="Arial" w:hAnsi="Arial" w:cs="Arial"/>
            <w:bCs/>
            <w:color w:val="000000"/>
            <w:highlight w:val="yellow"/>
            <w:lang w:val="en-US"/>
            <w:rPrChange w:id="460" w:author="Stefanie Glaeser" w:date="2021-03-03T15:41:00Z">
              <w:rPr>
                <w:rFonts w:ascii="Arial" w:hAnsi="Arial" w:cs="Arial"/>
                <w:bCs/>
                <w:color w:val="000000"/>
                <w:lang w:val="en-US"/>
              </w:rPr>
            </w:rPrChange>
          </w:rPr>
          <w:t>reads</w:t>
        </w:r>
      </w:ins>
      <w:ins w:id="461" w:author="Neoklis" w:date="2020-08-21T10:34:00Z">
        <w:r w:rsidR="00665307" w:rsidRPr="00E16ADC">
          <w:rPr>
            <w:rFonts w:ascii="Arial" w:hAnsi="Arial" w:cs="Arial"/>
            <w:bCs/>
            <w:color w:val="000000"/>
            <w:highlight w:val="yellow"/>
            <w:lang w:val="en-US"/>
            <w:rPrChange w:id="462" w:author="Stefanie Glaeser" w:date="2021-03-03T15:41:00Z">
              <w:rPr>
                <w:rFonts w:ascii="Arial" w:hAnsi="Arial" w:cs="Arial"/>
                <w:bCs/>
                <w:color w:val="000000"/>
                <w:lang w:val="en-US"/>
              </w:rPr>
            </w:rPrChange>
          </w:rPr>
          <w:t xml:space="preserve"> </w:t>
        </w:r>
      </w:ins>
      <w:ins w:id="463" w:author="Neoklis" w:date="2020-08-21T11:51:00Z">
        <w:r w:rsidR="006D5650" w:rsidRPr="00E16ADC">
          <w:rPr>
            <w:rFonts w:ascii="Arial" w:hAnsi="Arial" w:cs="Arial"/>
            <w:bCs/>
            <w:color w:val="000000"/>
            <w:highlight w:val="yellow"/>
            <w:lang w:val="en-US"/>
            <w:rPrChange w:id="464" w:author="Stefanie Glaeser" w:date="2021-03-03T15:41:00Z">
              <w:rPr>
                <w:rFonts w:ascii="Arial" w:hAnsi="Arial" w:cs="Arial"/>
                <w:bCs/>
                <w:color w:val="000000"/>
                <w:lang w:val="en-US"/>
              </w:rPr>
            </w:rPrChange>
          </w:rPr>
          <w:t xml:space="preserve">with </w:t>
        </w:r>
      </w:ins>
      <w:ins w:id="465" w:author="Neoklis" w:date="2020-08-21T11:12:00Z">
        <w:r w:rsidR="00B5505A" w:rsidRPr="00E16ADC">
          <w:rPr>
            <w:rFonts w:ascii="Arial" w:hAnsi="Arial" w:cs="Arial"/>
            <w:bCs/>
            <w:color w:val="000000"/>
            <w:highlight w:val="yellow"/>
            <w:lang w:val="en-US"/>
            <w:rPrChange w:id="466" w:author="Stefanie Glaeser" w:date="2021-03-03T15:41:00Z">
              <w:rPr>
                <w:rFonts w:ascii="Arial" w:hAnsi="Arial" w:cs="Arial"/>
                <w:bCs/>
                <w:color w:val="000000"/>
                <w:lang w:val="en-US"/>
              </w:rPr>
            </w:rPrChange>
          </w:rPr>
          <w:t xml:space="preserve">100% </w:t>
        </w:r>
      </w:ins>
      <w:ins w:id="467" w:author="Neoklis" w:date="2020-08-21T10:34:00Z">
        <w:r w:rsidR="00665307" w:rsidRPr="00E16ADC">
          <w:rPr>
            <w:rFonts w:ascii="Arial" w:hAnsi="Arial" w:cs="Arial"/>
            <w:bCs/>
            <w:color w:val="000000"/>
            <w:highlight w:val="yellow"/>
            <w:lang w:val="en-US"/>
            <w:rPrChange w:id="468" w:author="Stefanie Glaeser" w:date="2021-03-03T15:41:00Z">
              <w:rPr>
                <w:rFonts w:ascii="Arial" w:hAnsi="Arial" w:cs="Arial"/>
                <w:bCs/>
                <w:color w:val="000000"/>
                <w:lang w:val="en-US"/>
              </w:rPr>
            </w:rPrChange>
          </w:rPr>
          <w:t>identi</w:t>
        </w:r>
      </w:ins>
      <w:ins w:id="469" w:author="Neoklis" w:date="2020-08-21T11:52:00Z">
        <w:r w:rsidR="00701964" w:rsidRPr="00E16ADC">
          <w:rPr>
            <w:rFonts w:ascii="Arial" w:hAnsi="Arial" w:cs="Arial"/>
            <w:bCs/>
            <w:color w:val="000000"/>
            <w:highlight w:val="yellow"/>
            <w:lang w:val="en-US"/>
            <w:rPrChange w:id="470" w:author="Stefanie Glaeser" w:date="2021-03-03T15:41:00Z">
              <w:rPr>
                <w:rFonts w:ascii="Arial" w:hAnsi="Arial" w:cs="Arial"/>
                <w:bCs/>
                <w:color w:val="000000"/>
                <w:lang w:val="en-US"/>
              </w:rPr>
            </w:rPrChange>
          </w:rPr>
          <w:t>ty</w:t>
        </w:r>
      </w:ins>
      <w:ins w:id="471" w:author="Neoklis" w:date="2020-08-21T10:34:00Z">
        <w:r w:rsidR="00665307" w:rsidRPr="00E16ADC">
          <w:rPr>
            <w:rFonts w:ascii="Arial" w:hAnsi="Arial" w:cs="Arial"/>
            <w:bCs/>
            <w:color w:val="000000"/>
            <w:highlight w:val="yellow"/>
            <w:lang w:val="en-US"/>
            <w:rPrChange w:id="472" w:author="Stefanie Glaeser" w:date="2021-03-03T15:41:00Z">
              <w:rPr>
                <w:rFonts w:ascii="Arial" w:hAnsi="Arial" w:cs="Arial"/>
                <w:bCs/>
                <w:color w:val="000000"/>
                <w:lang w:val="en-US"/>
              </w:rPr>
            </w:rPrChange>
          </w:rPr>
          <w:t xml:space="preserve"> to another</w:t>
        </w:r>
      </w:ins>
      <w:ins w:id="473" w:author="Neoklis" w:date="2020-08-21T11:56:00Z">
        <w:r w:rsidR="007948BF" w:rsidRPr="00E16ADC">
          <w:rPr>
            <w:rFonts w:ascii="Arial" w:hAnsi="Arial" w:cs="Arial"/>
            <w:bCs/>
            <w:color w:val="000000"/>
            <w:highlight w:val="yellow"/>
            <w:lang w:val="en-US"/>
            <w:rPrChange w:id="474" w:author="Stefanie Glaeser" w:date="2021-03-03T15:41:00Z">
              <w:rPr>
                <w:rFonts w:ascii="Arial" w:hAnsi="Arial" w:cs="Arial"/>
                <w:bCs/>
                <w:color w:val="000000"/>
              </w:rPr>
            </w:rPrChange>
          </w:rPr>
          <w:t xml:space="preserve">; </w:t>
        </w:r>
        <w:r w:rsidR="007948BF" w:rsidRPr="00E16ADC">
          <w:rPr>
            <w:rFonts w:ascii="Arial" w:hAnsi="Arial" w:cs="Arial"/>
            <w:bCs/>
            <w:color w:val="000000"/>
            <w:highlight w:val="yellow"/>
            <w:lang w:val="en-US"/>
            <w:rPrChange w:id="475" w:author="Stefanie Glaeser" w:date="2021-03-03T15:41:00Z">
              <w:rPr>
                <w:rFonts w:ascii="Arial" w:hAnsi="Arial" w:cs="Arial"/>
                <w:bCs/>
                <w:color w:val="000000"/>
                <w:lang w:val="en-US"/>
              </w:rPr>
            </w:rPrChange>
          </w:rPr>
          <w:t xml:space="preserve">defined </w:t>
        </w:r>
      </w:ins>
      <w:ins w:id="476" w:author="Neoklis" w:date="2020-08-21T11:45:00Z">
        <w:r w:rsidR="002B5E2D" w:rsidRPr="00E16ADC">
          <w:rPr>
            <w:rFonts w:ascii="Arial" w:hAnsi="Arial" w:cs="Arial"/>
            <w:bCs/>
            <w:color w:val="000000"/>
            <w:highlight w:val="yellow"/>
            <w:lang w:val="en-US"/>
            <w:rPrChange w:id="477" w:author="Stefanie Glaeser" w:date="2021-03-03T15:41:00Z">
              <w:rPr>
                <w:rFonts w:ascii="Arial" w:hAnsi="Arial" w:cs="Arial"/>
                <w:bCs/>
                <w:color w:val="000000"/>
                <w:lang w:val="en-US"/>
              </w:rPr>
            </w:rPrChange>
          </w:rPr>
          <w:t>as "replicates"</w:t>
        </w:r>
      </w:ins>
      <w:ins w:id="478" w:author="Neoklis" w:date="2020-08-21T10:35:00Z">
        <w:r w:rsidR="00875D41" w:rsidRPr="00E16ADC">
          <w:rPr>
            <w:rFonts w:ascii="Arial" w:hAnsi="Arial" w:cs="Arial"/>
            <w:bCs/>
            <w:color w:val="000000"/>
            <w:highlight w:val="yellow"/>
            <w:lang w:val="en-US"/>
            <w:rPrChange w:id="479" w:author="Stefanie Glaeser" w:date="2021-03-03T15:41:00Z">
              <w:rPr>
                <w:rFonts w:ascii="Arial" w:hAnsi="Arial" w:cs="Arial"/>
                <w:bCs/>
                <w:color w:val="000000"/>
                <w:lang w:val="en-US"/>
              </w:rPr>
            </w:rPrChange>
          </w:rPr>
          <w:t>)</w:t>
        </w:r>
      </w:ins>
      <w:r w:rsidRPr="00E16ADC">
        <w:rPr>
          <w:rFonts w:ascii="Arial" w:hAnsi="Arial" w:cs="Arial"/>
          <w:bCs/>
          <w:color w:val="000000"/>
          <w:highlight w:val="yellow"/>
          <w:lang w:val="en-US"/>
          <w:rPrChange w:id="480" w:author="Stefanie Glaeser" w:date="2021-03-03T15:41:00Z">
            <w:rPr>
              <w:rFonts w:ascii="Arial" w:hAnsi="Arial" w:cs="Arial"/>
              <w:bCs/>
              <w:color w:val="000000"/>
              <w:lang w:val="en-US"/>
            </w:rPr>
          </w:rPrChange>
        </w:rPr>
        <w:t xml:space="preserve"> </w:t>
      </w:r>
      <w:ins w:id="481" w:author="Stefanie Glaeser" w:date="2021-03-01T20:04:00Z">
        <w:r w:rsidR="0065638C" w:rsidRPr="00E16ADC">
          <w:rPr>
            <w:rFonts w:ascii="Arial" w:hAnsi="Arial" w:cs="Arial"/>
            <w:bCs/>
            <w:color w:val="000000"/>
            <w:highlight w:val="yellow"/>
            <w:lang w:val="en-US"/>
            <w:rPrChange w:id="482" w:author="Stefanie Glaeser" w:date="2021-03-03T15:41:00Z">
              <w:rPr>
                <w:rFonts w:ascii="Arial" w:hAnsi="Arial" w:cs="Arial"/>
                <w:bCs/>
                <w:color w:val="000000"/>
                <w:lang w:val="en-US"/>
              </w:rPr>
            </w:rPrChange>
          </w:rPr>
          <w:t xml:space="preserve">were </w:t>
        </w:r>
      </w:ins>
      <w:ins w:id="483" w:author="Neoklis" w:date="2020-08-21T11:22:00Z">
        <w:r w:rsidR="00DD4480" w:rsidRPr="00E16ADC">
          <w:rPr>
            <w:rFonts w:ascii="Arial" w:hAnsi="Arial" w:cs="Arial"/>
            <w:bCs/>
            <w:color w:val="000000"/>
            <w:highlight w:val="yellow"/>
            <w:lang w:val="en-US"/>
            <w:rPrChange w:id="484" w:author="Stefanie Glaeser" w:date="2021-03-03T15:41:00Z">
              <w:rPr>
                <w:rFonts w:ascii="Arial" w:hAnsi="Arial" w:cs="Arial"/>
                <w:bCs/>
                <w:color w:val="000000"/>
                <w:lang w:val="en-US"/>
              </w:rPr>
            </w:rPrChange>
          </w:rPr>
          <w:t xml:space="preserve">assigned to </w:t>
        </w:r>
      </w:ins>
      <w:ins w:id="485" w:author="Neoklis" w:date="2020-08-21T11:36:00Z">
        <w:del w:id="486" w:author="Stefanie Glaeser" w:date="2021-03-03T15:45:00Z">
          <w:r w:rsidR="000716DE" w:rsidRPr="00E16ADC" w:rsidDel="00E16ADC">
            <w:rPr>
              <w:rFonts w:ascii="Arial" w:hAnsi="Arial" w:cs="Arial"/>
              <w:bCs/>
              <w:color w:val="000000"/>
              <w:highlight w:val="yellow"/>
              <w:lang w:val="en-US"/>
              <w:rPrChange w:id="487" w:author="Stefanie Glaeser" w:date="2021-03-03T15:41:00Z">
                <w:rPr>
                  <w:rFonts w:ascii="Arial" w:hAnsi="Arial" w:cs="Arial"/>
                  <w:bCs/>
                  <w:color w:val="000000"/>
                  <w:lang w:val="en-US"/>
                </w:rPr>
              </w:rPrChange>
            </w:rPr>
            <w:delText xml:space="preserve">the </w:delText>
          </w:r>
        </w:del>
        <w:r w:rsidR="000716DE" w:rsidRPr="00E16ADC">
          <w:rPr>
            <w:rFonts w:ascii="Arial" w:hAnsi="Arial" w:cs="Arial"/>
            <w:bCs/>
            <w:color w:val="000000"/>
            <w:highlight w:val="yellow"/>
            <w:lang w:val="en-US"/>
            <w:rPrChange w:id="488" w:author="Stefanie Glaeser" w:date="2021-03-03T15:41:00Z">
              <w:rPr>
                <w:rFonts w:ascii="Arial" w:hAnsi="Arial" w:cs="Arial"/>
                <w:bCs/>
                <w:color w:val="000000"/>
                <w:lang w:val="en-US"/>
              </w:rPr>
            </w:rPrChange>
          </w:rPr>
          <w:t>OTUs</w:t>
        </w:r>
      </w:ins>
      <w:del w:id="489" w:author="Neoklis" w:date="2020-08-21T11:37:00Z">
        <w:r w:rsidRPr="00E16ADC" w:rsidDel="000716DE">
          <w:rPr>
            <w:rFonts w:ascii="Arial" w:hAnsi="Arial" w:cs="Arial"/>
            <w:bCs/>
            <w:color w:val="000000"/>
            <w:highlight w:val="yellow"/>
            <w:lang w:val="en-US"/>
            <w:rPrChange w:id="490" w:author="Stefanie Glaeser" w:date="2021-03-03T15:41:00Z">
              <w:rPr>
                <w:rFonts w:ascii="Arial" w:hAnsi="Arial" w:cs="Arial"/>
                <w:bCs/>
                <w:color w:val="000000"/>
                <w:lang w:val="en-US"/>
              </w:rPr>
            </w:rPrChange>
          </w:rPr>
          <w:delText xml:space="preserve">resulted to in 241,114 OTUs </w:delText>
        </w:r>
      </w:del>
      <w:del w:id="491" w:author="Neoklis" w:date="2020-08-21T11:18:00Z">
        <w:r w:rsidRPr="00E16ADC" w:rsidDel="00E225AC">
          <w:rPr>
            <w:rFonts w:ascii="Arial" w:hAnsi="Arial" w:cs="Arial"/>
            <w:bCs/>
            <w:color w:val="000000"/>
            <w:highlight w:val="yellow"/>
            <w:lang w:val="en-US"/>
            <w:rPrChange w:id="492" w:author="Stefanie Glaeser" w:date="2021-03-03T15:41:00Z">
              <w:rPr>
                <w:rFonts w:ascii="Arial" w:hAnsi="Arial" w:cs="Arial"/>
                <w:bCs/>
                <w:color w:val="000000"/>
                <w:lang w:val="en-US"/>
              </w:rPr>
            </w:rPrChange>
          </w:rPr>
          <w:delText>(5.9%)</w:delText>
        </w:r>
      </w:del>
      <w:r w:rsidRPr="00E16ADC">
        <w:rPr>
          <w:rFonts w:ascii="Arial" w:hAnsi="Arial" w:cs="Arial"/>
          <w:bCs/>
          <w:color w:val="000000"/>
          <w:highlight w:val="yellow"/>
          <w:lang w:val="en-US"/>
          <w:rPrChange w:id="493" w:author="Stefanie Glaeser" w:date="2021-03-03T15:41:00Z">
            <w:rPr>
              <w:rFonts w:ascii="Arial" w:hAnsi="Arial" w:cs="Arial"/>
              <w:bCs/>
              <w:color w:val="000000"/>
              <w:lang w:val="en-US"/>
            </w:rPr>
          </w:rPrChange>
        </w:rPr>
        <w:t xml:space="preserve">. </w:t>
      </w:r>
      <w:ins w:id="494" w:author="Stefanie Glaeser" w:date="2021-03-01T20:05:00Z">
        <w:r w:rsidR="0065638C" w:rsidRPr="00E16ADC">
          <w:rPr>
            <w:rFonts w:ascii="Arial" w:hAnsi="Arial" w:cs="Arial"/>
            <w:bCs/>
            <w:color w:val="000000"/>
            <w:highlight w:val="yellow"/>
            <w:lang w:val="en-US"/>
            <w:rPrChange w:id="495" w:author="Stefanie Glaeser" w:date="2021-03-03T15:41:00Z">
              <w:rPr>
                <w:rFonts w:ascii="Arial" w:hAnsi="Arial" w:cs="Arial"/>
                <w:bCs/>
                <w:color w:val="000000"/>
                <w:lang w:val="en-US"/>
              </w:rPr>
            </w:rPrChange>
          </w:rPr>
          <w:t xml:space="preserve">Each </w:t>
        </w:r>
      </w:ins>
      <w:r w:rsidRPr="00E16ADC">
        <w:rPr>
          <w:rFonts w:ascii="Arial" w:hAnsi="Arial" w:cs="Arial"/>
          <w:bCs/>
          <w:color w:val="000000"/>
          <w:highlight w:val="yellow"/>
          <w:lang w:val="en-US"/>
          <w:rPrChange w:id="496" w:author="Stefanie Glaeser" w:date="2021-03-03T15:41:00Z">
            <w:rPr>
              <w:rFonts w:ascii="Arial" w:hAnsi="Arial" w:cs="Arial"/>
              <w:bCs/>
              <w:color w:val="000000"/>
              <w:lang w:val="en-US"/>
            </w:rPr>
          </w:rPrChange>
        </w:rPr>
        <w:t>OTU</w:t>
      </w:r>
      <w:del w:id="497" w:author="Stefanie Glaeser" w:date="2021-03-01T20:05:00Z">
        <w:r w:rsidRPr="00E16ADC" w:rsidDel="0065638C">
          <w:rPr>
            <w:rFonts w:ascii="Arial" w:hAnsi="Arial" w:cs="Arial"/>
            <w:bCs/>
            <w:color w:val="000000"/>
            <w:highlight w:val="yellow"/>
            <w:lang w:val="en-US"/>
            <w:rPrChange w:id="498" w:author="Stefanie Glaeser" w:date="2021-03-03T15:41:00Z">
              <w:rPr>
                <w:rFonts w:ascii="Arial" w:hAnsi="Arial" w:cs="Arial"/>
                <w:bCs/>
                <w:color w:val="000000"/>
                <w:lang w:val="en-US"/>
              </w:rPr>
            </w:rPrChange>
          </w:rPr>
          <w:delText>s</w:delText>
        </w:r>
      </w:del>
      <w:r w:rsidRPr="00E16ADC">
        <w:rPr>
          <w:rFonts w:ascii="Arial" w:hAnsi="Arial" w:cs="Arial"/>
          <w:bCs/>
          <w:color w:val="000000"/>
          <w:highlight w:val="yellow"/>
          <w:lang w:val="en-US"/>
          <w:rPrChange w:id="499" w:author="Stefanie Glaeser" w:date="2021-03-03T15:41:00Z">
            <w:rPr>
              <w:rFonts w:ascii="Arial" w:hAnsi="Arial" w:cs="Arial"/>
              <w:bCs/>
              <w:color w:val="000000"/>
              <w:lang w:val="en-US"/>
            </w:rPr>
          </w:rPrChange>
        </w:rPr>
        <w:t xml:space="preserve"> </w:t>
      </w:r>
      <w:del w:id="500" w:author="Stefanie Glaeser" w:date="2021-03-01T20:05:00Z">
        <w:r w:rsidRPr="00E16ADC" w:rsidDel="0065638C">
          <w:rPr>
            <w:rFonts w:ascii="Arial" w:hAnsi="Arial" w:cs="Arial"/>
            <w:bCs/>
            <w:color w:val="000000"/>
            <w:highlight w:val="yellow"/>
            <w:lang w:val="en-US"/>
            <w:rPrChange w:id="501" w:author="Stefanie Glaeser" w:date="2021-03-03T15:41:00Z">
              <w:rPr>
                <w:rFonts w:ascii="Arial" w:hAnsi="Arial" w:cs="Arial"/>
                <w:bCs/>
                <w:color w:val="000000"/>
                <w:lang w:val="en-US"/>
              </w:rPr>
            </w:rPrChange>
          </w:rPr>
          <w:delText xml:space="preserve">were </w:delText>
        </w:r>
      </w:del>
      <w:ins w:id="502" w:author="Stefanie Glaeser" w:date="2021-03-01T20:05:00Z">
        <w:r w:rsidR="0065638C" w:rsidRPr="00E16ADC">
          <w:rPr>
            <w:rFonts w:ascii="Arial" w:hAnsi="Arial" w:cs="Arial"/>
            <w:bCs/>
            <w:color w:val="000000"/>
            <w:highlight w:val="yellow"/>
            <w:lang w:val="en-US"/>
            <w:rPrChange w:id="503" w:author="Stefanie Glaeser" w:date="2021-03-03T15:41:00Z">
              <w:rPr>
                <w:rFonts w:ascii="Arial" w:hAnsi="Arial" w:cs="Arial"/>
                <w:bCs/>
                <w:color w:val="000000"/>
                <w:lang w:val="en-US"/>
              </w:rPr>
            </w:rPrChange>
          </w:rPr>
          <w:t xml:space="preserve">was </w:t>
        </w:r>
      </w:ins>
      <w:del w:id="504" w:author="Stefanie Glaeser" w:date="2021-03-03T15:46:00Z">
        <w:r w:rsidRPr="00E16ADC" w:rsidDel="00E16ADC">
          <w:rPr>
            <w:rFonts w:ascii="Arial" w:hAnsi="Arial" w:cs="Arial"/>
            <w:bCs/>
            <w:color w:val="000000"/>
            <w:highlight w:val="yellow"/>
            <w:lang w:val="en-US"/>
            <w:rPrChange w:id="505" w:author="Stefanie Glaeser" w:date="2021-03-03T15:41:00Z">
              <w:rPr>
                <w:rFonts w:ascii="Arial" w:hAnsi="Arial" w:cs="Arial"/>
                <w:bCs/>
                <w:color w:val="000000"/>
                <w:lang w:val="en-US"/>
              </w:rPr>
            </w:rPrChange>
          </w:rPr>
          <w:delText xml:space="preserve">assigned </w:delText>
        </w:r>
      </w:del>
      <w:ins w:id="506" w:author="Stefanie Glaeser" w:date="2021-03-03T15:46:00Z">
        <w:r w:rsidR="00E16ADC">
          <w:rPr>
            <w:rFonts w:ascii="Arial" w:hAnsi="Arial" w:cs="Arial"/>
            <w:bCs/>
            <w:color w:val="000000"/>
            <w:highlight w:val="yellow"/>
            <w:lang w:val="en-US"/>
          </w:rPr>
          <w:t xml:space="preserve">classified </w:t>
        </w:r>
        <w:r w:rsidR="00E16ADC" w:rsidRPr="00E16ADC">
          <w:rPr>
            <w:rFonts w:ascii="Arial" w:hAnsi="Arial" w:cs="Arial"/>
            <w:bCs/>
            <w:color w:val="000000"/>
            <w:highlight w:val="yellow"/>
            <w:lang w:val="en-US"/>
            <w:rPrChange w:id="507" w:author="Stefanie Glaeser" w:date="2021-03-03T15:41:00Z">
              <w:rPr>
                <w:rFonts w:ascii="Arial" w:hAnsi="Arial" w:cs="Arial"/>
                <w:bCs/>
                <w:color w:val="000000"/>
                <w:lang w:val="en-US"/>
              </w:rPr>
            </w:rPrChange>
          </w:rPr>
          <w:t xml:space="preserve"> </w:t>
        </w:r>
      </w:ins>
      <w:ins w:id="508" w:author="Stefanie Glaeser" w:date="2021-03-01T20:06:00Z">
        <w:r w:rsidR="0018761C" w:rsidRPr="00E16ADC">
          <w:rPr>
            <w:rFonts w:ascii="Arial" w:hAnsi="Arial" w:cs="Arial"/>
            <w:bCs/>
            <w:color w:val="000000"/>
            <w:highlight w:val="yellow"/>
            <w:lang w:val="en-US"/>
            <w:rPrChange w:id="509" w:author="Stefanie Glaeser" w:date="2021-03-03T15:41:00Z">
              <w:rPr>
                <w:rFonts w:ascii="Arial" w:hAnsi="Arial" w:cs="Arial"/>
                <w:bCs/>
                <w:color w:val="000000"/>
                <w:lang w:val="en-US"/>
              </w:rPr>
            </w:rPrChange>
          </w:rPr>
          <w:t>in the SILVA data</w:t>
        </w:r>
      </w:ins>
      <w:ins w:id="510" w:author="Stefanie Glaeser" w:date="2021-03-01T20:07:00Z">
        <w:r w:rsidR="0018761C" w:rsidRPr="00E16ADC">
          <w:rPr>
            <w:rFonts w:ascii="Arial" w:hAnsi="Arial" w:cs="Arial"/>
            <w:bCs/>
            <w:color w:val="000000"/>
            <w:highlight w:val="yellow"/>
            <w:lang w:val="en-US"/>
            <w:rPrChange w:id="511" w:author="Stefanie Glaeser" w:date="2021-03-03T15:41:00Z">
              <w:rPr>
                <w:rFonts w:ascii="Arial" w:hAnsi="Arial" w:cs="Arial"/>
                <w:bCs/>
                <w:color w:val="000000"/>
                <w:lang w:val="en-US"/>
              </w:rPr>
            </w:rPrChange>
          </w:rPr>
          <w:t xml:space="preserve">base </w:t>
        </w:r>
      </w:ins>
      <w:del w:id="512" w:author="Stefanie Glaeser" w:date="2021-03-03T15:46:00Z">
        <w:r w:rsidRPr="00E16ADC" w:rsidDel="00E16ADC">
          <w:rPr>
            <w:rFonts w:ascii="Arial" w:hAnsi="Arial" w:cs="Arial"/>
            <w:bCs/>
            <w:color w:val="000000"/>
            <w:highlight w:val="yellow"/>
            <w:lang w:val="en-US"/>
            <w:rPrChange w:id="513" w:author="Stefanie Glaeser" w:date="2021-03-03T15:41:00Z">
              <w:rPr>
                <w:rFonts w:ascii="Arial" w:hAnsi="Arial" w:cs="Arial"/>
                <w:bCs/>
                <w:color w:val="000000"/>
                <w:lang w:val="en-US"/>
              </w:rPr>
            </w:rPrChange>
          </w:rPr>
          <w:delText xml:space="preserve">to </w:delText>
        </w:r>
      </w:del>
      <w:ins w:id="514" w:author="Stefanie Glaeser" w:date="2021-03-03T15:46:00Z">
        <w:r w:rsidR="00E16ADC">
          <w:rPr>
            <w:rFonts w:ascii="Arial" w:hAnsi="Arial" w:cs="Arial"/>
            <w:bCs/>
            <w:color w:val="000000"/>
            <w:highlight w:val="yellow"/>
            <w:lang w:val="en-US"/>
          </w:rPr>
          <w:t xml:space="preserve">with a </w:t>
        </w:r>
      </w:ins>
      <w:r w:rsidRPr="00E16ADC">
        <w:rPr>
          <w:rFonts w:ascii="Arial" w:hAnsi="Arial" w:cs="Arial"/>
          <w:bCs/>
          <w:color w:val="000000"/>
          <w:highlight w:val="yellow"/>
          <w:lang w:val="en-US"/>
          <w:rPrChange w:id="515" w:author="Stefanie Glaeser" w:date="2021-03-03T15:41:00Z">
            <w:rPr>
              <w:rFonts w:ascii="Arial" w:hAnsi="Arial" w:cs="Arial"/>
              <w:bCs/>
              <w:color w:val="000000"/>
              <w:lang w:val="en-US"/>
            </w:rPr>
          </w:rPrChange>
        </w:rPr>
        <w:t xml:space="preserve">taxonomic paths </w:t>
      </w:r>
      <w:del w:id="516" w:author="Stefanie Glaeser" w:date="2021-03-03T15:46:00Z">
        <w:r w:rsidRPr="00E16ADC" w:rsidDel="00E16ADC">
          <w:rPr>
            <w:rFonts w:ascii="Arial" w:hAnsi="Arial" w:cs="Arial"/>
            <w:bCs/>
            <w:color w:val="000000"/>
            <w:highlight w:val="yellow"/>
            <w:lang w:val="en-US"/>
            <w:rPrChange w:id="517" w:author="Stefanie Glaeser" w:date="2021-03-03T15:41:00Z">
              <w:rPr>
                <w:rFonts w:ascii="Arial" w:hAnsi="Arial" w:cs="Arial"/>
                <w:bCs/>
                <w:color w:val="000000"/>
                <w:lang w:val="en-US"/>
              </w:rPr>
            </w:rPrChange>
          </w:rPr>
          <w:delText xml:space="preserve">(phylogenetic groups) </w:delText>
        </w:r>
      </w:del>
      <w:r w:rsidRPr="00E16ADC">
        <w:rPr>
          <w:rFonts w:ascii="Arial" w:hAnsi="Arial" w:cs="Arial"/>
          <w:bCs/>
          <w:color w:val="000000"/>
          <w:highlight w:val="yellow"/>
          <w:lang w:val="en-US"/>
          <w:rPrChange w:id="518" w:author="Stefanie Glaeser" w:date="2021-03-03T15:41:00Z">
            <w:rPr>
              <w:rFonts w:ascii="Arial" w:hAnsi="Arial" w:cs="Arial"/>
              <w:bCs/>
              <w:color w:val="000000"/>
              <w:lang w:val="en-US"/>
            </w:rPr>
          </w:rPrChange>
        </w:rPr>
        <w:t>with maximum resolution at the genus level</w:t>
      </w:r>
      <w:ins w:id="519" w:author="Stefanie Glaeser" w:date="2021-03-03T15:46:00Z">
        <w:r w:rsidR="00E16ADC">
          <w:rPr>
            <w:rFonts w:ascii="Arial" w:hAnsi="Arial" w:cs="Arial"/>
            <w:bCs/>
            <w:color w:val="000000"/>
            <w:highlight w:val="yellow"/>
            <w:lang w:val="en-US"/>
          </w:rPr>
          <w:t xml:space="preserve"> (</w:t>
        </w:r>
        <w:r w:rsidR="00E16ADC" w:rsidRPr="00283522">
          <w:rPr>
            <w:rFonts w:ascii="Arial" w:hAnsi="Arial" w:cs="Arial"/>
            <w:bCs/>
            <w:color w:val="000000"/>
            <w:highlight w:val="yellow"/>
            <w:lang w:val="en-US"/>
          </w:rPr>
          <w:t>phylogenetic group</w:t>
        </w:r>
      </w:ins>
      <w:ins w:id="520" w:author="Stefanie Glaeser" w:date="2021-03-03T15:47:00Z">
        <w:r w:rsidR="00E16ADC">
          <w:rPr>
            <w:rFonts w:ascii="Arial" w:hAnsi="Arial" w:cs="Arial"/>
            <w:bCs/>
            <w:color w:val="000000"/>
            <w:highlight w:val="yellow"/>
            <w:lang w:val="en-US"/>
          </w:rPr>
          <w:t>s</w:t>
        </w:r>
      </w:ins>
      <w:ins w:id="521" w:author="Stefanie Glaeser" w:date="2021-03-03T15:46:00Z">
        <w:r w:rsidR="00E16ADC">
          <w:rPr>
            <w:rFonts w:ascii="Arial" w:hAnsi="Arial" w:cs="Arial"/>
            <w:bCs/>
            <w:color w:val="000000"/>
            <w:highlight w:val="yellow"/>
            <w:lang w:val="en-US"/>
          </w:rPr>
          <w:t xml:space="preserve"> for un</w:t>
        </w:r>
      </w:ins>
      <w:ins w:id="522" w:author="Stefanie Glaeser" w:date="2021-03-03T15:47:00Z">
        <w:r w:rsidR="00E16ADC">
          <w:rPr>
            <w:rFonts w:ascii="Arial" w:hAnsi="Arial" w:cs="Arial"/>
            <w:bCs/>
            <w:color w:val="000000"/>
            <w:highlight w:val="yellow"/>
            <w:lang w:val="en-US"/>
          </w:rPr>
          <w:t>named genera</w:t>
        </w:r>
      </w:ins>
      <w:ins w:id="523" w:author="Stefanie Glaeser" w:date="2021-03-03T15:46:00Z">
        <w:r w:rsidR="00E16ADC">
          <w:rPr>
            <w:rFonts w:ascii="Arial" w:hAnsi="Arial" w:cs="Arial"/>
            <w:bCs/>
            <w:color w:val="000000"/>
            <w:highlight w:val="yellow"/>
            <w:lang w:val="en-US"/>
          </w:rPr>
          <w:t>)</w:t>
        </w:r>
      </w:ins>
      <w:r w:rsidRPr="00E16ADC">
        <w:rPr>
          <w:rFonts w:ascii="Arial" w:hAnsi="Arial" w:cs="Arial"/>
          <w:bCs/>
          <w:color w:val="000000"/>
          <w:highlight w:val="yellow"/>
          <w:lang w:val="en-US"/>
          <w:rPrChange w:id="524" w:author="Stefanie Glaeser" w:date="2021-03-03T15:41:00Z">
            <w:rPr>
              <w:rFonts w:ascii="Arial" w:hAnsi="Arial" w:cs="Arial"/>
              <w:bCs/>
              <w:color w:val="000000"/>
              <w:lang w:val="en-US"/>
            </w:rPr>
          </w:rPrChange>
        </w:rPr>
        <w:t>.</w:t>
      </w:r>
      <w:r w:rsidRPr="00A1387B">
        <w:rPr>
          <w:rFonts w:ascii="Arial" w:hAnsi="Arial" w:cs="Arial"/>
          <w:bCs/>
          <w:color w:val="000000"/>
          <w:lang w:val="en-US"/>
        </w:rPr>
        <w:t xml:space="preserve"> Chloroplast, mitochondrial and </w:t>
      </w:r>
      <w:r>
        <w:rPr>
          <w:rFonts w:ascii="Arial" w:hAnsi="Arial" w:cs="Arial"/>
          <w:bCs/>
          <w:iCs/>
          <w:color w:val="000000"/>
          <w:lang w:val="en-US"/>
        </w:rPr>
        <w:t>a</w:t>
      </w:r>
      <w:r w:rsidRPr="00D92955">
        <w:rPr>
          <w:rFonts w:ascii="Arial" w:hAnsi="Arial" w:cs="Arial"/>
          <w:bCs/>
          <w:iCs/>
          <w:color w:val="000000"/>
          <w:lang w:val="en-US"/>
        </w:rPr>
        <w:t>rchaea</w:t>
      </w:r>
      <w:r>
        <w:rPr>
          <w:rFonts w:ascii="Arial" w:hAnsi="Arial" w:cs="Arial"/>
          <w:bCs/>
          <w:color w:val="000000"/>
          <w:lang w:val="en-US"/>
        </w:rPr>
        <w:t>l</w:t>
      </w:r>
      <w:r w:rsidRPr="00A1387B">
        <w:rPr>
          <w:rFonts w:ascii="Arial" w:hAnsi="Arial" w:cs="Arial"/>
          <w:bCs/>
          <w:color w:val="000000"/>
          <w:lang w:val="en-US"/>
        </w:rPr>
        <w:t xml:space="preserve"> 16S</w:t>
      </w:r>
      <w:r>
        <w:rPr>
          <w:rFonts w:ascii="Arial" w:hAnsi="Arial" w:cs="Arial"/>
          <w:bCs/>
          <w:color w:val="000000"/>
          <w:lang w:val="en-US"/>
        </w:rPr>
        <w:t xml:space="preserve"> </w:t>
      </w:r>
      <w:r w:rsidRPr="00A1387B">
        <w:rPr>
          <w:rFonts w:ascii="Arial" w:hAnsi="Arial" w:cs="Arial"/>
          <w:bCs/>
          <w:color w:val="000000"/>
          <w:lang w:val="en-US"/>
        </w:rPr>
        <w:t xml:space="preserve">rRNA </w:t>
      </w:r>
      <w:r>
        <w:rPr>
          <w:rFonts w:ascii="Arial" w:hAnsi="Arial" w:cs="Arial"/>
          <w:bCs/>
          <w:color w:val="000000"/>
          <w:lang w:val="en-US"/>
        </w:rPr>
        <w:t xml:space="preserve">gene sequences </w:t>
      </w:r>
      <w:r w:rsidRPr="00A1387B">
        <w:rPr>
          <w:rFonts w:ascii="Arial" w:hAnsi="Arial" w:cs="Arial"/>
          <w:bCs/>
          <w:color w:val="000000"/>
          <w:lang w:val="en-US"/>
        </w:rPr>
        <w:t xml:space="preserve">were detected </w:t>
      </w:r>
      <w:r>
        <w:rPr>
          <w:rFonts w:ascii="Arial" w:hAnsi="Arial" w:cs="Arial"/>
          <w:bCs/>
          <w:color w:val="000000"/>
          <w:lang w:val="en-US"/>
        </w:rPr>
        <w:t>with</w:t>
      </w:r>
      <w:r w:rsidRPr="00A1387B">
        <w:rPr>
          <w:rFonts w:ascii="Arial" w:hAnsi="Arial" w:cs="Arial"/>
          <w:bCs/>
          <w:color w:val="000000"/>
          <w:lang w:val="en-US"/>
        </w:rPr>
        <w:t xml:space="preserve"> a relative abundance of 20.</w:t>
      </w:r>
      <w:r>
        <w:rPr>
          <w:rFonts w:ascii="Arial" w:hAnsi="Arial" w:cs="Arial"/>
          <w:bCs/>
          <w:color w:val="000000"/>
          <w:lang w:val="en-US"/>
        </w:rPr>
        <w:t>1</w:t>
      </w:r>
      <w:r w:rsidRPr="00A1387B">
        <w:rPr>
          <w:rFonts w:ascii="Arial" w:hAnsi="Arial" w:cs="Arial"/>
          <w:bCs/>
          <w:color w:val="000000"/>
          <w:lang w:val="en-US"/>
        </w:rPr>
        <w:t xml:space="preserve">3% (190,605 sequences), 0.07% (9,430 sequences), 0.02% (1,064 sequences) </w:t>
      </w:r>
      <w:r>
        <w:rPr>
          <w:rFonts w:ascii="Arial" w:hAnsi="Arial" w:cs="Arial"/>
          <w:bCs/>
          <w:color w:val="000000"/>
          <w:lang w:val="en-US"/>
        </w:rPr>
        <w:t xml:space="preserve">of the total </w:t>
      </w:r>
      <w:proofErr w:type="spellStart"/>
      <w:ins w:id="525" w:author="Stefanie Glaeser" w:date="2021-03-03T15:45:00Z">
        <w:r w:rsidR="00E16ADC">
          <w:rPr>
            <w:rFonts w:ascii="Arial" w:hAnsi="Arial" w:cs="Arial"/>
            <w:bCs/>
            <w:color w:val="000000"/>
            <w:lang w:val="en-US"/>
          </w:rPr>
          <w:t>analysed</w:t>
        </w:r>
        <w:proofErr w:type="spellEnd"/>
        <w:r w:rsidR="00E16ADC">
          <w:rPr>
            <w:rFonts w:ascii="Arial" w:hAnsi="Arial" w:cs="Arial"/>
            <w:bCs/>
            <w:color w:val="000000"/>
            <w:lang w:val="en-US"/>
          </w:rPr>
          <w:t xml:space="preserve"> </w:t>
        </w:r>
      </w:ins>
      <w:r>
        <w:rPr>
          <w:rFonts w:ascii="Arial" w:hAnsi="Arial" w:cs="Arial"/>
          <w:bCs/>
          <w:color w:val="000000"/>
          <w:lang w:val="en-US"/>
        </w:rPr>
        <w:t xml:space="preserve">sequences, </w:t>
      </w:r>
      <w:r w:rsidRPr="00A1387B">
        <w:rPr>
          <w:rFonts w:ascii="Arial" w:hAnsi="Arial" w:cs="Arial"/>
          <w:bCs/>
          <w:color w:val="000000"/>
          <w:lang w:val="en-US"/>
        </w:rPr>
        <w:t>respectively</w:t>
      </w:r>
      <w:r>
        <w:rPr>
          <w:rFonts w:ascii="Arial" w:hAnsi="Arial" w:cs="Arial"/>
          <w:bCs/>
          <w:color w:val="000000"/>
          <w:lang w:val="en-US"/>
        </w:rPr>
        <w:t xml:space="preserve"> </w:t>
      </w:r>
      <w:r w:rsidRPr="006B70F8">
        <w:rPr>
          <w:rFonts w:ascii="Arial" w:hAnsi="Arial" w:cs="Arial"/>
          <w:bCs/>
          <w:color w:val="000000"/>
          <w:lang w:val="en-US"/>
        </w:rPr>
        <w:t>(</w:t>
      </w:r>
      <w:r w:rsidRPr="00893561">
        <w:rPr>
          <w:rFonts w:ascii="Arial" w:hAnsi="Arial" w:cs="Arial"/>
          <w:bCs/>
          <w:color w:val="000000"/>
          <w:lang w:val="en-US"/>
        </w:rPr>
        <w:t>Table 3</w:t>
      </w:r>
      <w:r>
        <w:rPr>
          <w:rFonts w:ascii="Arial" w:hAnsi="Arial" w:cs="Arial"/>
          <w:bCs/>
          <w:color w:val="000000"/>
          <w:lang w:val="en-US"/>
        </w:rPr>
        <w:t xml:space="preserve"> in S1</w:t>
      </w:r>
      <w:r w:rsidRPr="006B70F8">
        <w:rPr>
          <w:rFonts w:ascii="Arial" w:hAnsi="Arial" w:cs="Arial"/>
          <w:bCs/>
          <w:color w:val="000000"/>
          <w:lang w:val="en-US"/>
        </w:rPr>
        <w:t>).</w:t>
      </w:r>
      <w:r w:rsidRPr="00A1387B">
        <w:rPr>
          <w:rFonts w:ascii="Arial" w:hAnsi="Arial" w:cs="Arial"/>
          <w:bCs/>
          <w:color w:val="000000"/>
          <w:lang w:val="en-US"/>
        </w:rPr>
        <w:t xml:space="preserve"> Sequences that did not match any known taxa (sequence similarity &lt;93% to the next known tax</w:t>
      </w:r>
      <w:r>
        <w:rPr>
          <w:rFonts w:ascii="Arial" w:hAnsi="Arial" w:cs="Arial"/>
          <w:bCs/>
          <w:color w:val="000000"/>
          <w:lang w:val="en-US"/>
        </w:rPr>
        <w:t>on</w:t>
      </w:r>
      <w:r w:rsidRPr="00A1387B">
        <w:rPr>
          <w:rFonts w:ascii="Arial" w:hAnsi="Arial" w:cs="Arial"/>
          <w:bCs/>
          <w:color w:val="000000"/>
          <w:lang w:val="en-US"/>
        </w:rPr>
        <w:t xml:space="preserve">) were classified as “no relative” and had 0.3% relative abundance (5,131 sequences) </w:t>
      </w:r>
      <w:r w:rsidRPr="006B70F8">
        <w:rPr>
          <w:rFonts w:ascii="Arial" w:hAnsi="Arial" w:cs="Arial"/>
          <w:bCs/>
          <w:color w:val="000000"/>
          <w:lang w:val="en-US"/>
        </w:rPr>
        <w:t>(</w:t>
      </w:r>
      <w:r w:rsidRPr="00893561">
        <w:rPr>
          <w:rFonts w:ascii="Arial" w:hAnsi="Arial" w:cs="Arial"/>
          <w:bCs/>
          <w:color w:val="000000"/>
          <w:lang w:val="en-US"/>
        </w:rPr>
        <w:t>Table 3</w:t>
      </w:r>
      <w:r>
        <w:rPr>
          <w:rFonts w:ascii="Arial" w:hAnsi="Arial" w:cs="Arial"/>
          <w:bCs/>
          <w:color w:val="000000"/>
          <w:lang w:val="en-US"/>
        </w:rPr>
        <w:t xml:space="preserve"> in S1</w:t>
      </w:r>
      <w:r w:rsidRPr="006B70F8">
        <w:rPr>
          <w:rFonts w:ascii="Arial" w:hAnsi="Arial" w:cs="Arial"/>
          <w:bCs/>
          <w:color w:val="000000"/>
          <w:lang w:val="en-US"/>
        </w:rPr>
        <w:t>)</w:t>
      </w:r>
      <w:r w:rsidRPr="00A1387B">
        <w:rPr>
          <w:rFonts w:ascii="Arial" w:hAnsi="Arial" w:cs="Arial"/>
          <w:bCs/>
          <w:color w:val="000000"/>
          <w:lang w:val="en-US"/>
        </w:rPr>
        <w:t xml:space="preserve">. The sequences belonging to the </w:t>
      </w:r>
      <w:r w:rsidRPr="00A1387B">
        <w:rPr>
          <w:rFonts w:ascii="Arial" w:hAnsi="Arial" w:cs="Arial"/>
          <w:bCs/>
          <w:i/>
          <w:iCs/>
          <w:color w:val="000000"/>
          <w:lang w:val="en-US"/>
        </w:rPr>
        <w:t>Archaea</w:t>
      </w:r>
      <w:r w:rsidRPr="00A1387B">
        <w:rPr>
          <w:rFonts w:ascii="Arial" w:hAnsi="Arial" w:cs="Arial"/>
          <w:bCs/>
          <w:color w:val="000000"/>
          <w:lang w:val="en-US"/>
        </w:rPr>
        <w:t xml:space="preserve">, chloroplasts, </w:t>
      </w:r>
      <w:r w:rsidR="00082079" w:rsidRPr="00A1387B">
        <w:rPr>
          <w:rFonts w:ascii="Arial" w:hAnsi="Arial" w:cs="Arial"/>
          <w:bCs/>
          <w:color w:val="000000"/>
          <w:lang w:val="en-US"/>
        </w:rPr>
        <w:t>mitochondria,</w:t>
      </w:r>
      <w:r w:rsidRPr="00A1387B">
        <w:rPr>
          <w:rFonts w:ascii="Arial" w:hAnsi="Arial" w:cs="Arial"/>
          <w:bCs/>
          <w:color w:val="000000"/>
          <w:lang w:val="en-US"/>
        </w:rPr>
        <w:t xml:space="preserve"> and no relative</w:t>
      </w:r>
      <w:r>
        <w:rPr>
          <w:rFonts w:ascii="Arial" w:hAnsi="Arial" w:cs="Arial"/>
          <w:bCs/>
          <w:color w:val="000000"/>
          <w:lang w:val="en-US"/>
        </w:rPr>
        <w:t xml:space="preserve"> </w:t>
      </w:r>
      <w:r w:rsidRPr="00A1387B">
        <w:rPr>
          <w:rFonts w:ascii="Arial" w:hAnsi="Arial" w:cs="Arial"/>
          <w:bCs/>
          <w:color w:val="000000"/>
          <w:lang w:val="en-US"/>
        </w:rPr>
        <w:t xml:space="preserve">groups were excluded from further analysis. Only sequences assigned to the domain </w:t>
      </w:r>
      <w:r w:rsidRPr="00A1387B">
        <w:rPr>
          <w:rFonts w:ascii="Arial" w:hAnsi="Arial" w:cs="Arial"/>
          <w:bCs/>
          <w:i/>
          <w:iCs/>
          <w:color w:val="000000"/>
          <w:lang w:val="en-US"/>
        </w:rPr>
        <w:t>Bacteria</w:t>
      </w:r>
      <w:r w:rsidRPr="00A1387B">
        <w:rPr>
          <w:rFonts w:ascii="Arial" w:hAnsi="Arial" w:cs="Arial"/>
          <w:bCs/>
          <w:color w:val="000000"/>
          <w:lang w:val="en-US"/>
        </w:rPr>
        <w:t xml:space="preserve"> </w:t>
      </w:r>
      <w:ins w:id="526" w:author="Stefanie Glaeser" w:date="2021-03-03T15:47:00Z">
        <w:r w:rsidR="00E16ADC">
          <w:rPr>
            <w:rFonts w:ascii="Arial" w:hAnsi="Arial" w:cs="Arial"/>
            <w:bCs/>
            <w:color w:val="000000"/>
            <w:lang w:val="en-US"/>
          </w:rPr>
          <w:t>(</w:t>
        </w:r>
      </w:ins>
      <w:ins w:id="527" w:author="Stefanie Glaeser" w:date="2021-03-03T15:48:00Z">
        <w:r w:rsidR="00E16ADC" w:rsidRPr="00E16ADC">
          <w:rPr>
            <w:rFonts w:ascii="Arial" w:hAnsi="Arial" w:cs="Arial"/>
            <w:bCs/>
            <w:color w:val="000000"/>
            <w:lang w:val="en-US"/>
          </w:rPr>
          <w:t>3</w:t>
        </w:r>
        <w:r w:rsidR="00E16ADC">
          <w:rPr>
            <w:rFonts w:ascii="Arial" w:hAnsi="Arial" w:cs="Arial"/>
            <w:bCs/>
            <w:color w:val="000000"/>
            <w:lang w:val="en-US"/>
          </w:rPr>
          <w:t>,</w:t>
        </w:r>
        <w:r w:rsidR="00E16ADC" w:rsidRPr="00E16ADC">
          <w:rPr>
            <w:rFonts w:ascii="Arial" w:hAnsi="Arial" w:cs="Arial"/>
            <w:bCs/>
            <w:color w:val="000000"/>
            <w:lang w:val="en-US"/>
          </w:rPr>
          <w:t>830</w:t>
        </w:r>
        <w:r w:rsidR="00E16ADC">
          <w:rPr>
            <w:rFonts w:ascii="Arial" w:hAnsi="Arial" w:cs="Arial"/>
            <w:bCs/>
            <w:color w:val="000000"/>
            <w:lang w:val="en-US"/>
          </w:rPr>
          <w:t>,</w:t>
        </w:r>
        <w:r w:rsidR="00E16ADC" w:rsidRPr="00E16ADC">
          <w:rPr>
            <w:rFonts w:ascii="Arial" w:hAnsi="Arial" w:cs="Arial"/>
            <w:bCs/>
            <w:color w:val="000000"/>
            <w:lang w:val="en-US"/>
          </w:rPr>
          <w:t>041</w:t>
        </w:r>
        <w:r w:rsidR="00E16ADC">
          <w:rPr>
            <w:rFonts w:ascii="Arial" w:hAnsi="Arial" w:cs="Arial"/>
            <w:bCs/>
            <w:color w:val="000000"/>
            <w:lang w:val="en-US"/>
          </w:rPr>
          <w:t xml:space="preserve"> in total; </w:t>
        </w:r>
        <w:r w:rsidR="00E16ADC" w:rsidRPr="00E16ADC">
          <w:rPr>
            <w:rFonts w:ascii="Arial" w:hAnsi="Arial" w:cs="Arial"/>
            <w:bCs/>
            <w:color w:val="000000"/>
            <w:lang w:val="en-US"/>
          </w:rPr>
          <w:t>2</w:t>
        </w:r>
        <w:r w:rsidR="00E16ADC">
          <w:rPr>
            <w:rFonts w:ascii="Arial" w:hAnsi="Arial" w:cs="Arial"/>
            <w:bCs/>
            <w:color w:val="000000"/>
            <w:lang w:val="en-US"/>
          </w:rPr>
          <w:t>,</w:t>
        </w:r>
        <w:r w:rsidR="00E16ADC" w:rsidRPr="00E16ADC">
          <w:rPr>
            <w:rFonts w:ascii="Arial" w:hAnsi="Arial" w:cs="Arial"/>
            <w:bCs/>
            <w:color w:val="000000"/>
            <w:lang w:val="en-US"/>
          </w:rPr>
          <w:t>334</w:t>
        </w:r>
        <w:r w:rsidR="00E16ADC">
          <w:rPr>
            <w:rFonts w:ascii="Arial" w:hAnsi="Arial" w:cs="Arial"/>
            <w:bCs/>
            <w:color w:val="000000"/>
            <w:lang w:val="en-US"/>
          </w:rPr>
          <w:t xml:space="preserve"> to </w:t>
        </w:r>
        <w:r w:rsidR="00E16ADC" w:rsidRPr="00E16ADC">
          <w:rPr>
            <w:rFonts w:ascii="Arial" w:hAnsi="Arial" w:cs="Arial"/>
            <w:bCs/>
            <w:color w:val="000000"/>
            <w:lang w:val="en-US"/>
          </w:rPr>
          <w:t>232</w:t>
        </w:r>
        <w:r w:rsidR="00E16ADC">
          <w:rPr>
            <w:rFonts w:ascii="Arial" w:hAnsi="Arial" w:cs="Arial"/>
            <w:bCs/>
            <w:color w:val="000000"/>
            <w:lang w:val="en-US"/>
          </w:rPr>
          <w:t>,</w:t>
        </w:r>
        <w:r w:rsidR="00E16ADC" w:rsidRPr="00E16ADC">
          <w:rPr>
            <w:rFonts w:ascii="Arial" w:hAnsi="Arial" w:cs="Arial"/>
            <w:bCs/>
            <w:color w:val="000000"/>
            <w:lang w:val="en-US"/>
          </w:rPr>
          <w:t>445</w:t>
        </w:r>
        <w:r w:rsidR="00E16ADC">
          <w:rPr>
            <w:rFonts w:ascii="Arial" w:hAnsi="Arial" w:cs="Arial"/>
            <w:bCs/>
            <w:color w:val="000000"/>
            <w:lang w:val="en-US"/>
          </w:rPr>
          <w:t xml:space="preserve"> per sample) </w:t>
        </w:r>
      </w:ins>
      <w:r w:rsidRPr="00A1387B">
        <w:rPr>
          <w:rFonts w:ascii="Arial" w:hAnsi="Arial" w:cs="Arial"/>
          <w:bCs/>
          <w:color w:val="000000"/>
          <w:lang w:val="en-US"/>
        </w:rPr>
        <w:t xml:space="preserve">were further analyzed and were set to 100%. </w:t>
      </w:r>
    </w:p>
    <w:p w14:paraId="40770A13" w14:textId="255FAF21" w:rsidR="00BE0035" w:rsidRPr="00A1387B" w:rsidRDefault="00BE0035" w:rsidP="00BE0035">
      <w:pPr>
        <w:autoSpaceDE w:val="0"/>
        <w:autoSpaceDN w:val="0"/>
        <w:adjustRightInd w:val="0"/>
        <w:spacing w:line="480" w:lineRule="auto"/>
        <w:ind w:firstLine="720"/>
        <w:jc w:val="both"/>
        <w:rPr>
          <w:rFonts w:ascii="Arial" w:hAnsi="Arial" w:cs="Arial"/>
          <w:bCs/>
          <w:color w:val="000000"/>
          <w:lang w:val="en-US"/>
        </w:rPr>
      </w:pPr>
    </w:p>
    <w:p w14:paraId="783048EC" w14:textId="51C7181E" w:rsidR="00421434" w:rsidRPr="00A1387B" w:rsidRDefault="00421434" w:rsidP="002E4BF9">
      <w:pPr>
        <w:pStyle w:val="PlosOneLEvel2Heading"/>
      </w:pPr>
      <w:r w:rsidRPr="00A1387B">
        <w:t xml:space="preserve">Skin Microbiome of </w:t>
      </w:r>
      <w:r w:rsidR="001A7786" w:rsidRPr="00A1387B">
        <w:t>non-allergic</w:t>
      </w:r>
      <w:r w:rsidRPr="00A1387B">
        <w:t xml:space="preserve"> German shepherd dogs</w:t>
      </w:r>
    </w:p>
    <w:p w14:paraId="59149BE3" w14:textId="47ADEAD2" w:rsidR="004D1A3E" w:rsidRPr="00666EF5" w:rsidRDefault="004D1A3E" w:rsidP="002E4BF9">
      <w:pPr>
        <w:pStyle w:val="PlosOneLevel3Heading"/>
      </w:pPr>
      <w:r w:rsidRPr="00666EF5">
        <w:lastRenderedPageBreak/>
        <w:t>Alpha</w:t>
      </w:r>
      <w:r w:rsidR="0067699F" w:rsidRPr="00666EF5">
        <w:t xml:space="preserve"> </w:t>
      </w:r>
      <w:r w:rsidRPr="00666EF5">
        <w:t xml:space="preserve">diversity </w:t>
      </w:r>
      <w:r w:rsidR="00AC6095">
        <w:t xml:space="preserve">of bacterial communities present at </w:t>
      </w:r>
      <w:r w:rsidRPr="00666EF5">
        <w:t xml:space="preserve">skin samples of </w:t>
      </w:r>
      <w:r w:rsidR="00E741E2" w:rsidRPr="00666EF5">
        <w:t>non-allergic</w:t>
      </w:r>
      <w:r w:rsidRPr="00666EF5">
        <w:t xml:space="preserve"> </w:t>
      </w:r>
      <w:r w:rsidR="00BE448D" w:rsidRPr="00666EF5">
        <w:t>GSD</w:t>
      </w:r>
      <w:r w:rsidR="00164CEC">
        <w:t>s</w:t>
      </w:r>
    </w:p>
    <w:p w14:paraId="51FCDC2F" w14:textId="77777777" w:rsidR="002A2B84" w:rsidRPr="00CC5A1E" w:rsidRDefault="002A2B84" w:rsidP="002A2B84">
      <w:pPr>
        <w:autoSpaceDE w:val="0"/>
        <w:autoSpaceDN w:val="0"/>
        <w:adjustRightInd w:val="0"/>
        <w:spacing w:line="480" w:lineRule="auto"/>
        <w:ind w:firstLine="720"/>
        <w:jc w:val="both"/>
        <w:rPr>
          <w:rFonts w:ascii="Arial" w:hAnsi="Arial" w:cs="Arial"/>
          <w:iCs/>
          <w:color w:val="000000"/>
          <w:highlight w:val="green"/>
          <w:lang w:val="en-US"/>
          <w:rPrChange w:id="528" w:author="Stefanie Glaeser" w:date="2021-03-03T16:00:00Z">
            <w:rPr>
              <w:rFonts w:ascii="Arial" w:hAnsi="Arial" w:cs="Arial"/>
              <w:iCs/>
              <w:color w:val="000000"/>
              <w:lang w:val="en-US"/>
            </w:rPr>
          </w:rPrChange>
        </w:rPr>
      </w:pPr>
      <w:r w:rsidRPr="00CC5A1E">
        <w:rPr>
          <w:rFonts w:ascii="Arial" w:hAnsi="Arial" w:cs="Arial"/>
          <w:color w:val="000000"/>
          <w:highlight w:val="green"/>
          <w:lang w:val="en-US"/>
          <w:rPrChange w:id="529" w:author="Stefanie Glaeser" w:date="2021-03-03T16:00:00Z">
            <w:rPr>
              <w:rFonts w:ascii="Arial" w:hAnsi="Arial" w:cs="Arial"/>
              <w:color w:val="000000"/>
              <w:lang w:val="en-US"/>
            </w:rPr>
          </w:rPrChange>
        </w:rPr>
        <w:t>Richness (Chao1) and diversity (Shannon) of phylogenetic groups at the four sites (axilla, interdigital, groin, ear canal) were not significantly different between the body sites (Kruskal-Wallis for Shannon index, p= 0.6214; for Chao 1, p= 0.4784).</w:t>
      </w:r>
    </w:p>
    <w:p w14:paraId="11A497CF" w14:textId="485E669F" w:rsidR="001D2C77" w:rsidRDefault="002A2B84" w:rsidP="00231426">
      <w:pPr>
        <w:autoSpaceDE w:val="0"/>
        <w:autoSpaceDN w:val="0"/>
        <w:adjustRightInd w:val="0"/>
        <w:spacing w:line="480" w:lineRule="auto"/>
        <w:ind w:firstLine="720"/>
        <w:jc w:val="both"/>
        <w:rPr>
          <w:rFonts w:ascii="Arial" w:hAnsi="Arial" w:cs="Arial"/>
          <w:lang w:val="en-US"/>
        </w:rPr>
      </w:pPr>
      <w:r w:rsidRPr="00CC5A1E">
        <w:rPr>
          <w:rFonts w:ascii="Arial" w:hAnsi="Arial" w:cs="Arial"/>
          <w:iCs/>
          <w:color w:val="000000"/>
          <w:highlight w:val="green"/>
          <w:lang w:val="en-US"/>
          <w:rPrChange w:id="530" w:author="Stefanie Glaeser" w:date="2021-03-03T16:00:00Z">
            <w:rPr>
              <w:rFonts w:ascii="Arial" w:hAnsi="Arial" w:cs="Arial"/>
              <w:iCs/>
              <w:color w:val="000000"/>
              <w:lang w:val="en-US"/>
            </w:rPr>
          </w:rPrChange>
        </w:rPr>
        <w:t>However, a greater number of individual samples from the interdigital region and ear canal had a more homogeneous composition of microbiota, showing a lower richness (Chao 1 values; Fig 1 in S2).</w:t>
      </w:r>
      <w:r w:rsidRPr="00CC5A1E">
        <w:rPr>
          <w:rFonts w:ascii="Arial" w:hAnsi="Arial" w:cs="Arial"/>
          <w:color w:val="000000"/>
          <w:highlight w:val="green"/>
          <w:lang w:val="en-US"/>
          <w:rPrChange w:id="531" w:author="Stefanie Glaeser" w:date="2021-03-03T16:00:00Z">
            <w:rPr>
              <w:rFonts w:ascii="Arial" w:hAnsi="Arial" w:cs="Arial"/>
              <w:color w:val="000000"/>
              <w:lang w:val="en-US"/>
            </w:rPr>
          </w:rPrChange>
        </w:rPr>
        <w:t xml:space="preserve"> The three skin sites (axilla, interdigital, groin) were evaluated together comparing body skin to ear canal. Shannon values (t-Test, p= 0.889) were similar, but the ear canal showed significant lower bacterial richness (lower Chao-1 values, Figs 1a and 1b) than the body skin sites (t-Test, p= 0.000492; Table 4 in S1) which were more evenly distributed (significantly lower evenness values; t-Test, p= 0.000742; Table 4 in S1, Fig 3 in S2). These findings were also supported by r</w:t>
      </w:r>
      <w:r w:rsidRPr="00CC5A1E">
        <w:rPr>
          <w:rFonts w:ascii="Arial" w:hAnsi="Arial" w:cs="Arial"/>
          <w:highlight w:val="green"/>
          <w:lang w:val="en-US"/>
          <w:rPrChange w:id="532" w:author="Stefanie Glaeser" w:date="2021-03-03T16:00:00Z">
            <w:rPr>
              <w:rFonts w:ascii="Arial" w:hAnsi="Arial" w:cs="Arial"/>
              <w:lang w:val="en-US"/>
            </w:rPr>
          </w:rPrChange>
        </w:rPr>
        <w:t>arefaction curves, where most of the body skin samples had a higher slope than the curves of the ear canal samples indicating the presence of more complex bacterial communities on the body skin sites (Fig 1c).</w:t>
      </w:r>
      <w:r>
        <w:rPr>
          <w:rFonts w:ascii="Arial" w:hAnsi="Arial" w:cs="Arial"/>
          <w:lang w:val="en-US"/>
        </w:rPr>
        <w:t xml:space="preserve"> </w:t>
      </w:r>
    </w:p>
    <w:p w14:paraId="380528FA" w14:textId="77777777" w:rsidR="00A1130F" w:rsidRDefault="00A1130F" w:rsidP="00A1130F">
      <w:pPr>
        <w:autoSpaceDE w:val="0"/>
        <w:autoSpaceDN w:val="0"/>
        <w:adjustRightInd w:val="0"/>
        <w:spacing w:line="480" w:lineRule="auto"/>
        <w:jc w:val="both"/>
        <w:rPr>
          <w:rFonts w:ascii="Arial" w:hAnsi="Arial" w:cs="Arial"/>
          <w:b/>
          <w:bCs/>
          <w:lang w:val="en-US"/>
        </w:rPr>
      </w:pPr>
    </w:p>
    <w:p w14:paraId="26698E1E" w14:textId="2BBC3AB1" w:rsidR="00122BD4" w:rsidRPr="00122BD4" w:rsidRDefault="00A1130F" w:rsidP="00122BD4">
      <w:pPr>
        <w:autoSpaceDE w:val="0"/>
        <w:autoSpaceDN w:val="0"/>
        <w:adjustRightInd w:val="0"/>
        <w:spacing w:line="480" w:lineRule="auto"/>
        <w:jc w:val="both"/>
        <w:rPr>
          <w:rFonts w:ascii="Arial" w:hAnsi="Arial" w:cs="Arial"/>
          <w:lang w:val="en-US"/>
        </w:rPr>
      </w:pPr>
      <w:r w:rsidRPr="00CC5A1E">
        <w:rPr>
          <w:rFonts w:ascii="Arial" w:hAnsi="Arial" w:cs="Arial"/>
          <w:b/>
          <w:bCs/>
          <w:highlight w:val="green"/>
          <w:lang w:val="en-US"/>
          <w:rPrChange w:id="533" w:author="Stefanie Glaeser" w:date="2021-03-03T16:04:00Z">
            <w:rPr>
              <w:rFonts w:ascii="Arial" w:hAnsi="Arial" w:cs="Arial"/>
              <w:b/>
              <w:bCs/>
              <w:lang w:val="en-US"/>
            </w:rPr>
          </w:rPrChange>
        </w:rPr>
        <w:t>Fig 1.</w:t>
      </w:r>
      <w:r w:rsidR="00A76D13" w:rsidRPr="00CC5A1E">
        <w:rPr>
          <w:rFonts w:ascii="Arial" w:hAnsi="Arial" w:cs="Arial"/>
          <w:b/>
          <w:bCs/>
          <w:highlight w:val="green"/>
          <w:lang w:val="en-US"/>
          <w:rPrChange w:id="534" w:author="Stefanie Glaeser" w:date="2021-03-03T16:04:00Z">
            <w:rPr>
              <w:rFonts w:ascii="Arial" w:hAnsi="Arial" w:cs="Arial"/>
              <w:b/>
              <w:bCs/>
              <w:lang w:val="en-US"/>
            </w:rPr>
          </w:rPrChange>
        </w:rPr>
        <w:t xml:space="preserve"> </w:t>
      </w:r>
      <w:r w:rsidR="00E350D4" w:rsidRPr="00CC5A1E">
        <w:rPr>
          <w:rFonts w:ascii="Arial" w:hAnsi="Arial" w:cs="Arial"/>
          <w:highlight w:val="green"/>
          <w:lang w:val="en-US"/>
          <w:rPrChange w:id="535" w:author="Stefanie Glaeser" w:date="2021-03-03T16:04:00Z">
            <w:rPr>
              <w:rFonts w:ascii="Arial" w:hAnsi="Arial" w:cs="Arial"/>
              <w:lang w:val="en-US"/>
            </w:rPr>
          </w:rPrChange>
        </w:rPr>
        <w:t>Box-plots of alpha diversity indices. Box-plots of alpha diversity indices of Shannon (a) and Chao 1(b) and Rarefaction curves ((c); specimens versus taxa) of the non-allergic body skin (axilla, interdigital, groin; AINTL) vs the non-allergic ear canal. The sample sites are arranged as the curves in descending order and with an equivalent color. Asterisks are representing statistical significance: *** p &lt; 0.001.</w:t>
      </w:r>
    </w:p>
    <w:p w14:paraId="4B347868" w14:textId="2B3B5183" w:rsidR="00CB74E3" w:rsidRPr="00A1387B" w:rsidRDefault="00CB74E3" w:rsidP="00031BDE">
      <w:pPr>
        <w:autoSpaceDE w:val="0"/>
        <w:autoSpaceDN w:val="0"/>
        <w:adjustRightInd w:val="0"/>
        <w:spacing w:line="480" w:lineRule="auto"/>
        <w:jc w:val="both"/>
        <w:rPr>
          <w:rFonts w:ascii="Arial" w:hAnsi="Arial" w:cs="Arial"/>
          <w:lang w:val="en-US"/>
        </w:rPr>
      </w:pPr>
    </w:p>
    <w:p w14:paraId="5438FEE9" w14:textId="263D71DD" w:rsidR="0088619F" w:rsidRPr="00A1387B" w:rsidRDefault="0088619F" w:rsidP="002E4BF9">
      <w:pPr>
        <w:pStyle w:val="PlosOneLevel3Heading"/>
      </w:pPr>
      <w:r w:rsidRPr="00AD46FD">
        <w:t>Skin microbial</w:t>
      </w:r>
      <w:r w:rsidRPr="00A1387B">
        <w:t xml:space="preserve"> composition of </w:t>
      </w:r>
      <w:r w:rsidR="00453F0F">
        <w:t>non-allergic</w:t>
      </w:r>
      <w:r w:rsidR="00453F0F" w:rsidRPr="00A1387B">
        <w:t xml:space="preserve"> </w:t>
      </w:r>
      <w:r w:rsidRPr="00A1387B">
        <w:t>GSD</w:t>
      </w:r>
      <w:r w:rsidR="00164CEC">
        <w:t>s</w:t>
      </w:r>
    </w:p>
    <w:p w14:paraId="527E0A4E" w14:textId="77777777" w:rsidR="001D3282" w:rsidRDefault="001D3282" w:rsidP="001D3282">
      <w:pPr>
        <w:pStyle w:val="Listenabsatz"/>
        <w:autoSpaceDE w:val="0"/>
        <w:autoSpaceDN w:val="0"/>
        <w:adjustRightInd w:val="0"/>
        <w:spacing w:line="480" w:lineRule="auto"/>
        <w:ind w:left="0" w:firstLine="720"/>
        <w:jc w:val="both"/>
        <w:rPr>
          <w:rFonts w:ascii="Arial" w:hAnsi="Arial" w:cs="Arial"/>
          <w:color w:val="000000"/>
          <w:lang w:val="en-US"/>
        </w:rPr>
      </w:pPr>
      <w:r w:rsidRPr="008C274C">
        <w:rPr>
          <w:rFonts w:ascii="Arial" w:hAnsi="Arial" w:cs="Arial"/>
          <w:lang w:val="en-US"/>
        </w:rPr>
        <w:lastRenderedPageBreak/>
        <w:t>Bacterial community patterns present at the different body si</w:t>
      </w:r>
      <w:r>
        <w:rPr>
          <w:rFonts w:ascii="Arial" w:hAnsi="Arial" w:cs="Arial"/>
          <w:lang w:val="en-US"/>
        </w:rPr>
        <w:t>t</w:t>
      </w:r>
      <w:r w:rsidRPr="00031BDE">
        <w:rPr>
          <w:rFonts w:ascii="Arial" w:hAnsi="Arial" w:cs="Arial"/>
          <w:lang w:val="en-US"/>
        </w:rPr>
        <w:t xml:space="preserve">es for the individual </w:t>
      </w:r>
      <w:r>
        <w:rPr>
          <w:rFonts w:ascii="Arial" w:hAnsi="Arial" w:cs="Arial"/>
          <w:lang w:val="en-US"/>
        </w:rPr>
        <w:t>non-allergic</w:t>
      </w:r>
      <w:r w:rsidRPr="00031BDE">
        <w:rPr>
          <w:rFonts w:ascii="Arial" w:hAnsi="Arial" w:cs="Arial"/>
          <w:lang w:val="en-US"/>
        </w:rPr>
        <w:t xml:space="preserve"> dogs were investigated by NMDS analysis based on a similarity matrix generated with the Bray Curtis similarity index. </w:t>
      </w:r>
      <w:r w:rsidRPr="00CC5A1E">
        <w:rPr>
          <w:rFonts w:ascii="Arial" w:hAnsi="Arial" w:cs="Arial"/>
          <w:noProof/>
          <w:color w:val="000000"/>
          <w:highlight w:val="green"/>
          <w:lang w:val="en-US"/>
          <w:rPrChange w:id="536" w:author="Stefanie Glaeser" w:date="2021-03-03T16:04:00Z">
            <w:rPr>
              <w:rFonts w:ascii="Arial" w:hAnsi="Arial" w:cs="Arial"/>
              <w:noProof/>
              <w:color w:val="000000"/>
              <w:lang w:val="en-US"/>
            </w:rPr>
          </w:rPrChange>
        </w:rPr>
        <w:t>One way</w:t>
      </w:r>
      <w:r w:rsidRPr="00CC5A1E">
        <w:rPr>
          <w:rFonts w:ascii="Arial" w:hAnsi="Arial" w:cs="Arial"/>
          <w:color w:val="000000"/>
          <w:highlight w:val="green"/>
          <w:lang w:val="en-US"/>
          <w:rPrChange w:id="537" w:author="Stefanie Glaeser" w:date="2021-03-03T16:04:00Z">
            <w:rPr>
              <w:rFonts w:ascii="Arial" w:hAnsi="Arial" w:cs="Arial"/>
              <w:color w:val="000000"/>
              <w:lang w:val="en-US"/>
            </w:rPr>
          </w:rPrChange>
        </w:rPr>
        <w:t xml:space="preserve"> ANOSIM analysis (</w:t>
      </w:r>
      <w:r w:rsidRPr="00CC5A1E">
        <w:rPr>
          <w:rFonts w:ascii="Arial" w:hAnsi="Arial" w:cs="Arial"/>
          <w:highlight w:val="green"/>
          <w:lang w:val="en-US"/>
          <w:rPrChange w:id="538" w:author="Stefanie Glaeser" w:date="2021-03-03T16:04:00Z">
            <w:rPr>
              <w:rFonts w:ascii="Arial" w:hAnsi="Arial" w:cs="Arial"/>
              <w:lang w:val="en-US"/>
            </w:rPr>
          </w:rPrChange>
        </w:rPr>
        <w:t>p</w:t>
      </w:r>
      <w:r w:rsidRPr="00CC5A1E">
        <w:rPr>
          <w:rFonts w:ascii="Arial" w:hAnsi="Arial" w:cs="Arial"/>
          <w:color w:val="000000"/>
          <w:highlight w:val="green"/>
          <w:lang w:val="en-US"/>
          <w:rPrChange w:id="539" w:author="Stefanie Glaeser" w:date="2021-03-03T16:04:00Z">
            <w:rPr>
              <w:rFonts w:ascii="Arial" w:hAnsi="Arial" w:cs="Arial"/>
              <w:color w:val="000000"/>
              <w:lang w:val="en-US"/>
            </w:rPr>
          </w:rPrChange>
        </w:rPr>
        <w:t>= 0.17) and One way PERMANOVA analysis (</w:t>
      </w:r>
      <w:r w:rsidRPr="00CC5A1E">
        <w:rPr>
          <w:rFonts w:ascii="Arial" w:hAnsi="Arial" w:cs="Arial"/>
          <w:highlight w:val="green"/>
          <w:lang w:val="en-US"/>
          <w:rPrChange w:id="540" w:author="Stefanie Glaeser" w:date="2021-03-03T16:04:00Z">
            <w:rPr>
              <w:rFonts w:ascii="Arial" w:hAnsi="Arial" w:cs="Arial"/>
              <w:lang w:val="en-US"/>
            </w:rPr>
          </w:rPrChange>
        </w:rPr>
        <w:t>p</w:t>
      </w:r>
      <w:r w:rsidRPr="00CC5A1E">
        <w:rPr>
          <w:rFonts w:ascii="Arial" w:hAnsi="Arial" w:cs="Arial"/>
          <w:color w:val="000000"/>
          <w:highlight w:val="green"/>
          <w:lang w:val="en-US"/>
          <w:rPrChange w:id="541" w:author="Stefanie Glaeser" w:date="2021-03-03T16:04:00Z">
            <w:rPr>
              <w:rFonts w:ascii="Arial" w:hAnsi="Arial" w:cs="Arial"/>
              <w:color w:val="000000"/>
              <w:lang w:val="en-US"/>
            </w:rPr>
          </w:rPrChange>
        </w:rPr>
        <w:t>= 0.1808)</w:t>
      </w:r>
      <w:r w:rsidRPr="00CC5A1E">
        <w:rPr>
          <w:rFonts w:ascii="Arial" w:hAnsi="Arial" w:cs="Arial"/>
          <w:highlight w:val="green"/>
          <w:lang w:val="en-US"/>
          <w:rPrChange w:id="542" w:author="Stefanie Glaeser" w:date="2021-03-03T16:04:00Z">
            <w:rPr>
              <w:rFonts w:ascii="Arial" w:hAnsi="Arial" w:cs="Arial"/>
              <w:lang w:val="en-US"/>
            </w:rPr>
          </w:rPrChange>
        </w:rPr>
        <w:t xml:space="preserve"> did not reveal significant differences </w:t>
      </w:r>
      <w:r w:rsidRPr="00CC5A1E">
        <w:rPr>
          <w:rFonts w:ascii="Arial" w:hAnsi="Arial" w:cs="Arial"/>
          <w:color w:val="000000"/>
          <w:highlight w:val="green"/>
          <w:lang w:val="en-US"/>
          <w:rPrChange w:id="543" w:author="Stefanie Glaeser" w:date="2021-03-03T16:04:00Z">
            <w:rPr>
              <w:rFonts w:ascii="Arial" w:hAnsi="Arial" w:cs="Arial"/>
              <w:color w:val="000000"/>
              <w:lang w:val="en-US"/>
            </w:rPr>
          </w:rPrChange>
        </w:rPr>
        <w:t>between the four different body sites (axilla, interdigital, groin and ear canal) of the non-allergic GSDs</w:t>
      </w:r>
      <w:r>
        <w:rPr>
          <w:rFonts w:ascii="Arial" w:hAnsi="Arial" w:cs="Arial"/>
          <w:color w:val="000000"/>
          <w:lang w:val="en-US"/>
        </w:rPr>
        <w:t>. A</w:t>
      </w:r>
      <w:r w:rsidRPr="00A1387B">
        <w:rPr>
          <w:rFonts w:ascii="Arial" w:hAnsi="Arial" w:cs="Arial"/>
          <w:color w:val="000000"/>
          <w:lang w:val="en-US"/>
        </w:rPr>
        <w:t xml:space="preserve"> variability across all dogs and all different body sites</w:t>
      </w:r>
      <w:r>
        <w:rPr>
          <w:rFonts w:ascii="Arial" w:hAnsi="Arial" w:cs="Arial"/>
          <w:color w:val="000000"/>
          <w:lang w:val="en-US"/>
        </w:rPr>
        <w:t xml:space="preserve"> was documented and the factor h</w:t>
      </w:r>
      <w:r w:rsidRPr="00807328">
        <w:rPr>
          <w:rFonts w:ascii="Arial" w:hAnsi="Arial" w:cs="Arial"/>
          <w:color w:val="000000"/>
          <w:lang w:val="en-US"/>
        </w:rPr>
        <w:t xml:space="preserve">ome had the strongest </w:t>
      </w:r>
      <w:r w:rsidRPr="00A1130F">
        <w:rPr>
          <w:rFonts w:ascii="Arial" w:hAnsi="Arial" w:cs="Arial"/>
          <w:color w:val="000000"/>
          <w:lang w:val="en-US"/>
        </w:rPr>
        <w:t>impact on the bacteria community composition (largest relative length of biplot vector</w:t>
      </w:r>
      <w:r w:rsidRPr="00A36F28">
        <w:rPr>
          <w:rFonts w:ascii="Arial" w:hAnsi="Arial" w:cs="Arial"/>
          <w:color w:val="000000"/>
          <w:lang w:val="en-US"/>
        </w:rPr>
        <w:t xml:space="preserve">; </w:t>
      </w:r>
      <w:r w:rsidRPr="00A1130F">
        <w:rPr>
          <w:rFonts w:ascii="Arial" w:hAnsi="Arial" w:cs="Arial"/>
          <w:color w:val="000000"/>
          <w:lang w:val="en-US"/>
        </w:rPr>
        <w:t xml:space="preserve">Fig. 2). </w:t>
      </w:r>
      <w:r w:rsidRPr="00CC5A1E">
        <w:rPr>
          <w:rFonts w:ascii="Arial" w:hAnsi="Arial" w:cs="Arial"/>
          <w:color w:val="000000"/>
          <w:highlight w:val="lightGray"/>
          <w:lang w:val="en-US"/>
          <w:rPrChange w:id="544" w:author="Stefanie Glaeser" w:date="2021-03-03T16:05:00Z">
            <w:rPr>
              <w:rFonts w:ascii="Arial" w:hAnsi="Arial" w:cs="Arial"/>
              <w:color w:val="000000"/>
              <w:lang w:val="en-US"/>
            </w:rPr>
          </w:rPrChange>
        </w:rPr>
        <w:t>No significant difference was found for the three body sites examined as body skin (axilla, interdigital, groin) versus ear canal (</w:t>
      </w:r>
      <w:r w:rsidRPr="00CC5A1E">
        <w:rPr>
          <w:rFonts w:ascii="Arial" w:hAnsi="Arial" w:cs="Arial"/>
          <w:noProof/>
          <w:color w:val="000000"/>
          <w:highlight w:val="lightGray"/>
          <w:lang w:val="en-US"/>
          <w:rPrChange w:id="545" w:author="Stefanie Glaeser" w:date="2021-03-03T16:05:00Z">
            <w:rPr>
              <w:rFonts w:ascii="Arial" w:hAnsi="Arial" w:cs="Arial"/>
              <w:noProof/>
              <w:color w:val="000000"/>
              <w:lang w:val="en-US"/>
            </w:rPr>
          </w:rPrChange>
        </w:rPr>
        <w:t>One way</w:t>
      </w:r>
      <w:r w:rsidRPr="00CC5A1E">
        <w:rPr>
          <w:rFonts w:ascii="Arial" w:hAnsi="Arial" w:cs="Arial"/>
          <w:color w:val="000000"/>
          <w:highlight w:val="lightGray"/>
          <w:lang w:val="en-US"/>
          <w:rPrChange w:id="546" w:author="Stefanie Glaeser" w:date="2021-03-03T16:05:00Z">
            <w:rPr>
              <w:rFonts w:ascii="Arial" w:hAnsi="Arial" w:cs="Arial"/>
              <w:color w:val="000000"/>
              <w:lang w:val="en-US"/>
            </w:rPr>
          </w:rPrChange>
        </w:rPr>
        <w:t xml:space="preserve"> ANOSIM p= 0.8903; One way PERMANOVA </w:t>
      </w:r>
      <w:r w:rsidRPr="00CC5A1E">
        <w:rPr>
          <w:rFonts w:ascii="Arial" w:hAnsi="Arial" w:cs="Arial"/>
          <w:highlight w:val="lightGray"/>
          <w:lang w:val="en-US"/>
          <w:rPrChange w:id="547" w:author="Stefanie Glaeser" w:date="2021-03-03T16:05:00Z">
            <w:rPr>
              <w:rFonts w:ascii="Arial" w:hAnsi="Arial" w:cs="Arial"/>
              <w:lang w:val="en-US"/>
            </w:rPr>
          </w:rPrChange>
        </w:rPr>
        <w:t>p</w:t>
      </w:r>
      <w:r w:rsidRPr="00CC5A1E">
        <w:rPr>
          <w:rFonts w:ascii="Arial" w:hAnsi="Arial" w:cs="Arial"/>
          <w:color w:val="000000"/>
          <w:highlight w:val="lightGray"/>
          <w:lang w:val="en-US"/>
          <w:rPrChange w:id="548" w:author="Stefanie Glaeser" w:date="2021-03-03T16:05:00Z">
            <w:rPr>
              <w:rFonts w:ascii="Arial" w:hAnsi="Arial" w:cs="Arial"/>
              <w:color w:val="000000"/>
              <w:lang w:val="en-US"/>
            </w:rPr>
          </w:rPrChange>
        </w:rPr>
        <w:t>= 0.3098). However, significant differences in community composition were identified when grouping by sex (male versus female; O</w:t>
      </w:r>
      <w:r w:rsidRPr="00CC5A1E">
        <w:rPr>
          <w:rFonts w:ascii="Arial" w:hAnsi="Arial" w:cs="Arial"/>
          <w:noProof/>
          <w:color w:val="000000"/>
          <w:highlight w:val="lightGray"/>
          <w:lang w:val="en-US"/>
          <w:rPrChange w:id="549" w:author="Stefanie Glaeser" w:date="2021-03-03T16:05:00Z">
            <w:rPr>
              <w:rFonts w:ascii="Arial" w:hAnsi="Arial" w:cs="Arial"/>
              <w:noProof/>
              <w:color w:val="000000"/>
              <w:lang w:val="en-US"/>
            </w:rPr>
          </w:rPrChange>
        </w:rPr>
        <w:t>ne way</w:t>
      </w:r>
      <w:r w:rsidRPr="00CC5A1E">
        <w:rPr>
          <w:rFonts w:ascii="Arial" w:hAnsi="Arial" w:cs="Arial"/>
          <w:color w:val="000000"/>
          <w:highlight w:val="lightGray"/>
          <w:lang w:val="en-US"/>
          <w:rPrChange w:id="550" w:author="Stefanie Glaeser" w:date="2021-03-03T16:05:00Z">
            <w:rPr>
              <w:rFonts w:ascii="Arial" w:hAnsi="Arial" w:cs="Arial"/>
              <w:color w:val="000000"/>
              <w:lang w:val="en-US"/>
            </w:rPr>
          </w:rPrChange>
        </w:rPr>
        <w:t xml:space="preserve"> ANOSIM and One way PERMANOVA </w:t>
      </w:r>
      <w:r w:rsidRPr="00CC5A1E">
        <w:rPr>
          <w:rFonts w:ascii="Arial" w:hAnsi="Arial" w:cs="Arial"/>
          <w:highlight w:val="lightGray"/>
          <w:lang w:val="en-US"/>
          <w:rPrChange w:id="551" w:author="Stefanie Glaeser" w:date="2021-03-03T16:05:00Z">
            <w:rPr>
              <w:rFonts w:ascii="Arial" w:hAnsi="Arial" w:cs="Arial"/>
              <w:lang w:val="en-US"/>
            </w:rPr>
          </w:rPrChange>
        </w:rPr>
        <w:t>p</w:t>
      </w:r>
      <w:r w:rsidRPr="00CC5A1E">
        <w:rPr>
          <w:rFonts w:ascii="Arial" w:hAnsi="Arial" w:cs="Arial"/>
          <w:color w:val="000000"/>
          <w:highlight w:val="lightGray"/>
          <w:lang w:val="en-US"/>
          <w:rPrChange w:id="552" w:author="Stefanie Glaeser" w:date="2021-03-03T16:05:00Z">
            <w:rPr>
              <w:rFonts w:ascii="Arial" w:hAnsi="Arial" w:cs="Arial"/>
              <w:color w:val="000000"/>
              <w:lang w:val="en-US"/>
            </w:rPr>
          </w:rPrChange>
        </w:rPr>
        <w:t>&lt;0.001; R=0.1337) was conducted. Significant differences in the bacterial community composition were also observed when grouped by homes (both O</w:t>
      </w:r>
      <w:r w:rsidRPr="00CC5A1E">
        <w:rPr>
          <w:rFonts w:ascii="Arial" w:hAnsi="Arial" w:cs="Arial"/>
          <w:noProof/>
          <w:color w:val="000000"/>
          <w:highlight w:val="lightGray"/>
          <w:lang w:val="en-US"/>
          <w:rPrChange w:id="553" w:author="Stefanie Glaeser" w:date="2021-03-03T16:05:00Z">
            <w:rPr>
              <w:rFonts w:ascii="Arial" w:hAnsi="Arial" w:cs="Arial"/>
              <w:noProof/>
              <w:color w:val="000000"/>
              <w:lang w:val="en-US"/>
            </w:rPr>
          </w:rPrChange>
        </w:rPr>
        <w:t>ne way</w:t>
      </w:r>
      <w:r w:rsidRPr="00CC5A1E">
        <w:rPr>
          <w:rFonts w:ascii="Arial" w:hAnsi="Arial" w:cs="Arial"/>
          <w:color w:val="000000"/>
          <w:highlight w:val="lightGray"/>
          <w:lang w:val="en-US"/>
          <w:rPrChange w:id="554" w:author="Stefanie Glaeser" w:date="2021-03-03T16:05:00Z">
            <w:rPr>
              <w:rFonts w:ascii="Arial" w:hAnsi="Arial" w:cs="Arial"/>
              <w:color w:val="000000"/>
              <w:lang w:val="en-US"/>
            </w:rPr>
          </w:rPrChange>
        </w:rPr>
        <w:t xml:space="preserve"> ANOSIM and One way PERMANOVA </w:t>
      </w:r>
      <w:r w:rsidRPr="00CC5A1E">
        <w:rPr>
          <w:rFonts w:ascii="Arial" w:hAnsi="Arial" w:cs="Arial"/>
          <w:highlight w:val="lightGray"/>
          <w:lang w:val="en-US"/>
          <w:rPrChange w:id="555" w:author="Stefanie Glaeser" w:date="2021-03-03T16:05:00Z">
            <w:rPr>
              <w:rFonts w:ascii="Arial" w:hAnsi="Arial" w:cs="Arial"/>
              <w:lang w:val="en-US"/>
            </w:rPr>
          </w:rPrChange>
        </w:rPr>
        <w:t>p</w:t>
      </w:r>
      <w:r w:rsidRPr="00CC5A1E">
        <w:rPr>
          <w:rFonts w:ascii="Arial" w:hAnsi="Arial" w:cs="Arial"/>
          <w:color w:val="000000"/>
          <w:highlight w:val="lightGray"/>
          <w:lang w:val="en-US"/>
          <w:rPrChange w:id="556" w:author="Stefanie Glaeser" w:date="2021-03-03T16:05:00Z">
            <w:rPr>
              <w:rFonts w:ascii="Arial" w:hAnsi="Arial" w:cs="Arial"/>
              <w:color w:val="000000"/>
              <w:lang w:val="en-US"/>
            </w:rPr>
          </w:rPrChange>
        </w:rPr>
        <w:t>&lt;0.003; R=0.1337; Fig 2 in S2; homes Table 1 in S1).</w:t>
      </w:r>
      <w:r w:rsidRPr="00A1130F">
        <w:rPr>
          <w:rFonts w:ascii="Arial" w:hAnsi="Arial" w:cs="Arial"/>
          <w:color w:val="000000"/>
          <w:lang w:val="en-US"/>
        </w:rPr>
        <w:t xml:space="preserve"> </w:t>
      </w:r>
    </w:p>
    <w:p w14:paraId="485E2E0C" w14:textId="77777777" w:rsidR="001D3282" w:rsidRDefault="001D3282" w:rsidP="001D3282">
      <w:pPr>
        <w:autoSpaceDE w:val="0"/>
        <w:autoSpaceDN w:val="0"/>
        <w:adjustRightInd w:val="0"/>
        <w:spacing w:line="480" w:lineRule="auto"/>
        <w:jc w:val="both"/>
        <w:rPr>
          <w:rFonts w:ascii="Arial" w:hAnsi="Arial" w:cs="Arial"/>
          <w:color w:val="000000"/>
          <w:lang w:val="en-US"/>
        </w:rPr>
      </w:pPr>
    </w:p>
    <w:p w14:paraId="776D270A" w14:textId="29148560" w:rsidR="00315146" w:rsidRPr="00031BDE" w:rsidRDefault="001D3282" w:rsidP="00315146">
      <w:pPr>
        <w:autoSpaceDE w:val="0"/>
        <w:autoSpaceDN w:val="0"/>
        <w:adjustRightInd w:val="0"/>
        <w:spacing w:line="480" w:lineRule="auto"/>
        <w:jc w:val="both"/>
        <w:rPr>
          <w:rFonts w:ascii="Arial" w:hAnsi="Arial" w:cs="Arial"/>
          <w:b/>
          <w:bCs/>
          <w:lang w:val="en-US"/>
        </w:rPr>
      </w:pPr>
      <w:r w:rsidRPr="00D92955">
        <w:rPr>
          <w:rFonts w:ascii="Arial" w:hAnsi="Arial" w:cs="Arial"/>
          <w:b/>
          <w:bCs/>
          <w:lang w:val="en-US"/>
        </w:rPr>
        <w:t xml:space="preserve">Fig </w:t>
      </w:r>
      <w:r>
        <w:rPr>
          <w:rFonts w:ascii="Arial" w:hAnsi="Arial" w:cs="Arial"/>
          <w:b/>
          <w:bCs/>
          <w:lang w:val="en-US"/>
        </w:rPr>
        <w:t>2</w:t>
      </w:r>
      <w:r w:rsidRPr="00D92955">
        <w:rPr>
          <w:rFonts w:ascii="Arial" w:hAnsi="Arial" w:cs="Arial"/>
          <w:b/>
          <w:bCs/>
          <w:lang w:val="en-US"/>
        </w:rPr>
        <w:t>.</w:t>
      </w:r>
      <w:r>
        <w:rPr>
          <w:rFonts w:ascii="Arial" w:hAnsi="Arial" w:cs="Arial"/>
          <w:b/>
          <w:bCs/>
          <w:lang w:val="en-US"/>
        </w:rPr>
        <w:t xml:space="preserve"> </w:t>
      </w:r>
      <w:r w:rsidRPr="00031BDE">
        <w:rPr>
          <w:rFonts w:ascii="Arial" w:hAnsi="Arial" w:cs="Arial"/>
          <w:lang w:val="en-US"/>
        </w:rPr>
        <w:t xml:space="preserve">Comparative analysis of the </w:t>
      </w:r>
      <w:r>
        <w:rPr>
          <w:rFonts w:ascii="Arial" w:hAnsi="Arial" w:cs="Arial"/>
          <w:lang w:val="en-US"/>
        </w:rPr>
        <w:t>bacterial community</w:t>
      </w:r>
      <w:r w:rsidRPr="00031BDE">
        <w:rPr>
          <w:rFonts w:ascii="Arial" w:hAnsi="Arial" w:cs="Arial"/>
          <w:lang w:val="en-US"/>
        </w:rPr>
        <w:t xml:space="preserve"> composition</w:t>
      </w:r>
      <w:r>
        <w:rPr>
          <w:rFonts w:ascii="Arial" w:hAnsi="Arial" w:cs="Arial"/>
          <w:lang w:val="en-US"/>
        </w:rPr>
        <w:t xml:space="preserve"> </w:t>
      </w:r>
      <w:r w:rsidRPr="00D92955">
        <w:rPr>
          <w:rFonts w:ascii="Arial" w:hAnsi="Arial" w:cs="Arial"/>
          <w:lang w:val="en-US"/>
        </w:rPr>
        <w:t xml:space="preserve">of </w:t>
      </w:r>
      <w:r>
        <w:rPr>
          <w:rFonts w:ascii="Arial" w:hAnsi="Arial" w:cs="Arial"/>
          <w:lang w:val="en-US"/>
        </w:rPr>
        <w:t xml:space="preserve">the </w:t>
      </w:r>
      <w:r w:rsidRPr="00D92955">
        <w:rPr>
          <w:rFonts w:ascii="Arial" w:hAnsi="Arial" w:cs="Arial"/>
          <w:lang w:val="en-US"/>
        </w:rPr>
        <w:t xml:space="preserve">skin microbiota </w:t>
      </w:r>
      <w:r>
        <w:rPr>
          <w:rFonts w:ascii="Arial" w:hAnsi="Arial" w:cs="Arial"/>
          <w:lang w:val="en-US"/>
        </w:rPr>
        <w:t xml:space="preserve">of </w:t>
      </w:r>
      <w:r w:rsidRPr="00D92955">
        <w:rPr>
          <w:rFonts w:ascii="Arial" w:hAnsi="Arial" w:cs="Arial"/>
          <w:lang w:val="en-US"/>
        </w:rPr>
        <w:t xml:space="preserve">all </w:t>
      </w:r>
      <w:r>
        <w:rPr>
          <w:rFonts w:ascii="Arial" w:hAnsi="Arial" w:cs="Arial"/>
          <w:lang w:val="en-US"/>
        </w:rPr>
        <w:t>non-allergic</w:t>
      </w:r>
      <w:r w:rsidRPr="00D92955">
        <w:rPr>
          <w:rFonts w:ascii="Arial" w:hAnsi="Arial" w:cs="Arial"/>
          <w:lang w:val="en-US"/>
        </w:rPr>
        <w:t xml:space="preserve"> dogs</w:t>
      </w:r>
      <w:r w:rsidRPr="00031BDE">
        <w:rPr>
          <w:rFonts w:ascii="Arial" w:hAnsi="Arial" w:cs="Arial"/>
          <w:lang w:val="en-US"/>
        </w:rPr>
        <w:t>.</w:t>
      </w:r>
      <w:r w:rsidRPr="00D92955">
        <w:rPr>
          <w:rFonts w:ascii="Arial" w:eastAsiaTheme="minorEastAsia" w:hAnsi="Arial" w:cs="Arial"/>
          <w:b/>
          <w:bCs/>
          <w:color w:val="000000" w:themeColor="text1"/>
          <w:kern w:val="24"/>
          <w:lang w:val="en-US"/>
        </w:rPr>
        <w:t xml:space="preserve"> </w:t>
      </w:r>
      <w:r w:rsidRPr="00D92955">
        <w:rPr>
          <w:rFonts w:ascii="Arial" w:hAnsi="Arial" w:cs="Arial"/>
          <w:lang w:val="en-US"/>
        </w:rPr>
        <w:t xml:space="preserve">Comparative analysis of </w:t>
      </w:r>
      <w:r>
        <w:rPr>
          <w:rFonts w:ascii="Arial" w:hAnsi="Arial" w:cs="Arial"/>
          <w:lang w:val="en-US"/>
        </w:rPr>
        <w:t xml:space="preserve">the </w:t>
      </w:r>
      <w:r w:rsidRPr="00D92955">
        <w:rPr>
          <w:rFonts w:ascii="Arial" w:hAnsi="Arial" w:cs="Arial"/>
          <w:lang w:val="en-US"/>
        </w:rPr>
        <w:t>relative abundance patterns of the skin microbiota composition of all body sites (different objects), performed by NMDS analysis based on a Bray-Curtis similarity matrix. The sex, body site, and home of living were included as environmental parameters</w:t>
      </w:r>
      <w:r>
        <w:rPr>
          <w:rFonts w:ascii="Arial" w:hAnsi="Arial" w:cs="Arial"/>
          <w:lang w:val="en-US"/>
        </w:rPr>
        <w:t xml:space="preserve"> (biplots)</w:t>
      </w:r>
      <w:r w:rsidRPr="00D92955">
        <w:rPr>
          <w:rFonts w:ascii="Arial" w:hAnsi="Arial" w:cs="Arial"/>
          <w:lang w:val="en-US"/>
        </w:rPr>
        <w:t>.</w:t>
      </w:r>
    </w:p>
    <w:p w14:paraId="4C1A8A70" w14:textId="77777777" w:rsidR="00315146" w:rsidRPr="00031BDE" w:rsidRDefault="00315146" w:rsidP="00031BDE">
      <w:pPr>
        <w:autoSpaceDE w:val="0"/>
        <w:autoSpaceDN w:val="0"/>
        <w:adjustRightInd w:val="0"/>
        <w:spacing w:line="480" w:lineRule="auto"/>
        <w:jc w:val="both"/>
        <w:rPr>
          <w:rFonts w:ascii="Arial" w:hAnsi="Arial" w:cs="Arial"/>
          <w:color w:val="000000"/>
          <w:lang w:val="en-US"/>
        </w:rPr>
      </w:pPr>
    </w:p>
    <w:p w14:paraId="41DA60F1" w14:textId="6BECC790" w:rsidR="009E48AD" w:rsidRPr="00A1387B" w:rsidRDefault="009E48AD" w:rsidP="002E4BF9">
      <w:pPr>
        <w:pStyle w:val="PlosOneLevel3Heading"/>
      </w:pPr>
      <w:r w:rsidRPr="00A1387B">
        <w:t xml:space="preserve">Composition (most </w:t>
      </w:r>
      <w:r w:rsidR="00F82D2C" w:rsidRPr="00A1387B">
        <w:t xml:space="preserve">abundant </w:t>
      </w:r>
      <w:r w:rsidRPr="00A1387B">
        <w:t xml:space="preserve">taxa) </w:t>
      </w:r>
      <w:r w:rsidR="00752658" w:rsidRPr="00A1387B">
        <w:t xml:space="preserve">of the skin of </w:t>
      </w:r>
      <w:r w:rsidR="006E1984" w:rsidRPr="00A1387B">
        <w:t>non-allergic GSD</w:t>
      </w:r>
      <w:r w:rsidR="00164CEC">
        <w:t>s</w:t>
      </w:r>
    </w:p>
    <w:p w14:paraId="16C0E8D0" w14:textId="2C0A16A6" w:rsidR="00601E00" w:rsidRDefault="00601E00" w:rsidP="00601E00">
      <w:pPr>
        <w:autoSpaceDE w:val="0"/>
        <w:autoSpaceDN w:val="0"/>
        <w:adjustRightInd w:val="0"/>
        <w:spacing w:line="480" w:lineRule="auto"/>
        <w:ind w:firstLine="720"/>
        <w:jc w:val="both"/>
        <w:rPr>
          <w:rFonts w:ascii="Arial" w:hAnsi="Arial" w:cs="Arial"/>
          <w:color w:val="000000"/>
          <w:lang w:val="en-US"/>
        </w:rPr>
      </w:pPr>
      <w:r w:rsidRPr="00031BDE">
        <w:rPr>
          <w:rFonts w:ascii="Arial" w:hAnsi="Arial" w:cs="Arial"/>
          <w:color w:val="000000"/>
          <w:lang w:val="en-US"/>
        </w:rPr>
        <w:t>Forty</w:t>
      </w:r>
      <w:r>
        <w:rPr>
          <w:rFonts w:ascii="Arial" w:hAnsi="Arial" w:cs="Arial"/>
          <w:color w:val="000000"/>
          <w:lang w:val="en-US"/>
        </w:rPr>
        <w:t>-</w:t>
      </w:r>
      <w:r w:rsidRPr="00031BDE">
        <w:rPr>
          <w:rFonts w:ascii="Arial" w:hAnsi="Arial" w:cs="Arial"/>
          <w:color w:val="000000"/>
          <w:lang w:val="en-US"/>
        </w:rPr>
        <w:t>four phyla in total</w:t>
      </w:r>
      <w:r w:rsidRPr="00A1387B">
        <w:rPr>
          <w:rFonts w:ascii="Arial" w:hAnsi="Arial" w:cs="Arial"/>
          <w:color w:val="000000"/>
          <w:lang w:val="en-US"/>
        </w:rPr>
        <w:t xml:space="preserve"> were identified from the four sample</w:t>
      </w:r>
      <w:r>
        <w:rPr>
          <w:rFonts w:ascii="Arial" w:hAnsi="Arial" w:cs="Arial"/>
          <w:color w:val="000000"/>
          <w:lang w:val="en-US"/>
        </w:rPr>
        <w:t xml:space="preserve"> sites</w:t>
      </w:r>
      <w:r w:rsidRPr="00A1387B">
        <w:rPr>
          <w:rFonts w:ascii="Arial" w:hAnsi="Arial" w:cs="Arial"/>
          <w:color w:val="000000"/>
          <w:lang w:val="en-US"/>
        </w:rPr>
        <w:t xml:space="preserve"> </w:t>
      </w:r>
      <w:r w:rsidRPr="00F12790">
        <w:rPr>
          <w:rFonts w:ascii="Arial" w:hAnsi="Arial" w:cs="Arial"/>
          <w:color w:val="000000"/>
          <w:lang w:val="en-US"/>
        </w:rPr>
        <w:t xml:space="preserve">(axilla, interdigital, groin, ear canal) </w:t>
      </w:r>
      <w:r w:rsidRPr="00A1387B">
        <w:rPr>
          <w:rFonts w:ascii="Arial" w:hAnsi="Arial" w:cs="Arial"/>
          <w:color w:val="000000"/>
          <w:lang w:val="en-US"/>
        </w:rPr>
        <w:t>taken from the non-allergic dogs</w:t>
      </w:r>
      <w:r>
        <w:rPr>
          <w:rFonts w:ascii="Arial" w:hAnsi="Arial" w:cs="Arial"/>
          <w:color w:val="000000"/>
          <w:lang w:val="en-US"/>
        </w:rPr>
        <w:t>, of which 30 phyla had a relative abundance lower than 1%</w:t>
      </w:r>
      <w:r w:rsidRPr="00A1387B">
        <w:rPr>
          <w:rFonts w:ascii="Arial" w:hAnsi="Arial" w:cs="Arial"/>
          <w:color w:val="000000"/>
          <w:lang w:val="en-US"/>
        </w:rPr>
        <w:t xml:space="preserve">. The </w:t>
      </w:r>
      <w:r>
        <w:rPr>
          <w:rFonts w:ascii="Arial" w:hAnsi="Arial" w:cs="Arial"/>
          <w:color w:val="000000"/>
          <w:lang w:val="en-US"/>
        </w:rPr>
        <w:t xml:space="preserve">ten </w:t>
      </w:r>
      <w:r w:rsidRPr="00A1387B">
        <w:rPr>
          <w:rFonts w:ascii="Arial" w:hAnsi="Arial" w:cs="Arial"/>
          <w:color w:val="000000"/>
          <w:lang w:val="en-US"/>
        </w:rPr>
        <w:t xml:space="preserve">most abundant phyla of non-allergic dogs </w:t>
      </w:r>
      <w:r w:rsidRPr="00A1387B">
        <w:rPr>
          <w:rFonts w:ascii="Arial" w:hAnsi="Arial" w:cs="Arial"/>
          <w:color w:val="000000"/>
          <w:lang w:val="en-US"/>
        </w:rPr>
        <w:lastRenderedPageBreak/>
        <w:t xml:space="preserve">were </w:t>
      </w:r>
      <w:r w:rsidRPr="006F6FA3">
        <w:rPr>
          <w:rFonts w:ascii="Arial" w:hAnsi="Arial" w:cs="Arial"/>
          <w:iCs/>
          <w:color w:val="000000"/>
          <w:lang w:val="en-US"/>
        </w:rPr>
        <w:t>Actinobacteria</w:t>
      </w:r>
      <w:r>
        <w:rPr>
          <w:rFonts w:ascii="Arial" w:hAnsi="Arial" w:cs="Arial"/>
          <w:color w:val="000000"/>
          <w:lang w:val="en-US"/>
        </w:rPr>
        <w:t xml:space="preserve"> (mean relative abundance 29.1 ±14.7%)</w:t>
      </w:r>
      <w:r w:rsidRPr="00A1387B">
        <w:rPr>
          <w:rFonts w:ascii="Arial" w:hAnsi="Arial" w:cs="Arial"/>
          <w:color w:val="000000"/>
          <w:lang w:val="en-US"/>
        </w:rPr>
        <w:t xml:space="preserve"> followed by </w:t>
      </w:r>
      <w:r w:rsidRPr="006F6FA3">
        <w:rPr>
          <w:rFonts w:ascii="Arial" w:hAnsi="Arial" w:cs="Arial"/>
          <w:iCs/>
          <w:color w:val="000000"/>
          <w:lang w:val="en-US"/>
        </w:rPr>
        <w:t>Proteobacteria</w:t>
      </w:r>
      <w:r w:rsidRPr="00353014">
        <w:rPr>
          <w:rFonts w:ascii="Arial" w:hAnsi="Arial" w:cs="Arial"/>
          <w:i/>
          <w:color w:val="000000"/>
          <w:lang w:val="en-US"/>
        </w:rPr>
        <w:t xml:space="preserve"> </w:t>
      </w:r>
      <w:r>
        <w:rPr>
          <w:rFonts w:ascii="Arial" w:hAnsi="Arial" w:cs="Arial"/>
          <w:color w:val="000000"/>
          <w:lang w:val="en-US"/>
        </w:rPr>
        <w:t>(27.4 ±10.1%)</w:t>
      </w:r>
      <w:r w:rsidRPr="00A1387B">
        <w:rPr>
          <w:rFonts w:ascii="Arial" w:hAnsi="Arial" w:cs="Arial"/>
          <w:color w:val="000000"/>
          <w:lang w:val="en-US"/>
        </w:rPr>
        <w:t xml:space="preserve">, </w:t>
      </w:r>
      <w:r w:rsidRPr="006F6FA3">
        <w:rPr>
          <w:rFonts w:ascii="Arial" w:hAnsi="Arial" w:cs="Arial"/>
          <w:iCs/>
          <w:color w:val="000000"/>
          <w:lang w:val="en-US"/>
        </w:rPr>
        <w:t>Firmicutes</w:t>
      </w:r>
      <w:r>
        <w:rPr>
          <w:rFonts w:ascii="Arial" w:hAnsi="Arial" w:cs="Arial"/>
          <w:color w:val="000000"/>
          <w:lang w:val="en-US"/>
        </w:rPr>
        <w:t xml:space="preserve"> (20.3 ±18.7%)</w:t>
      </w:r>
      <w:r w:rsidRPr="00A1387B">
        <w:rPr>
          <w:rFonts w:ascii="Arial" w:hAnsi="Arial" w:cs="Arial"/>
          <w:color w:val="000000"/>
          <w:lang w:val="en-US"/>
        </w:rPr>
        <w:t xml:space="preserve"> and </w:t>
      </w:r>
      <w:ins w:id="557" w:author="Neoklis" w:date="2020-08-22T19:27:00Z">
        <w:r w:rsidR="00D230C7" w:rsidRPr="00D230C7">
          <w:rPr>
            <w:rFonts w:ascii="Arial" w:hAnsi="Arial" w:cs="Arial"/>
            <w:iCs/>
            <w:color w:val="000000"/>
            <w:lang w:val="en-US"/>
          </w:rPr>
          <w:t>Bacteroidetes</w:t>
        </w:r>
        <w:r w:rsidR="00D230C7" w:rsidRPr="00D230C7" w:rsidDel="00D230C7">
          <w:rPr>
            <w:rFonts w:ascii="Arial" w:hAnsi="Arial" w:cs="Arial"/>
            <w:iCs/>
            <w:color w:val="000000"/>
            <w:lang w:val="en-US"/>
          </w:rPr>
          <w:t xml:space="preserve"> </w:t>
        </w:r>
      </w:ins>
      <w:del w:id="558" w:author="Neoklis" w:date="2020-08-22T19:27:00Z">
        <w:r w:rsidRPr="006F6FA3" w:rsidDel="00D230C7">
          <w:rPr>
            <w:rFonts w:ascii="Arial" w:hAnsi="Arial" w:cs="Arial"/>
            <w:iCs/>
            <w:color w:val="000000"/>
            <w:lang w:val="en-US"/>
          </w:rPr>
          <w:delText>Bacteroides</w:delText>
        </w:r>
        <w:r w:rsidRPr="00353014" w:rsidDel="00D230C7">
          <w:rPr>
            <w:rFonts w:ascii="Arial" w:hAnsi="Arial" w:cs="Arial"/>
            <w:i/>
            <w:color w:val="000000"/>
            <w:lang w:val="en-US"/>
          </w:rPr>
          <w:delText xml:space="preserve"> </w:delText>
        </w:r>
      </w:del>
      <w:r>
        <w:rPr>
          <w:rFonts w:ascii="Arial" w:hAnsi="Arial" w:cs="Arial"/>
          <w:color w:val="000000"/>
          <w:lang w:val="en-US"/>
        </w:rPr>
        <w:t xml:space="preserve">(10.8 ±5.4%), </w:t>
      </w:r>
      <w:r w:rsidRPr="006F6FA3">
        <w:rPr>
          <w:rFonts w:ascii="Arial" w:hAnsi="Arial" w:cs="Arial"/>
          <w:iCs/>
          <w:color w:val="000000"/>
          <w:lang w:val="en-US"/>
        </w:rPr>
        <w:t xml:space="preserve">Cyanobacteria, </w:t>
      </w:r>
      <w:proofErr w:type="spellStart"/>
      <w:r w:rsidRPr="006F6FA3">
        <w:rPr>
          <w:rFonts w:ascii="Arial" w:hAnsi="Arial" w:cs="Arial"/>
          <w:iCs/>
          <w:color w:val="000000"/>
          <w:lang w:val="en-US"/>
        </w:rPr>
        <w:t>Acidobacteria</w:t>
      </w:r>
      <w:proofErr w:type="spellEnd"/>
      <w:r w:rsidRPr="00353014">
        <w:rPr>
          <w:rFonts w:ascii="Arial" w:hAnsi="Arial" w:cs="Arial"/>
          <w:i/>
          <w:color w:val="000000"/>
          <w:lang w:val="en-US"/>
        </w:rPr>
        <w:t xml:space="preserve"> </w:t>
      </w:r>
      <w:r>
        <w:rPr>
          <w:rFonts w:ascii="Arial" w:hAnsi="Arial" w:cs="Arial"/>
          <w:color w:val="000000"/>
          <w:lang w:val="en-US"/>
        </w:rPr>
        <w:t>(</w:t>
      </w:r>
      <w:r w:rsidRPr="00353014">
        <w:rPr>
          <w:rFonts w:ascii="Arial" w:hAnsi="Arial" w:cs="Arial"/>
          <w:iCs/>
          <w:color w:val="000000"/>
          <w:lang w:val="en-US"/>
        </w:rPr>
        <w:t>both</w:t>
      </w:r>
      <w:r>
        <w:rPr>
          <w:rFonts w:ascii="Arial" w:hAnsi="Arial" w:cs="Arial"/>
          <w:iCs/>
          <w:color w:val="000000"/>
          <w:lang w:val="en-US"/>
        </w:rPr>
        <w:t xml:space="preserve"> </w:t>
      </w:r>
      <w:r>
        <w:rPr>
          <w:rFonts w:ascii="Arial" w:hAnsi="Arial" w:cs="Arial"/>
          <w:color w:val="000000"/>
          <w:lang w:val="en-US"/>
        </w:rPr>
        <w:t xml:space="preserve">2.0 ±1.6%), </w:t>
      </w:r>
      <w:proofErr w:type="spellStart"/>
      <w:r w:rsidRPr="006F6FA3">
        <w:rPr>
          <w:rFonts w:ascii="Arial" w:hAnsi="Arial" w:cs="Arial"/>
          <w:iCs/>
          <w:color w:val="000000"/>
          <w:lang w:val="en-US"/>
        </w:rPr>
        <w:t>Chloroflexi</w:t>
      </w:r>
      <w:proofErr w:type="spellEnd"/>
      <w:r w:rsidRPr="005729F7">
        <w:rPr>
          <w:rFonts w:ascii="Arial" w:hAnsi="Arial" w:cs="Arial"/>
          <w:color w:val="000000"/>
          <w:lang w:val="en-US"/>
        </w:rPr>
        <w:t xml:space="preserve"> </w:t>
      </w:r>
      <w:r>
        <w:rPr>
          <w:rFonts w:ascii="Arial" w:hAnsi="Arial" w:cs="Arial"/>
          <w:color w:val="000000"/>
          <w:lang w:val="en-US"/>
        </w:rPr>
        <w:t xml:space="preserve">(1.8 ±1.6%), Planctomycetes (1.7 ±1.4%), </w:t>
      </w:r>
      <w:proofErr w:type="spellStart"/>
      <w:r w:rsidRPr="006F6FA3">
        <w:rPr>
          <w:rFonts w:ascii="Arial" w:hAnsi="Arial" w:cs="Arial"/>
          <w:iCs/>
          <w:color w:val="000000"/>
          <w:lang w:val="en-US"/>
        </w:rPr>
        <w:t>Deinococcus</w:t>
      </w:r>
      <w:proofErr w:type="spellEnd"/>
      <w:r w:rsidRPr="006F6FA3">
        <w:rPr>
          <w:rFonts w:ascii="Arial" w:hAnsi="Arial" w:cs="Arial"/>
          <w:iCs/>
          <w:color w:val="000000"/>
          <w:lang w:val="en-US"/>
        </w:rPr>
        <w:t>-Thermus</w:t>
      </w:r>
      <w:r>
        <w:rPr>
          <w:rFonts w:ascii="Arial" w:hAnsi="Arial" w:cs="Arial"/>
          <w:color w:val="000000"/>
          <w:lang w:val="en-US"/>
        </w:rPr>
        <w:t xml:space="preserve"> (1.5 ±1.2%) and </w:t>
      </w:r>
      <w:r w:rsidRPr="006F6FA3">
        <w:rPr>
          <w:rFonts w:ascii="Arial" w:hAnsi="Arial" w:cs="Arial"/>
          <w:iCs/>
          <w:color w:val="000000"/>
          <w:lang w:val="en-US"/>
        </w:rPr>
        <w:t xml:space="preserve">Verrucomicrobia </w:t>
      </w:r>
      <w:r>
        <w:rPr>
          <w:rFonts w:ascii="Arial" w:hAnsi="Arial" w:cs="Arial"/>
          <w:color w:val="000000"/>
          <w:lang w:val="en-US"/>
        </w:rPr>
        <w:t xml:space="preserve">(1.1 ±1.0%) </w:t>
      </w:r>
      <w:r w:rsidRPr="00A1387B">
        <w:rPr>
          <w:rFonts w:ascii="Arial" w:hAnsi="Arial" w:cs="Arial"/>
          <w:color w:val="000000"/>
          <w:lang w:val="en-US"/>
        </w:rPr>
        <w:t>(</w:t>
      </w:r>
      <w:r w:rsidRPr="00EF3D7B">
        <w:rPr>
          <w:rFonts w:ascii="Arial" w:hAnsi="Arial" w:cs="Arial"/>
          <w:color w:val="000000"/>
          <w:lang w:val="en-US"/>
        </w:rPr>
        <w:t xml:space="preserve">Fig </w:t>
      </w:r>
      <w:del w:id="559" w:author="Neoklis" w:date="2020-08-22T16:26:00Z">
        <w:r w:rsidRPr="00EF3D7B" w:rsidDel="000B37E3">
          <w:rPr>
            <w:rFonts w:ascii="Arial" w:hAnsi="Arial" w:cs="Arial"/>
            <w:color w:val="000000"/>
            <w:lang w:val="en-US"/>
          </w:rPr>
          <w:delText>3</w:delText>
        </w:r>
        <w:r w:rsidDel="000B37E3">
          <w:rPr>
            <w:rFonts w:ascii="Arial" w:hAnsi="Arial" w:cs="Arial"/>
            <w:color w:val="000000"/>
            <w:lang w:val="en-US"/>
          </w:rPr>
          <w:delText>b</w:delText>
        </w:r>
      </w:del>
      <w:ins w:id="560" w:author="Neoklis" w:date="2020-08-22T16:26:00Z">
        <w:r w:rsidR="000B37E3" w:rsidRPr="00EF3D7B">
          <w:rPr>
            <w:rFonts w:ascii="Arial" w:hAnsi="Arial" w:cs="Arial"/>
            <w:color w:val="000000"/>
            <w:lang w:val="en-US"/>
          </w:rPr>
          <w:t>3</w:t>
        </w:r>
        <w:r w:rsidR="000B37E3">
          <w:rPr>
            <w:rFonts w:ascii="Arial" w:hAnsi="Arial" w:cs="Arial"/>
            <w:color w:val="000000"/>
            <w:lang w:val="en-US"/>
          </w:rPr>
          <w:t>a</w:t>
        </w:r>
      </w:ins>
      <w:r w:rsidRPr="00A1387B">
        <w:rPr>
          <w:rFonts w:ascii="Arial" w:hAnsi="Arial" w:cs="Arial"/>
          <w:color w:val="000000"/>
          <w:lang w:val="en-US"/>
        </w:rPr>
        <w:t xml:space="preserve">). </w:t>
      </w:r>
      <w:r>
        <w:rPr>
          <w:rFonts w:ascii="Arial" w:hAnsi="Arial" w:cs="Arial"/>
          <w:color w:val="000000"/>
          <w:lang w:val="en-US"/>
        </w:rPr>
        <w:t>In s</w:t>
      </w:r>
      <w:r w:rsidRPr="00A1387B">
        <w:rPr>
          <w:rFonts w:ascii="Arial" w:hAnsi="Arial" w:cs="Arial"/>
          <w:color w:val="000000"/>
          <w:lang w:val="en-US"/>
        </w:rPr>
        <w:t xml:space="preserve">amples from the interdigital region and the ear canal </w:t>
      </w:r>
      <w:r w:rsidRPr="006F6FA3">
        <w:rPr>
          <w:rFonts w:ascii="Arial" w:hAnsi="Arial" w:cs="Arial"/>
          <w:iCs/>
          <w:color w:val="000000"/>
          <w:lang w:val="en-US"/>
        </w:rPr>
        <w:t>Proteobacteria</w:t>
      </w:r>
      <w:r>
        <w:rPr>
          <w:rFonts w:ascii="Arial" w:hAnsi="Arial" w:cs="Arial"/>
          <w:color w:val="000000"/>
          <w:lang w:val="en-US"/>
        </w:rPr>
        <w:t xml:space="preserve"> were</w:t>
      </w:r>
      <w:r w:rsidRPr="00A1387B">
        <w:rPr>
          <w:rFonts w:ascii="Arial" w:hAnsi="Arial" w:cs="Arial"/>
          <w:color w:val="000000"/>
          <w:lang w:val="en-US"/>
        </w:rPr>
        <w:t xml:space="preserve"> most abundant followed by </w:t>
      </w:r>
      <w:r w:rsidRPr="006F6FA3">
        <w:rPr>
          <w:rFonts w:ascii="Arial" w:hAnsi="Arial" w:cs="Arial"/>
          <w:iCs/>
          <w:color w:val="000000"/>
          <w:lang w:val="en-US"/>
        </w:rPr>
        <w:t xml:space="preserve">Actinobacteria, Firmicutes, </w:t>
      </w:r>
      <w:ins w:id="561" w:author="Neoklis" w:date="2020-08-22T19:28:00Z">
        <w:r w:rsidR="00D230C7" w:rsidRPr="00D230C7">
          <w:rPr>
            <w:rFonts w:ascii="Arial" w:hAnsi="Arial" w:cs="Arial"/>
            <w:iCs/>
            <w:color w:val="000000"/>
            <w:lang w:val="en-US"/>
          </w:rPr>
          <w:t>Bacteroidetes</w:t>
        </w:r>
        <w:r w:rsidR="00D230C7" w:rsidRPr="00D230C7" w:rsidDel="00D230C7">
          <w:rPr>
            <w:rFonts w:ascii="Arial" w:hAnsi="Arial" w:cs="Arial"/>
            <w:iCs/>
            <w:color w:val="000000"/>
            <w:lang w:val="en-US"/>
          </w:rPr>
          <w:t xml:space="preserve"> </w:t>
        </w:r>
      </w:ins>
      <w:del w:id="562" w:author="Neoklis" w:date="2020-08-22T19:28:00Z">
        <w:r w:rsidRPr="006F6FA3" w:rsidDel="00D230C7">
          <w:rPr>
            <w:rFonts w:ascii="Arial" w:hAnsi="Arial" w:cs="Arial"/>
            <w:iCs/>
            <w:color w:val="000000"/>
            <w:lang w:val="en-US"/>
          </w:rPr>
          <w:delText xml:space="preserve">Bacteroides </w:delText>
        </w:r>
      </w:del>
      <w:r w:rsidRPr="006F6FA3">
        <w:rPr>
          <w:rFonts w:ascii="Arial" w:hAnsi="Arial" w:cs="Arial"/>
          <w:iCs/>
          <w:noProof/>
          <w:color w:val="000000"/>
          <w:lang w:val="en-US"/>
        </w:rPr>
        <w:t>and</w:t>
      </w:r>
      <w:r w:rsidRPr="006F6FA3">
        <w:rPr>
          <w:rFonts w:ascii="Arial" w:hAnsi="Arial" w:cs="Arial"/>
          <w:iCs/>
          <w:color w:val="000000"/>
          <w:lang w:val="en-US"/>
        </w:rPr>
        <w:t xml:space="preserve"> Cyanobacteria</w:t>
      </w:r>
      <w:r w:rsidRPr="00353014">
        <w:rPr>
          <w:rFonts w:ascii="Arial" w:hAnsi="Arial" w:cs="Arial"/>
          <w:i/>
          <w:color w:val="000000"/>
          <w:lang w:val="en-US"/>
        </w:rPr>
        <w:t>.</w:t>
      </w:r>
      <w:r w:rsidRPr="00A1387B">
        <w:rPr>
          <w:rFonts w:ascii="Arial" w:hAnsi="Arial" w:cs="Arial"/>
          <w:color w:val="000000"/>
          <w:lang w:val="en-US"/>
        </w:rPr>
        <w:t xml:space="preserve"> </w:t>
      </w:r>
      <w:r>
        <w:rPr>
          <w:rFonts w:ascii="Arial" w:hAnsi="Arial" w:cs="Arial"/>
          <w:color w:val="000000"/>
          <w:lang w:val="en-US"/>
        </w:rPr>
        <w:t>G</w:t>
      </w:r>
      <w:r w:rsidRPr="00A1387B">
        <w:rPr>
          <w:rFonts w:ascii="Arial" w:hAnsi="Arial" w:cs="Arial"/>
          <w:color w:val="000000"/>
          <w:lang w:val="en-US"/>
        </w:rPr>
        <w:t>roin</w:t>
      </w:r>
      <w:r>
        <w:rPr>
          <w:rFonts w:ascii="Arial" w:hAnsi="Arial" w:cs="Arial"/>
          <w:color w:val="000000"/>
          <w:lang w:val="en-US"/>
        </w:rPr>
        <w:t xml:space="preserve"> samples were dominated by</w:t>
      </w:r>
      <w:r w:rsidRPr="00A1387B">
        <w:rPr>
          <w:rFonts w:ascii="Arial" w:hAnsi="Arial" w:cs="Arial"/>
          <w:color w:val="000000"/>
          <w:lang w:val="en-US"/>
        </w:rPr>
        <w:t xml:space="preserve"> </w:t>
      </w:r>
      <w:r w:rsidRPr="006F6FA3">
        <w:rPr>
          <w:rFonts w:ascii="Arial" w:hAnsi="Arial" w:cs="Arial"/>
          <w:iCs/>
          <w:color w:val="000000"/>
          <w:lang w:val="en-US"/>
        </w:rPr>
        <w:t xml:space="preserve">Actinobacteria followed Proteobacteria, Firmicutes, </w:t>
      </w:r>
      <w:ins w:id="563" w:author="Neoklis" w:date="2020-08-22T19:28:00Z">
        <w:r w:rsidR="00AF760A" w:rsidRPr="00AF760A">
          <w:rPr>
            <w:rFonts w:ascii="Arial" w:hAnsi="Arial" w:cs="Arial"/>
            <w:iCs/>
            <w:color w:val="000000"/>
            <w:lang w:val="en-US"/>
          </w:rPr>
          <w:t>Bacteroidetes</w:t>
        </w:r>
        <w:r w:rsidR="00AF760A" w:rsidRPr="00AF760A" w:rsidDel="00AF760A">
          <w:rPr>
            <w:rFonts w:ascii="Arial" w:hAnsi="Arial" w:cs="Arial"/>
            <w:iCs/>
            <w:color w:val="000000"/>
            <w:lang w:val="en-US"/>
          </w:rPr>
          <w:t xml:space="preserve"> </w:t>
        </w:r>
      </w:ins>
      <w:del w:id="564" w:author="Neoklis" w:date="2020-08-22T19:28:00Z">
        <w:r w:rsidRPr="006F6FA3" w:rsidDel="00AF760A">
          <w:rPr>
            <w:rFonts w:ascii="Arial" w:hAnsi="Arial" w:cs="Arial"/>
            <w:iCs/>
            <w:color w:val="000000"/>
            <w:lang w:val="en-US"/>
          </w:rPr>
          <w:delText xml:space="preserve">Bacteroides </w:delText>
        </w:r>
      </w:del>
      <w:r w:rsidRPr="006F6FA3">
        <w:rPr>
          <w:rFonts w:ascii="Arial" w:hAnsi="Arial" w:cs="Arial"/>
          <w:iCs/>
          <w:noProof/>
          <w:color w:val="000000"/>
          <w:lang w:val="en-US"/>
        </w:rPr>
        <w:t>and</w:t>
      </w:r>
      <w:r w:rsidRPr="006F6FA3">
        <w:rPr>
          <w:rFonts w:ascii="Arial" w:hAnsi="Arial" w:cs="Arial"/>
          <w:iCs/>
          <w:color w:val="000000"/>
          <w:lang w:val="en-US"/>
        </w:rPr>
        <w:t xml:space="preserve"> Cyanobacteria</w:t>
      </w:r>
      <w:r w:rsidRPr="00A1387B">
        <w:rPr>
          <w:rFonts w:ascii="Arial" w:hAnsi="Arial" w:cs="Arial"/>
          <w:color w:val="000000"/>
          <w:lang w:val="en-US"/>
        </w:rPr>
        <w:t xml:space="preserve">. </w:t>
      </w:r>
      <w:r>
        <w:rPr>
          <w:rFonts w:ascii="Arial" w:hAnsi="Arial" w:cs="Arial"/>
          <w:color w:val="000000"/>
          <w:lang w:val="el-GR"/>
        </w:rPr>
        <w:t>Ι</w:t>
      </w:r>
      <w:r w:rsidRPr="00A1387B">
        <w:rPr>
          <w:rFonts w:ascii="Arial" w:hAnsi="Arial" w:cs="Arial"/>
          <w:color w:val="000000"/>
          <w:lang w:val="en-US"/>
        </w:rPr>
        <w:t xml:space="preserve">n the samples from the axilla </w:t>
      </w:r>
      <w:r w:rsidRPr="006F6FA3">
        <w:rPr>
          <w:rFonts w:ascii="Arial" w:hAnsi="Arial" w:cs="Arial"/>
          <w:iCs/>
          <w:color w:val="000000"/>
          <w:lang w:val="en-US"/>
        </w:rPr>
        <w:t xml:space="preserve">Firmicutes was most abundant followed by Actinobacteria, Proteobacteria, </w:t>
      </w:r>
      <w:ins w:id="565" w:author="Neoklis" w:date="2020-08-22T19:28:00Z">
        <w:r w:rsidR="00643BE2" w:rsidRPr="00643BE2">
          <w:rPr>
            <w:rFonts w:ascii="Arial" w:hAnsi="Arial" w:cs="Arial"/>
            <w:iCs/>
            <w:color w:val="000000"/>
            <w:lang w:val="en-US"/>
          </w:rPr>
          <w:t>Bacteroidetes</w:t>
        </w:r>
        <w:r w:rsidR="00643BE2" w:rsidRPr="00643BE2" w:rsidDel="00643BE2">
          <w:rPr>
            <w:rFonts w:ascii="Arial" w:hAnsi="Arial" w:cs="Arial"/>
            <w:iCs/>
            <w:color w:val="000000"/>
            <w:lang w:val="en-US"/>
          </w:rPr>
          <w:t xml:space="preserve"> </w:t>
        </w:r>
      </w:ins>
      <w:del w:id="566" w:author="Neoklis" w:date="2020-08-22T19:28:00Z">
        <w:r w:rsidRPr="006F6FA3" w:rsidDel="00643BE2">
          <w:rPr>
            <w:rFonts w:ascii="Arial" w:hAnsi="Arial" w:cs="Arial"/>
            <w:iCs/>
            <w:color w:val="000000"/>
            <w:lang w:val="en-US"/>
          </w:rPr>
          <w:delText xml:space="preserve">Bacteroides </w:delText>
        </w:r>
      </w:del>
      <w:r w:rsidRPr="006F6FA3">
        <w:rPr>
          <w:rFonts w:ascii="Arial" w:hAnsi="Arial" w:cs="Arial"/>
          <w:iCs/>
          <w:color w:val="000000"/>
          <w:lang w:val="en-US"/>
        </w:rPr>
        <w:t>and Cyanobacteria</w:t>
      </w:r>
      <w:r w:rsidRPr="00F972E5">
        <w:rPr>
          <w:rFonts w:ascii="Arial" w:hAnsi="Arial" w:cs="Arial"/>
          <w:color w:val="000000"/>
          <w:lang w:val="en-US"/>
        </w:rPr>
        <w:t xml:space="preserve"> (Fig </w:t>
      </w:r>
      <w:del w:id="567" w:author="Neoklis" w:date="2020-08-22T16:27:00Z">
        <w:r w:rsidRPr="00F972E5" w:rsidDel="000B37E3">
          <w:rPr>
            <w:rFonts w:ascii="Arial" w:hAnsi="Arial" w:cs="Arial"/>
            <w:color w:val="000000"/>
            <w:lang w:val="en-US"/>
          </w:rPr>
          <w:delText>3b</w:delText>
        </w:r>
      </w:del>
      <w:ins w:id="568" w:author="Neoklis" w:date="2020-08-22T16:27:00Z">
        <w:r w:rsidR="000B37E3" w:rsidRPr="00F972E5">
          <w:rPr>
            <w:rFonts w:ascii="Arial" w:hAnsi="Arial" w:cs="Arial"/>
            <w:color w:val="000000"/>
            <w:lang w:val="en-US"/>
          </w:rPr>
          <w:t>3</w:t>
        </w:r>
        <w:r w:rsidR="000B37E3">
          <w:rPr>
            <w:rFonts w:ascii="Arial" w:hAnsi="Arial" w:cs="Arial"/>
            <w:color w:val="000000"/>
            <w:lang w:val="en-US"/>
          </w:rPr>
          <w:t>a</w:t>
        </w:r>
      </w:ins>
      <w:r>
        <w:rPr>
          <w:rFonts w:ascii="Arial" w:hAnsi="Arial" w:cs="Arial"/>
          <w:color w:val="000000"/>
          <w:lang w:val="en-US"/>
        </w:rPr>
        <w:t xml:space="preserve">; </w:t>
      </w:r>
      <w:r w:rsidRPr="00F972E5">
        <w:rPr>
          <w:rFonts w:ascii="Arial" w:hAnsi="Arial" w:cs="Arial"/>
          <w:color w:val="000000"/>
          <w:lang w:val="en-US"/>
        </w:rPr>
        <w:t>Table</w:t>
      </w:r>
      <w:r>
        <w:rPr>
          <w:rFonts w:ascii="Arial" w:hAnsi="Arial" w:cs="Arial"/>
          <w:color w:val="000000"/>
          <w:lang w:val="en-US"/>
        </w:rPr>
        <w:t xml:space="preserve"> 5 in S1</w:t>
      </w:r>
      <w:r w:rsidRPr="00F972E5">
        <w:rPr>
          <w:rFonts w:ascii="Arial" w:hAnsi="Arial" w:cs="Arial"/>
          <w:color w:val="000000"/>
          <w:lang w:val="en-US"/>
        </w:rPr>
        <w:t>).</w:t>
      </w:r>
      <w:r w:rsidRPr="00A1387B">
        <w:rPr>
          <w:rFonts w:ascii="Arial" w:hAnsi="Arial" w:cs="Arial"/>
          <w:color w:val="000000"/>
          <w:lang w:val="en-US"/>
        </w:rPr>
        <w:t xml:space="preserve"> </w:t>
      </w:r>
    </w:p>
    <w:p w14:paraId="4156D710" w14:textId="269CC125" w:rsidR="00033D2D" w:rsidRDefault="00033D2D" w:rsidP="00033D2D">
      <w:pPr>
        <w:autoSpaceDE w:val="0"/>
        <w:autoSpaceDN w:val="0"/>
        <w:adjustRightInd w:val="0"/>
        <w:spacing w:line="480" w:lineRule="auto"/>
        <w:ind w:firstLine="720"/>
        <w:jc w:val="both"/>
        <w:rPr>
          <w:rFonts w:ascii="Arial" w:hAnsi="Arial" w:cs="Arial"/>
          <w:color w:val="000000"/>
          <w:lang w:val="en-US"/>
        </w:rPr>
      </w:pPr>
      <w:r w:rsidRPr="00A1387B">
        <w:rPr>
          <w:rFonts w:ascii="Arial" w:hAnsi="Arial" w:cs="Arial"/>
          <w:color w:val="000000"/>
          <w:lang w:val="en-US"/>
        </w:rPr>
        <w:t xml:space="preserve">Analysis of the </w:t>
      </w:r>
      <w:r w:rsidRPr="00031BDE">
        <w:rPr>
          <w:rFonts w:ascii="Arial" w:hAnsi="Arial" w:cs="Arial"/>
          <w:color w:val="000000"/>
          <w:lang w:val="en-US"/>
        </w:rPr>
        <w:t>me</w:t>
      </w:r>
      <w:r>
        <w:rPr>
          <w:rFonts w:ascii="Arial" w:hAnsi="Arial" w:cs="Arial"/>
          <w:color w:val="000000"/>
          <w:lang w:val="en-US"/>
        </w:rPr>
        <w:t xml:space="preserve">an relative abundance at the genus level of the </w:t>
      </w:r>
      <w:r w:rsidRPr="00A1387B">
        <w:rPr>
          <w:rFonts w:ascii="Arial" w:hAnsi="Arial" w:cs="Arial"/>
          <w:color w:val="000000"/>
          <w:lang w:val="en-US"/>
        </w:rPr>
        <w:t xml:space="preserve">most abundant </w:t>
      </w:r>
      <w:r>
        <w:rPr>
          <w:rFonts w:ascii="Arial" w:hAnsi="Arial" w:cs="Arial"/>
          <w:color w:val="000000"/>
          <w:lang w:val="en-US"/>
        </w:rPr>
        <w:t xml:space="preserve">phylogenetic groups </w:t>
      </w:r>
      <w:r w:rsidRPr="00A1387B">
        <w:rPr>
          <w:rFonts w:ascii="Arial" w:hAnsi="Arial" w:cs="Arial"/>
          <w:color w:val="000000"/>
          <w:lang w:val="en-US"/>
        </w:rPr>
        <w:t xml:space="preserve">colonizing the different body sites </w:t>
      </w:r>
      <w:r>
        <w:rPr>
          <w:rFonts w:ascii="Arial" w:hAnsi="Arial" w:cs="Arial"/>
          <w:color w:val="000000"/>
          <w:lang w:val="en-US"/>
        </w:rPr>
        <w:t xml:space="preserve">(Table 6 in S1) </w:t>
      </w:r>
      <w:r w:rsidRPr="00A1387B">
        <w:rPr>
          <w:rFonts w:ascii="Arial" w:hAnsi="Arial" w:cs="Arial"/>
          <w:color w:val="000000"/>
          <w:lang w:val="en-US"/>
        </w:rPr>
        <w:t>revealed some important differences (</w:t>
      </w:r>
      <w:r>
        <w:rPr>
          <w:rFonts w:ascii="Arial" w:hAnsi="Arial" w:cs="Arial"/>
          <w:color w:val="000000"/>
          <w:lang w:val="en-US"/>
        </w:rPr>
        <w:t>Table 7 and Table 8a in S1</w:t>
      </w:r>
      <w:r w:rsidRPr="00A1387B">
        <w:rPr>
          <w:rFonts w:ascii="Arial" w:hAnsi="Arial" w:cs="Arial"/>
          <w:color w:val="000000"/>
          <w:lang w:val="en-US"/>
        </w:rPr>
        <w:t xml:space="preserve">). The skin of the </w:t>
      </w:r>
      <w:ins w:id="569" w:author="Neoklis" w:date="2020-08-20T15:36:00Z">
        <w:r w:rsidR="005337C3">
          <w:rPr>
            <w:rFonts w:ascii="Arial" w:hAnsi="Arial" w:cs="Arial"/>
            <w:color w:val="000000"/>
            <w:lang w:val="en-US"/>
          </w:rPr>
          <w:t xml:space="preserve">   </w:t>
        </w:r>
      </w:ins>
      <w:r w:rsidRPr="00A1387B">
        <w:rPr>
          <w:rFonts w:ascii="Arial" w:hAnsi="Arial" w:cs="Arial"/>
          <w:color w:val="000000"/>
          <w:lang w:val="en-US"/>
        </w:rPr>
        <w:t xml:space="preserve">axilla was mostly colonized by </w:t>
      </w:r>
      <w:r w:rsidRPr="00A1387B">
        <w:rPr>
          <w:rFonts w:ascii="Arial" w:hAnsi="Arial" w:cs="Arial"/>
          <w:i/>
          <w:noProof/>
          <w:color w:val="000000"/>
          <w:lang w:val="en-US"/>
        </w:rPr>
        <w:t>Macroccocus</w:t>
      </w:r>
      <w:r w:rsidRPr="00A1387B">
        <w:rPr>
          <w:rFonts w:ascii="Arial" w:hAnsi="Arial" w:cs="Arial"/>
          <w:i/>
          <w:color w:val="000000"/>
          <w:lang w:val="en-US"/>
        </w:rPr>
        <w:t xml:space="preserve"> </w:t>
      </w:r>
      <w:r w:rsidRPr="00A1387B">
        <w:rPr>
          <w:rFonts w:ascii="Arial" w:hAnsi="Arial" w:cs="Arial"/>
          <w:color w:val="000000"/>
          <w:lang w:val="en-US"/>
        </w:rPr>
        <w:t>(mean relative abundance 13.8 ±</w:t>
      </w:r>
      <w:r>
        <w:rPr>
          <w:rFonts w:ascii="Arial" w:hAnsi="Arial" w:cs="Arial"/>
          <w:color w:val="000000"/>
          <w:lang w:val="en-US"/>
        </w:rPr>
        <w:t xml:space="preserve"> </w:t>
      </w:r>
      <w:r w:rsidRPr="00A1387B">
        <w:rPr>
          <w:rFonts w:ascii="Arial" w:hAnsi="Arial" w:cs="Arial"/>
          <w:color w:val="000000"/>
          <w:lang w:val="en-US"/>
        </w:rPr>
        <w:t>29.8%)</w:t>
      </w:r>
      <w:r w:rsidRPr="00A1387B">
        <w:rPr>
          <w:rFonts w:ascii="Arial" w:hAnsi="Arial" w:cs="Arial"/>
          <w:i/>
          <w:color w:val="000000"/>
          <w:lang w:val="en-US"/>
        </w:rPr>
        <w:t xml:space="preserve"> </w:t>
      </w:r>
      <w:r w:rsidRPr="00A1387B">
        <w:rPr>
          <w:rFonts w:ascii="Arial" w:hAnsi="Arial" w:cs="Arial"/>
          <w:color w:val="000000"/>
          <w:lang w:val="en-US"/>
        </w:rPr>
        <w:t>followed</w:t>
      </w:r>
      <w:r w:rsidRPr="00A1387B">
        <w:rPr>
          <w:rFonts w:ascii="Arial" w:hAnsi="Arial" w:cs="Arial"/>
          <w:i/>
          <w:color w:val="000000"/>
          <w:lang w:val="en-US"/>
        </w:rPr>
        <w:t xml:space="preserve"> </w:t>
      </w:r>
      <w:r w:rsidRPr="00A1387B">
        <w:rPr>
          <w:rFonts w:ascii="Arial" w:hAnsi="Arial" w:cs="Arial"/>
          <w:color w:val="000000"/>
          <w:lang w:val="en-US"/>
        </w:rPr>
        <w:t>by</w:t>
      </w:r>
      <w:r w:rsidRPr="00A1387B">
        <w:rPr>
          <w:rFonts w:ascii="Arial" w:hAnsi="Arial" w:cs="Arial"/>
          <w:i/>
          <w:color w:val="000000"/>
          <w:lang w:val="en-US"/>
        </w:rPr>
        <w:t xml:space="preserve"> </w:t>
      </w:r>
      <w:proofErr w:type="spellStart"/>
      <w:r w:rsidRPr="00A1387B">
        <w:rPr>
          <w:rFonts w:ascii="Arial" w:hAnsi="Arial" w:cs="Arial"/>
          <w:i/>
          <w:color w:val="000000"/>
          <w:lang w:val="en-US"/>
        </w:rPr>
        <w:t>Brevibacterium</w:t>
      </w:r>
      <w:proofErr w:type="spellEnd"/>
      <w:r w:rsidRPr="00A1387B">
        <w:rPr>
          <w:rFonts w:ascii="Arial" w:hAnsi="Arial" w:cs="Arial"/>
          <w:color w:val="000000"/>
          <w:lang w:val="en-US"/>
        </w:rPr>
        <w:t xml:space="preserve">, </w:t>
      </w:r>
      <w:r w:rsidRPr="00A1387B">
        <w:rPr>
          <w:rFonts w:ascii="Arial" w:hAnsi="Arial" w:cs="Arial"/>
          <w:i/>
          <w:color w:val="000000"/>
          <w:lang w:val="en-US"/>
        </w:rPr>
        <w:t>Staphylococcus</w:t>
      </w:r>
      <w:r w:rsidRPr="00A1387B">
        <w:rPr>
          <w:rFonts w:ascii="Arial" w:hAnsi="Arial" w:cs="Arial"/>
          <w:color w:val="000000"/>
          <w:lang w:val="en-US"/>
        </w:rPr>
        <w:t>,</w:t>
      </w:r>
      <w:r w:rsidRPr="00A1387B">
        <w:rPr>
          <w:rFonts w:ascii="Arial" w:hAnsi="Arial" w:cs="Arial"/>
          <w:i/>
          <w:color w:val="000000"/>
          <w:lang w:val="en-US"/>
        </w:rPr>
        <w:t xml:space="preserve"> Clostridium </w:t>
      </w:r>
      <w:r w:rsidRPr="00A1387B">
        <w:rPr>
          <w:rFonts w:ascii="Arial" w:hAnsi="Arial" w:cs="Arial"/>
          <w:i/>
          <w:noProof/>
          <w:color w:val="000000"/>
          <w:lang w:val="en-US"/>
        </w:rPr>
        <w:t>sensu</w:t>
      </w:r>
      <w:r w:rsidRPr="00A1387B">
        <w:rPr>
          <w:rFonts w:ascii="Arial" w:hAnsi="Arial" w:cs="Arial"/>
          <w:i/>
          <w:color w:val="000000"/>
          <w:lang w:val="en-US"/>
        </w:rPr>
        <w:t xml:space="preserve"> </w:t>
      </w:r>
      <w:r w:rsidRPr="00A1387B">
        <w:rPr>
          <w:rFonts w:ascii="Arial" w:hAnsi="Arial" w:cs="Arial"/>
          <w:i/>
          <w:noProof/>
          <w:color w:val="000000"/>
          <w:lang w:val="en-US"/>
        </w:rPr>
        <w:t>stricto</w:t>
      </w:r>
      <w:r w:rsidRPr="00A1387B">
        <w:rPr>
          <w:rFonts w:ascii="Arial" w:hAnsi="Arial" w:cs="Arial"/>
          <w:i/>
          <w:color w:val="000000"/>
          <w:lang w:val="en-US"/>
        </w:rPr>
        <w:t xml:space="preserve"> 7</w:t>
      </w:r>
      <w:r w:rsidRPr="00A1387B">
        <w:rPr>
          <w:rFonts w:ascii="Arial" w:hAnsi="Arial" w:cs="Arial"/>
          <w:color w:val="000000"/>
          <w:lang w:val="en-US"/>
        </w:rPr>
        <w:t xml:space="preserve">, </w:t>
      </w:r>
      <w:proofErr w:type="spellStart"/>
      <w:r w:rsidRPr="00A1387B">
        <w:rPr>
          <w:rFonts w:ascii="Arial" w:hAnsi="Arial" w:cs="Arial"/>
          <w:i/>
          <w:color w:val="000000"/>
          <w:lang w:val="en-US"/>
        </w:rPr>
        <w:t>Nocardioides</w:t>
      </w:r>
      <w:proofErr w:type="spellEnd"/>
      <w:r w:rsidRPr="00A1387B">
        <w:rPr>
          <w:rFonts w:ascii="Arial" w:hAnsi="Arial" w:cs="Arial"/>
          <w:i/>
          <w:color w:val="000000"/>
          <w:lang w:val="en-US"/>
        </w:rPr>
        <w:t xml:space="preserve">, </w:t>
      </w:r>
      <w:r w:rsidRPr="00A1387B">
        <w:rPr>
          <w:rFonts w:ascii="Arial" w:hAnsi="Arial" w:cs="Arial"/>
          <w:i/>
          <w:noProof/>
          <w:color w:val="000000"/>
          <w:lang w:val="en-US"/>
        </w:rPr>
        <w:t>Sphingomonas</w:t>
      </w:r>
      <w:r w:rsidRPr="00A1387B">
        <w:rPr>
          <w:rFonts w:ascii="Arial" w:hAnsi="Arial" w:cs="Arial"/>
          <w:i/>
          <w:color w:val="000000"/>
          <w:lang w:val="en-US"/>
        </w:rPr>
        <w:t xml:space="preserve"> </w:t>
      </w:r>
      <w:r w:rsidRPr="00A1387B">
        <w:rPr>
          <w:rFonts w:ascii="Arial" w:hAnsi="Arial" w:cs="Arial"/>
          <w:noProof/>
          <w:color w:val="000000"/>
          <w:lang w:val="en-US"/>
        </w:rPr>
        <w:t>and</w:t>
      </w:r>
      <w:r w:rsidRPr="00A1387B">
        <w:rPr>
          <w:rFonts w:ascii="Arial" w:hAnsi="Arial" w:cs="Arial"/>
          <w:color w:val="000000"/>
          <w:lang w:val="en-US"/>
        </w:rPr>
        <w:t xml:space="preserve"> others. The interdigital area </w:t>
      </w:r>
      <w:r>
        <w:rPr>
          <w:rFonts w:ascii="Arial" w:hAnsi="Arial" w:cs="Arial"/>
          <w:color w:val="000000"/>
          <w:lang w:val="en-US"/>
        </w:rPr>
        <w:t>was dominated by</w:t>
      </w:r>
      <w:r w:rsidRPr="00A1387B">
        <w:rPr>
          <w:rFonts w:ascii="Arial" w:hAnsi="Arial" w:cs="Arial"/>
          <w:color w:val="000000"/>
          <w:lang w:val="en-US"/>
        </w:rPr>
        <w:t xml:space="preserve"> </w:t>
      </w:r>
      <w:r w:rsidRPr="00A1387B">
        <w:rPr>
          <w:rFonts w:ascii="Arial" w:hAnsi="Arial" w:cs="Arial"/>
          <w:i/>
          <w:color w:val="000000"/>
          <w:lang w:val="en-US"/>
        </w:rPr>
        <w:t xml:space="preserve">Clostridium </w:t>
      </w:r>
      <w:r w:rsidRPr="00A1387B">
        <w:rPr>
          <w:rFonts w:ascii="Arial" w:hAnsi="Arial" w:cs="Arial"/>
          <w:i/>
          <w:noProof/>
          <w:color w:val="000000"/>
          <w:lang w:val="en-US"/>
        </w:rPr>
        <w:t>sensu</w:t>
      </w:r>
      <w:r w:rsidRPr="00A1387B">
        <w:rPr>
          <w:rFonts w:ascii="Arial" w:hAnsi="Arial" w:cs="Arial"/>
          <w:i/>
          <w:color w:val="000000"/>
          <w:lang w:val="en-US"/>
        </w:rPr>
        <w:t xml:space="preserve"> </w:t>
      </w:r>
      <w:r w:rsidRPr="00A1387B">
        <w:rPr>
          <w:rFonts w:ascii="Arial" w:hAnsi="Arial" w:cs="Arial"/>
          <w:i/>
          <w:noProof/>
          <w:color w:val="000000"/>
          <w:lang w:val="en-US"/>
        </w:rPr>
        <w:t>stricto</w:t>
      </w:r>
      <w:r w:rsidRPr="00A1387B">
        <w:rPr>
          <w:rFonts w:ascii="Arial" w:hAnsi="Arial" w:cs="Arial"/>
          <w:i/>
          <w:color w:val="000000"/>
          <w:lang w:val="en-US"/>
        </w:rPr>
        <w:t xml:space="preserve"> 7 </w:t>
      </w:r>
      <w:r w:rsidRPr="00A1387B">
        <w:rPr>
          <w:rFonts w:ascii="Arial" w:hAnsi="Arial" w:cs="Arial"/>
          <w:color w:val="000000"/>
          <w:lang w:val="en-US"/>
        </w:rPr>
        <w:t>(mean relative abundance 3.5 ±</w:t>
      </w:r>
      <w:r>
        <w:rPr>
          <w:rFonts w:ascii="Arial" w:hAnsi="Arial" w:cs="Arial"/>
          <w:color w:val="000000"/>
          <w:lang w:val="en-US"/>
        </w:rPr>
        <w:t xml:space="preserve"> </w:t>
      </w:r>
      <w:r w:rsidRPr="00A1387B">
        <w:rPr>
          <w:rFonts w:ascii="Arial" w:hAnsi="Arial" w:cs="Arial"/>
          <w:color w:val="000000"/>
          <w:lang w:val="en-US"/>
        </w:rPr>
        <w:t xml:space="preserve">2.7%) </w:t>
      </w:r>
      <w:r>
        <w:rPr>
          <w:rFonts w:ascii="Arial" w:hAnsi="Arial" w:cs="Arial"/>
          <w:color w:val="000000"/>
          <w:lang w:val="en-US"/>
        </w:rPr>
        <w:t>followed by</w:t>
      </w:r>
      <w:r w:rsidRPr="00A1387B">
        <w:rPr>
          <w:rFonts w:ascii="Arial" w:hAnsi="Arial" w:cs="Arial"/>
          <w:color w:val="000000"/>
          <w:lang w:val="en-US"/>
        </w:rPr>
        <w:t xml:space="preserve"> </w:t>
      </w:r>
      <w:proofErr w:type="spellStart"/>
      <w:r w:rsidRPr="00A1387B">
        <w:rPr>
          <w:rFonts w:ascii="Arial" w:hAnsi="Arial" w:cs="Arial"/>
          <w:i/>
          <w:color w:val="000000"/>
          <w:lang w:val="en-US"/>
        </w:rPr>
        <w:t>Nocardioides</w:t>
      </w:r>
      <w:proofErr w:type="spellEnd"/>
      <w:r w:rsidRPr="00A1387B">
        <w:rPr>
          <w:rFonts w:ascii="Arial" w:hAnsi="Arial" w:cs="Arial"/>
          <w:color w:val="000000"/>
          <w:lang w:val="en-US"/>
        </w:rPr>
        <w:t xml:space="preserve">, </w:t>
      </w:r>
      <w:proofErr w:type="spellStart"/>
      <w:r w:rsidRPr="00A1387B">
        <w:rPr>
          <w:rFonts w:ascii="Arial" w:hAnsi="Arial" w:cs="Arial"/>
          <w:i/>
          <w:color w:val="000000"/>
          <w:lang w:val="en-US"/>
        </w:rPr>
        <w:t>Pelomonas</w:t>
      </w:r>
      <w:proofErr w:type="spellEnd"/>
      <w:r w:rsidRPr="00A1387B">
        <w:rPr>
          <w:rFonts w:ascii="Arial" w:hAnsi="Arial" w:cs="Arial"/>
          <w:color w:val="000000"/>
          <w:lang w:val="en-US"/>
        </w:rPr>
        <w:t xml:space="preserve">, </w:t>
      </w:r>
      <w:r w:rsidRPr="00A1387B">
        <w:rPr>
          <w:rFonts w:ascii="Arial" w:hAnsi="Arial" w:cs="Arial"/>
          <w:i/>
          <w:color w:val="000000"/>
          <w:lang w:val="en-US"/>
        </w:rPr>
        <w:t>Sphingomonas</w:t>
      </w:r>
      <w:r w:rsidRPr="00A1387B">
        <w:rPr>
          <w:rFonts w:ascii="Arial" w:hAnsi="Arial" w:cs="Arial"/>
          <w:color w:val="000000"/>
          <w:lang w:val="en-US"/>
        </w:rPr>
        <w:t xml:space="preserve">, </w:t>
      </w:r>
      <w:proofErr w:type="spellStart"/>
      <w:r w:rsidRPr="00A1387B">
        <w:rPr>
          <w:rFonts w:ascii="Arial" w:hAnsi="Arial" w:cs="Arial"/>
          <w:i/>
          <w:color w:val="000000"/>
          <w:lang w:val="en-US"/>
        </w:rPr>
        <w:t>Vibrionimonas</w:t>
      </w:r>
      <w:proofErr w:type="spellEnd"/>
      <w:r w:rsidRPr="00A1387B">
        <w:rPr>
          <w:rFonts w:ascii="Arial" w:hAnsi="Arial" w:cs="Arial"/>
          <w:color w:val="000000"/>
          <w:lang w:val="en-US"/>
        </w:rPr>
        <w:t xml:space="preserve">, </w:t>
      </w:r>
      <w:proofErr w:type="spellStart"/>
      <w:r w:rsidRPr="00A1387B">
        <w:rPr>
          <w:rFonts w:ascii="Arial" w:hAnsi="Arial" w:cs="Arial"/>
          <w:i/>
          <w:color w:val="000000"/>
          <w:lang w:val="en-US"/>
        </w:rPr>
        <w:t>Psychrobacter</w:t>
      </w:r>
      <w:proofErr w:type="spellEnd"/>
      <w:r w:rsidRPr="00A1387B">
        <w:rPr>
          <w:rFonts w:ascii="Arial" w:hAnsi="Arial" w:cs="Arial"/>
          <w:color w:val="000000"/>
          <w:lang w:val="en-US"/>
        </w:rPr>
        <w:t xml:space="preserve">, </w:t>
      </w:r>
      <w:proofErr w:type="spellStart"/>
      <w:r w:rsidRPr="00A1387B">
        <w:rPr>
          <w:rFonts w:ascii="Arial" w:hAnsi="Arial" w:cs="Arial"/>
          <w:i/>
          <w:color w:val="000000"/>
          <w:lang w:val="en-US"/>
        </w:rPr>
        <w:t>Bravibacterium</w:t>
      </w:r>
      <w:proofErr w:type="spellEnd"/>
      <w:r w:rsidRPr="00A1387B">
        <w:rPr>
          <w:rFonts w:ascii="Arial" w:hAnsi="Arial" w:cs="Arial"/>
          <w:color w:val="000000"/>
          <w:lang w:val="en-US"/>
        </w:rPr>
        <w:t xml:space="preserve"> </w:t>
      </w:r>
      <w:r w:rsidRPr="00A1387B">
        <w:rPr>
          <w:rFonts w:ascii="Arial" w:hAnsi="Arial" w:cs="Arial"/>
          <w:noProof/>
          <w:color w:val="000000"/>
          <w:lang w:val="en-US"/>
        </w:rPr>
        <w:t>and</w:t>
      </w:r>
      <w:r w:rsidRPr="00A1387B">
        <w:rPr>
          <w:rFonts w:ascii="Arial" w:hAnsi="Arial" w:cs="Arial"/>
          <w:color w:val="000000"/>
          <w:lang w:val="en-US"/>
        </w:rPr>
        <w:t xml:space="preserve"> </w:t>
      </w:r>
      <w:r w:rsidRPr="00A1387B">
        <w:rPr>
          <w:rFonts w:ascii="Arial" w:hAnsi="Arial" w:cs="Arial"/>
          <w:i/>
          <w:color w:val="000000"/>
          <w:lang w:val="en-US"/>
        </w:rPr>
        <w:t>Staphylococcus</w:t>
      </w:r>
      <w:r w:rsidRPr="00A1387B">
        <w:rPr>
          <w:rFonts w:ascii="Arial" w:hAnsi="Arial" w:cs="Arial"/>
          <w:color w:val="000000"/>
          <w:lang w:val="en-US"/>
        </w:rPr>
        <w:t xml:space="preserve">. The groin was mostly colonized by </w:t>
      </w:r>
      <w:r w:rsidRPr="00A1387B">
        <w:rPr>
          <w:rFonts w:ascii="Arial" w:hAnsi="Arial" w:cs="Arial"/>
          <w:i/>
          <w:color w:val="000000"/>
          <w:lang w:val="en-US"/>
        </w:rPr>
        <w:t xml:space="preserve">Staphylococcus </w:t>
      </w:r>
      <w:r w:rsidRPr="00A1387B">
        <w:rPr>
          <w:rFonts w:ascii="Arial" w:hAnsi="Arial" w:cs="Arial"/>
          <w:color w:val="000000"/>
          <w:lang w:val="en-US"/>
        </w:rPr>
        <w:t>(mean relative abundance 10.8 ±</w:t>
      </w:r>
      <w:r>
        <w:rPr>
          <w:rFonts w:ascii="Arial" w:hAnsi="Arial" w:cs="Arial"/>
          <w:color w:val="000000"/>
          <w:lang w:val="en-US"/>
        </w:rPr>
        <w:t xml:space="preserve"> </w:t>
      </w:r>
      <w:r w:rsidRPr="00A1387B">
        <w:rPr>
          <w:rFonts w:ascii="Arial" w:hAnsi="Arial" w:cs="Arial"/>
          <w:color w:val="000000"/>
          <w:lang w:val="en-US"/>
        </w:rPr>
        <w:t xml:space="preserve">25.5%), followed by </w:t>
      </w:r>
      <w:r w:rsidRPr="00A1387B">
        <w:rPr>
          <w:rFonts w:ascii="Arial" w:hAnsi="Arial" w:cs="Arial"/>
          <w:i/>
          <w:color w:val="000000"/>
          <w:lang w:val="en-US"/>
        </w:rPr>
        <w:t>Corynebacterium1</w:t>
      </w:r>
      <w:r w:rsidRPr="00A1387B">
        <w:rPr>
          <w:rFonts w:ascii="Arial" w:hAnsi="Arial" w:cs="Arial"/>
          <w:color w:val="000000"/>
          <w:lang w:val="en-US"/>
        </w:rPr>
        <w:t xml:space="preserve">, </w:t>
      </w:r>
      <w:proofErr w:type="spellStart"/>
      <w:r w:rsidRPr="00A1387B">
        <w:rPr>
          <w:rFonts w:ascii="Arial" w:hAnsi="Arial" w:cs="Arial"/>
          <w:i/>
          <w:color w:val="000000"/>
          <w:lang w:val="en-US"/>
        </w:rPr>
        <w:t>Conchiformibius</w:t>
      </w:r>
      <w:proofErr w:type="spellEnd"/>
      <w:r w:rsidRPr="00A1387B">
        <w:rPr>
          <w:rFonts w:ascii="Arial" w:hAnsi="Arial" w:cs="Arial"/>
          <w:color w:val="000000"/>
          <w:lang w:val="en-US"/>
        </w:rPr>
        <w:t xml:space="preserve">, </w:t>
      </w:r>
      <w:proofErr w:type="spellStart"/>
      <w:r w:rsidRPr="00A1387B">
        <w:rPr>
          <w:rFonts w:ascii="Arial" w:hAnsi="Arial" w:cs="Arial"/>
          <w:i/>
          <w:color w:val="000000"/>
          <w:lang w:val="en-US"/>
        </w:rPr>
        <w:t>Nocardioides</w:t>
      </w:r>
      <w:proofErr w:type="spellEnd"/>
      <w:r w:rsidRPr="00A1387B">
        <w:rPr>
          <w:rFonts w:ascii="Arial" w:hAnsi="Arial" w:cs="Arial"/>
          <w:color w:val="000000"/>
          <w:lang w:val="en-US"/>
        </w:rPr>
        <w:t xml:space="preserve">, </w:t>
      </w:r>
      <w:proofErr w:type="spellStart"/>
      <w:r w:rsidRPr="00A1387B">
        <w:rPr>
          <w:rFonts w:ascii="Arial" w:hAnsi="Arial" w:cs="Arial"/>
          <w:i/>
          <w:color w:val="000000"/>
          <w:lang w:val="en-US"/>
        </w:rPr>
        <w:t>Brevibacterium</w:t>
      </w:r>
      <w:proofErr w:type="spellEnd"/>
      <w:r w:rsidRPr="00A1387B">
        <w:rPr>
          <w:rFonts w:ascii="Arial" w:hAnsi="Arial" w:cs="Arial"/>
          <w:color w:val="000000"/>
          <w:lang w:val="en-US"/>
        </w:rPr>
        <w:t xml:space="preserve">, </w:t>
      </w:r>
      <w:r w:rsidRPr="00A1387B">
        <w:rPr>
          <w:rFonts w:ascii="Arial" w:hAnsi="Arial" w:cs="Arial"/>
          <w:i/>
          <w:noProof/>
          <w:color w:val="000000"/>
          <w:lang w:val="en-US"/>
        </w:rPr>
        <w:t>Macrococcus</w:t>
      </w:r>
      <w:r w:rsidRPr="00A1387B">
        <w:rPr>
          <w:rFonts w:ascii="Arial" w:hAnsi="Arial" w:cs="Arial"/>
          <w:color w:val="000000"/>
          <w:lang w:val="en-US"/>
        </w:rPr>
        <w:t xml:space="preserve"> </w:t>
      </w:r>
      <w:r w:rsidRPr="00A1387B">
        <w:rPr>
          <w:rFonts w:ascii="Arial" w:hAnsi="Arial" w:cs="Arial"/>
          <w:noProof/>
          <w:color w:val="000000"/>
          <w:lang w:val="en-US"/>
        </w:rPr>
        <w:t>and</w:t>
      </w:r>
      <w:r w:rsidRPr="00A1387B">
        <w:rPr>
          <w:rFonts w:ascii="Arial" w:hAnsi="Arial" w:cs="Arial"/>
          <w:color w:val="000000"/>
          <w:lang w:val="en-US"/>
        </w:rPr>
        <w:t xml:space="preserve"> </w:t>
      </w:r>
      <w:proofErr w:type="spellStart"/>
      <w:r w:rsidRPr="00A1387B">
        <w:rPr>
          <w:rFonts w:ascii="Arial" w:hAnsi="Arial" w:cs="Arial"/>
          <w:i/>
          <w:color w:val="000000"/>
          <w:lang w:val="en-US"/>
        </w:rPr>
        <w:t>Porphyromonas</w:t>
      </w:r>
      <w:proofErr w:type="spellEnd"/>
      <w:r w:rsidRPr="00A1387B">
        <w:rPr>
          <w:rFonts w:ascii="Arial" w:hAnsi="Arial" w:cs="Arial"/>
          <w:color w:val="000000"/>
          <w:lang w:val="en-US"/>
        </w:rPr>
        <w:t xml:space="preserve">. </w:t>
      </w:r>
      <w:proofErr w:type="spellStart"/>
      <w:r w:rsidRPr="00A1387B">
        <w:rPr>
          <w:rFonts w:ascii="Arial" w:hAnsi="Arial" w:cs="Arial"/>
          <w:i/>
          <w:color w:val="000000"/>
          <w:lang w:val="en-US"/>
        </w:rPr>
        <w:t>Brevibacterium</w:t>
      </w:r>
      <w:proofErr w:type="spellEnd"/>
      <w:r w:rsidRPr="00A1387B">
        <w:rPr>
          <w:rFonts w:ascii="Arial" w:hAnsi="Arial" w:cs="Arial"/>
          <w:color w:val="000000"/>
          <w:lang w:val="en-US"/>
        </w:rPr>
        <w:t xml:space="preserve"> had the highest mean relative abundance (3.7 ±</w:t>
      </w:r>
      <w:r>
        <w:rPr>
          <w:rFonts w:ascii="Arial" w:hAnsi="Arial" w:cs="Arial"/>
          <w:color w:val="000000"/>
          <w:lang w:val="en-US"/>
        </w:rPr>
        <w:t xml:space="preserve"> </w:t>
      </w:r>
      <w:r w:rsidRPr="00A1387B">
        <w:rPr>
          <w:rFonts w:ascii="Arial" w:hAnsi="Arial" w:cs="Arial"/>
          <w:color w:val="000000"/>
          <w:lang w:val="en-US"/>
        </w:rPr>
        <w:t xml:space="preserve">7.6%) in the ear canal followed by </w:t>
      </w:r>
      <w:r w:rsidRPr="00A1387B">
        <w:rPr>
          <w:rFonts w:ascii="Arial" w:hAnsi="Arial" w:cs="Arial"/>
          <w:i/>
          <w:color w:val="000000"/>
          <w:lang w:val="en-US"/>
        </w:rPr>
        <w:t xml:space="preserve">Clostridium </w:t>
      </w:r>
      <w:r w:rsidRPr="00A1387B">
        <w:rPr>
          <w:rFonts w:ascii="Arial" w:hAnsi="Arial" w:cs="Arial"/>
          <w:i/>
          <w:noProof/>
          <w:color w:val="000000"/>
          <w:lang w:val="en-US"/>
        </w:rPr>
        <w:t>sensu</w:t>
      </w:r>
      <w:r w:rsidRPr="00A1387B">
        <w:rPr>
          <w:rFonts w:ascii="Arial" w:hAnsi="Arial" w:cs="Arial"/>
          <w:i/>
          <w:color w:val="000000"/>
          <w:lang w:val="en-US"/>
        </w:rPr>
        <w:t xml:space="preserve"> </w:t>
      </w:r>
      <w:r w:rsidRPr="00A1387B">
        <w:rPr>
          <w:rFonts w:ascii="Arial" w:hAnsi="Arial" w:cs="Arial"/>
          <w:i/>
          <w:noProof/>
          <w:color w:val="000000"/>
          <w:lang w:val="en-US"/>
        </w:rPr>
        <w:t>stricto</w:t>
      </w:r>
      <w:r w:rsidRPr="00A1387B">
        <w:rPr>
          <w:rFonts w:ascii="Arial" w:hAnsi="Arial" w:cs="Arial"/>
          <w:i/>
          <w:color w:val="000000"/>
          <w:lang w:val="en-US"/>
        </w:rPr>
        <w:t xml:space="preserve"> 7</w:t>
      </w:r>
      <w:r w:rsidRPr="00A1387B">
        <w:rPr>
          <w:rFonts w:ascii="Arial" w:hAnsi="Arial" w:cs="Arial"/>
          <w:color w:val="000000"/>
          <w:lang w:val="en-US"/>
        </w:rPr>
        <w:t xml:space="preserve">, </w:t>
      </w:r>
      <w:r w:rsidRPr="00A1387B">
        <w:rPr>
          <w:rFonts w:ascii="Arial" w:hAnsi="Arial" w:cs="Arial"/>
          <w:i/>
          <w:color w:val="000000"/>
          <w:lang w:val="en-US"/>
        </w:rPr>
        <w:t>Sphingomonas</w:t>
      </w:r>
      <w:r w:rsidRPr="00A1387B">
        <w:rPr>
          <w:rFonts w:ascii="Arial" w:hAnsi="Arial" w:cs="Arial"/>
          <w:color w:val="000000"/>
          <w:lang w:val="en-US"/>
        </w:rPr>
        <w:t xml:space="preserve">, </w:t>
      </w:r>
      <w:proofErr w:type="spellStart"/>
      <w:r w:rsidRPr="00A1387B">
        <w:rPr>
          <w:rFonts w:ascii="Arial" w:hAnsi="Arial" w:cs="Arial"/>
          <w:i/>
          <w:color w:val="000000"/>
          <w:lang w:val="en-US"/>
        </w:rPr>
        <w:t>Psychrobacter</w:t>
      </w:r>
      <w:proofErr w:type="spellEnd"/>
      <w:r w:rsidRPr="00A1387B">
        <w:rPr>
          <w:rFonts w:ascii="Arial" w:hAnsi="Arial" w:cs="Arial"/>
          <w:color w:val="000000"/>
          <w:lang w:val="en-US"/>
        </w:rPr>
        <w:t xml:space="preserve">, </w:t>
      </w:r>
      <w:proofErr w:type="spellStart"/>
      <w:r w:rsidRPr="00A1387B">
        <w:rPr>
          <w:rFonts w:ascii="Arial" w:hAnsi="Arial" w:cs="Arial"/>
          <w:i/>
          <w:color w:val="000000"/>
          <w:lang w:val="en-US"/>
        </w:rPr>
        <w:t>Pelomonas</w:t>
      </w:r>
      <w:proofErr w:type="spellEnd"/>
      <w:r w:rsidRPr="00A1387B">
        <w:rPr>
          <w:rFonts w:ascii="Arial" w:hAnsi="Arial" w:cs="Arial"/>
          <w:color w:val="000000"/>
          <w:lang w:val="en-US"/>
        </w:rPr>
        <w:t xml:space="preserve">, </w:t>
      </w:r>
      <w:r w:rsidRPr="00A1387B">
        <w:rPr>
          <w:rFonts w:ascii="Arial" w:hAnsi="Arial" w:cs="Arial"/>
          <w:i/>
          <w:color w:val="000000"/>
          <w:lang w:val="en-US"/>
        </w:rPr>
        <w:t>Flavobacterium</w:t>
      </w:r>
      <w:r w:rsidRPr="00A1387B">
        <w:rPr>
          <w:rFonts w:ascii="Arial" w:hAnsi="Arial" w:cs="Arial"/>
          <w:color w:val="000000"/>
          <w:lang w:val="en-US"/>
        </w:rPr>
        <w:t xml:space="preserve">, </w:t>
      </w:r>
      <w:proofErr w:type="spellStart"/>
      <w:r w:rsidRPr="00A1387B">
        <w:rPr>
          <w:rFonts w:ascii="Arial" w:hAnsi="Arial" w:cs="Arial"/>
          <w:i/>
          <w:color w:val="000000"/>
          <w:lang w:val="en-US"/>
        </w:rPr>
        <w:t>Deinococcus</w:t>
      </w:r>
      <w:proofErr w:type="spellEnd"/>
      <w:r w:rsidRPr="00A1387B">
        <w:rPr>
          <w:rFonts w:ascii="Arial" w:hAnsi="Arial" w:cs="Arial"/>
          <w:color w:val="000000"/>
          <w:lang w:val="en-US"/>
        </w:rPr>
        <w:t xml:space="preserve"> </w:t>
      </w:r>
      <w:r w:rsidRPr="00A1387B">
        <w:rPr>
          <w:rFonts w:ascii="Arial" w:hAnsi="Arial" w:cs="Arial"/>
          <w:noProof/>
          <w:color w:val="000000"/>
          <w:lang w:val="en-US"/>
        </w:rPr>
        <w:t>and</w:t>
      </w:r>
      <w:r w:rsidRPr="00A1387B">
        <w:rPr>
          <w:rFonts w:ascii="Arial" w:hAnsi="Arial" w:cs="Arial"/>
          <w:color w:val="000000"/>
          <w:lang w:val="en-US"/>
        </w:rPr>
        <w:t xml:space="preserve"> </w:t>
      </w:r>
      <w:r w:rsidRPr="00A1387B">
        <w:rPr>
          <w:rFonts w:ascii="Arial" w:hAnsi="Arial" w:cs="Arial"/>
          <w:i/>
          <w:color w:val="000000"/>
          <w:lang w:val="en-US"/>
        </w:rPr>
        <w:t>Pseudomonas</w:t>
      </w:r>
      <w:r w:rsidRPr="00A1387B">
        <w:rPr>
          <w:rFonts w:ascii="Arial" w:hAnsi="Arial" w:cs="Arial"/>
          <w:color w:val="000000"/>
          <w:lang w:val="en-US"/>
        </w:rPr>
        <w:t xml:space="preserve">. Subsequently, </w:t>
      </w:r>
      <w:r>
        <w:rPr>
          <w:rFonts w:ascii="Arial" w:hAnsi="Arial" w:cs="Arial"/>
          <w:color w:val="000000"/>
          <w:lang w:val="en-US"/>
        </w:rPr>
        <w:t xml:space="preserve">each of </w:t>
      </w:r>
      <w:r w:rsidRPr="00A1387B">
        <w:rPr>
          <w:rFonts w:ascii="Arial" w:hAnsi="Arial" w:cs="Arial"/>
          <w:color w:val="000000"/>
          <w:lang w:val="en-US"/>
        </w:rPr>
        <w:t xml:space="preserve">the four taxa with the highest mean relative abundance per body site (axilla: </w:t>
      </w:r>
      <w:r w:rsidRPr="00A1387B">
        <w:rPr>
          <w:rFonts w:ascii="Arial" w:hAnsi="Arial" w:cs="Arial"/>
          <w:i/>
          <w:noProof/>
          <w:color w:val="000000"/>
          <w:lang w:val="en-US"/>
        </w:rPr>
        <w:t xml:space="preserve">Macroccocus; </w:t>
      </w:r>
      <w:r w:rsidRPr="00A1387B">
        <w:rPr>
          <w:rFonts w:ascii="Arial" w:hAnsi="Arial" w:cs="Arial"/>
          <w:iCs/>
          <w:noProof/>
          <w:color w:val="000000"/>
          <w:lang w:val="en-US"/>
        </w:rPr>
        <w:t>interdigital:</w:t>
      </w:r>
      <w:r w:rsidRPr="00A1387B">
        <w:rPr>
          <w:rFonts w:ascii="Arial" w:hAnsi="Arial" w:cs="Arial"/>
          <w:i/>
          <w:noProof/>
          <w:color w:val="000000"/>
          <w:lang w:val="en-US"/>
        </w:rPr>
        <w:t xml:space="preserve"> </w:t>
      </w:r>
      <w:r w:rsidRPr="00A1387B">
        <w:rPr>
          <w:rFonts w:ascii="Arial" w:hAnsi="Arial" w:cs="Arial"/>
          <w:i/>
          <w:color w:val="000000"/>
          <w:lang w:val="en-US"/>
        </w:rPr>
        <w:t xml:space="preserve">Clostridium </w:t>
      </w:r>
      <w:r w:rsidRPr="00A1387B">
        <w:rPr>
          <w:rFonts w:ascii="Arial" w:hAnsi="Arial" w:cs="Arial"/>
          <w:i/>
          <w:noProof/>
          <w:color w:val="000000"/>
          <w:lang w:val="en-US"/>
        </w:rPr>
        <w:t>sensu</w:t>
      </w:r>
      <w:r w:rsidRPr="00A1387B">
        <w:rPr>
          <w:rFonts w:ascii="Arial" w:hAnsi="Arial" w:cs="Arial"/>
          <w:i/>
          <w:color w:val="000000"/>
          <w:lang w:val="en-US"/>
        </w:rPr>
        <w:t xml:space="preserve"> </w:t>
      </w:r>
      <w:r w:rsidRPr="00A1387B">
        <w:rPr>
          <w:rFonts w:ascii="Arial" w:hAnsi="Arial" w:cs="Arial"/>
          <w:i/>
          <w:noProof/>
          <w:color w:val="000000"/>
          <w:lang w:val="en-US"/>
        </w:rPr>
        <w:t>stricto</w:t>
      </w:r>
      <w:r w:rsidRPr="00A1387B">
        <w:rPr>
          <w:rFonts w:ascii="Arial" w:hAnsi="Arial" w:cs="Arial"/>
          <w:i/>
          <w:color w:val="000000"/>
          <w:lang w:val="en-US"/>
        </w:rPr>
        <w:t xml:space="preserve"> 7; </w:t>
      </w:r>
      <w:r w:rsidRPr="00A1387B">
        <w:rPr>
          <w:rFonts w:ascii="Arial" w:hAnsi="Arial" w:cs="Arial"/>
          <w:iCs/>
          <w:color w:val="000000"/>
          <w:lang w:val="en-US"/>
        </w:rPr>
        <w:t>groin:</w:t>
      </w:r>
      <w:r w:rsidRPr="00A1387B">
        <w:rPr>
          <w:rFonts w:ascii="Arial" w:hAnsi="Arial" w:cs="Arial"/>
          <w:color w:val="000000"/>
          <w:lang w:val="en-US"/>
        </w:rPr>
        <w:t xml:space="preserve"> </w:t>
      </w:r>
      <w:r w:rsidRPr="00A1387B">
        <w:rPr>
          <w:rFonts w:ascii="Arial" w:hAnsi="Arial" w:cs="Arial"/>
          <w:i/>
          <w:color w:val="000000"/>
          <w:lang w:val="en-US"/>
        </w:rPr>
        <w:lastRenderedPageBreak/>
        <w:t xml:space="preserve">Staphylococcus; </w:t>
      </w:r>
      <w:r w:rsidRPr="00A1387B">
        <w:rPr>
          <w:rFonts w:ascii="Arial" w:hAnsi="Arial" w:cs="Arial"/>
          <w:iCs/>
          <w:color w:val="000000"/>
          <w:lang w:val="en-US"/>
        </w:rPr>
        <w:t>ear canal:</w:t>
      </w:r>
      <w:r w:rsidRPr="00A1387B">
        <w:rPr>
          <w:rFonts w:ascii="Arial" w:hAnsi="Arial" w:cs="Arial"/>
          <w:i/>
          <w:color w:val="000000"/>
          <w:lang w:val="en-US"/>
        </w:rPr>
        <w:t xml:space="preserve"> </w:t>
      </w:r>
      <w:proofErr w:type="spellStart"/>
      <w:r w:rsidRPr="00A1387B">
        <w:rPr>
          <w:rFonts w:ascii="Arial" w:hAnsi="Arial" w:cs="Arial"/>
          <w:i/>
          <w:color w:val="000000"/>
          <w:lang w:val="en-US"/>
        </w:rPr>
        <w:t>Brevibacterium</w:t>
      </w:r>
      <w:proofErr w:type="spellEnd"/>
      <w:r w:rsidRPr="00A1387B">
        <w:rPr>
          <w:rFonts w:ascii="Arial" w:hAnsi="Arial" w:cs="Arial"/>
          <w:color w:val="000000"/>
          <w:lang w:val="en-US"/>
        </w:rPr>
        <w:t xml:space="preserve">) </w:t>
      </w:r>
      <w:r>
        <w:rPr>
          <w:rFonts w:ascii="Arial" w:hAnsi="Arial" w:cs="Arial"/>
          <w:color w:val="000000"/>
          <w:lang w:val="en-US"/>
        </w:rPr>
        <w:t>was</w:t>
      </w:r>
      <w:r w:rsidRPr="00A1387B">
        <w:rPr>
          <w:rFonts w:ascii="Arial" w:hAnsi="Arial" w:cs="Arial"/>
          <w:color w:val="000000"/>
          <w:lang w:val="en-US"/>
        </w:rPr>
        <w:t xml:space="preserve"> evaluated</w:t>
      </w:r>
      <w:r>
        <w:rPr>
          <w:rFonts w:ascii="Arial" w:hAnsi="Arial" w:cs="Arial"/>
          <w:color w:val="000000"/>
          <w:lang w:val="en-US"/>
        </w:rPr>
        <w:t xml:space="preserve"> individually</w:t>
      </w:r>
      <w:r w:rsidRPr="00A1387B">
        <w:rPr>
          <w:rFonts w:ascii="Arial" w:hAnsi="Arial" w:cs="Arial"/>
          <w:color w:val="000000"/>
          <w:lang w:val="en-US"/>
        </w:rPr>
        <w:t xml:space="preserve"> for significant differen</w:t>
      </w:r>
      <w:r>
        <w:rPr>
          <w:rFonts w:ascii="Arial" w:hAnsi="Arial" w:cs="Arial"/>
          <w:color w:val="000000"/>
          <w:lang w:val="en-US"/>
        </w:rPr>
        <w:t>t abundance</w:t>
      </w:r>
      <w:r w:rsidRPr="00A1387B">
        <w:rPr>
          <w:rFonts w:ascii="Arial" w:hAnsi="Arial" w:cs="Arial"/>
          <w:color w:val="000000"/>
          <w:lang w:val="en-US"/>
        </w:rPr>
        <w:t xml:space="preserve"> between the four body sites. None of these taxa </w:t>
      </w:r>
      <w:r>
        <w:rPr>
          <w:rFonts w:ascii="Arial" w:hAnsi="Arial" w:cs="Arial"/>
          <w:color w:val="000000"/>
          <w:lang w:val="en-US"/>
        </w:rPr>
        <w:t xml:space="preserve">had a </w:t>
      </w:r>
      <w:r w:rsidRPr="00A1387B">
        <w:rPr>
          <w:rFonts w:ascii="Arial" w:hAnsi="Arial" w:cs="Arial"/>
          <w:color w:val="000000"/>
          <w:lang w:val="en-US"/>
        </w:rPr>
        <w:t>significant</w:t>
      </w:r>
      <w:r>
        <w:rPr>
          <w:rFonts w:ascii="Arial" w:hAnsi="Arial" w:cs="Arial"/>
          <w:color w:val="000000"/>
          <w:lang w:val="en-US"/>
        </w:rPr>
        <w:t>ly</w:t>
      </w:r>
      <w:r w:rsidRPr="00A1387B">
        <w:rPr>
          <w:rFonts w:ascii="Arial" w:hAnsi="Arial" w:cs="Arial"/>
          <w:color w:val="000000"/>
          <w:lang w:val="en-US"/>
        </w:rPr>
        <w:t xml:space="preserve"> differen</w:t>
      </w:r>
      <w:r>
        <w:rPr>
          <w:rFonts w:ascii="Arial" w:hAnsi="Arial" w:cs="Arial"/>
          <w:color w:val="000000"/>
          <w:lang w:val="en-US"/>
        </w:rPr>
        <w:t>t relative abundance</w:t>
      </w:r>
      <w:r w:rsidRPr="00A1387B">
        <w:rPr>
          <w:rFonts w:ascii="Arial" w:hAnsi="Arial" w:cs="Arial"/>
          <w:color w:val="000000"/>
          <w:lang w:val="en-US"/>
        </w:rPr>
        <w:t xml:space="preserve"> between the four body sites (normality failed; Kruskal-Wallis-test for axilla vs interdigital vs groin vs ear canal; </w:t>
      </w:r>
      <w:proofErr w:type="spellStart"/>
      <w:r w:rsidRPr="00A1387B">
        <w:rPr>
          <w:rFonts w:ascii="Arial" w:hAnsi="Arial" w:cs="Arial"/>
          <w:i/>
          <w:iCs/>
          <w:color w:val="000000"/>
          <w:lang w:val="en-US"/>
        </w:rPr>
        <w:t>Macroccocus</w:t>
      </w:r>
      <w:proofErr w:type="spellEnd"/>
      <w:r w:rsidRPr="00A1387B">
        <w:rPr>
          <w:rFonts w:ascii="Arial" w:hAnsi="Arial" w:cs="Arial"/>
          <w:color w:val="000000"/>
          <w:lang w:val="en-US"/>
        </w:rPr>
        <w:t xml:space="preserve">: p=0.975; </w:t>
      </w:r>
      <w:r w:rsidRPr="00A1387B">
        <w:rPr>
          <w:rFonts w:ascii="Arial" w:hAnsi="Arial" w:cs="Arial"/>
          <w:i/>
          <w:iCs/>
          <w:color w:val="000000"/>
          <w:lang w:val="en-US"/>
        </w:rPr>
        <w:t xml:space="preserve">Clostridium </w:t>
      </w:r>
      <w:proofErr w:type="spellStart"/>
      <w:r w:rsidRPr="00A1387B">
        <w:rPr>
          <w:rFonts w:ascii="Arial" w:hAnsi="Arial" w:cs="Arial"/>
          <w:i/>
          <w:iCs/>
          <w:color w:val="000000"/>
          <w:lang w:val="en-US"/>
        </w:rPr>
        <w:t>sensu</w:t>
      </w:r>
      <w:proofErr w:type="spellEnd"/>
      <w:r w:rsidRPr="00A1387B">
        <w:rPr>
          <w:rFonts w:ascii="Arial" w:hAnsi="Arial" w:cs="Arial"/>
          <w:i/>
          <w:iCs/>
          <w:color w:val="000000"/>
          <w:lang w:val="en-US"/>
        </w:rPr>
        <w:t xml:space="preserve"> </w:t>
      </w:r>
      <w:proofErr w:type="spellStart"/>
      <w:r w:rsidRPr="00A1387B">
        <w:rPr>
          <w:rFonts w:ascii="Arial" w:hAnsi="Arial" w:cs="Arial"/>
          <w:i/>
          <w:iCs/>
          <w:color w:val="000000"/>
          <w:lang w:val="en-US"/>
        </w:rPr>
        <w:t>stricto</w:t>
      </w:r>
      <w:proofErr w:type="spellEnd"/>
      <w:r w:rsidRPr="00A1387B">
        <w:rPr>
          <w:rFonts w:ascii="Arial" w:hAnsi="Arial" w:cs="Arial"/>
          <w:i/>
          <w:iCs/>
          <w:color w:val="000000"/>
          <w:lang w:val="en-US"/>
        </w:rPr>
        <w:t xml:space="preserve"> 7</w:t>
      </w:r>
      <w:r w:rsidRPr="00A1387B">
        <w:rPr>
          <w:rFonts w:ascii="Arial" w:hAnsi="Arial" w:cs="Arial"/>
          <w:color w:val="000000"/>
          <w:lang w:val="en-US"/>
        </w:rPr>
        <w:t>: p=</w:t>
      </w:r>
      <w:r>
        <w:rPr>
          <w:rFonts w:ascii="Arial" w:hAnsi="Arial" w:cs="Arial"/>
          <w:color w:val="000000"/>
          <w:lang w:val="en-US"/>
        </w:rPr>
        <w:t xml:space="preserve"> </w:t>
      </w:r>
      <w:r w:rsidRPr="00A1387B">
        <w:rPr>
          <w:rFonts w:ascii="Arial" w:hAnsi="Arial" w:cs="Arial"/>
          <w:color w:val="000000"/>
          <w:lang w:val="en-US"/>
        </w:rPr>
        <w:t xml:space="preserve">0.085; </w:t>
      </w:r>
      <w:r w:rsidRPr="00A1387B">
        <w:rPr>
          <w:rFonts w:ascii="Arial" w:hAnsi="Arial" w:cs="Arial"/>
          <w:i/>
          <w:iCs/>
          <w:color w:val="000000"/>
          <w:lang w:val="en-US"/>
        </w:rPr>
        <w:t>Staphylococcus</w:t>
      </w:r>
      <w:r w:rsidRPr="00A1387B">
        <w:rPr>
          <w:rFonts w:ascii="Arial" w:hAnsi="Arial" w:cs="Arial"/>
          <w:color w:val="000000"/>
          <w:lang w:val="en-US"/>
        </w:rPr>
        <w:t>: p=</w:t>
      </w:r>
      <w:r>
        <w:rPr>
          <w:rFonts w:ascii="Arial" w:hAnsi="Arial" w:cs="Arial"/>
          <w:color w:val="000000"/>
          <w:lang w:val="en-US"/>
        </w:rPr>
        <w:t xml:space="preserve"> </w:t>
      </w:r>
      <w:r w:rsidRPr="00A1387B">
        <w:rPr>
          <w:rFonts w:ascii="Arial" w:hAnsi="Arial" w:cs="Arial"/>
          <w:color w:val="000000"/>
          <w:lang w:val="en-US"/>
        </w:rPr>
        <w:t xml:space="preserve">0.288; </w:t>
      </w:r>
      <w:proofErr w:type="spellStart"/>
      <w:r w:rsidRPr="00A1387B">
        <w:rPr>
          <w:rFonts w:ascii="Arial" w:hAnsi="Arial" w:cs="Arial"/>
          <w:i/>
          <w:iCs/>
          <w:color w:val="000000"/>
          <w:lang w:val="en-US"/>
        </w:rPr>
        <w:t>Brevibacterium</w:t>
      </w:r>
      <w:proofErr w:type="spellEnd"/>
      <w:r w:rsidRPr="00A1387B">
        <w:rPr>
          <w:rFonts w:ascii="Arial" w:hAnsi="Arial" w:cs="Arial"/>
          <w:color w:val="000000"/>
          <w:lang w:val="en-US"/>
        </w:rPr>
        <w:t>: p= 0.406).</w:t>
      </w:r>
    </w:p>
    <w:p w14:paraId="3B854C1E" w14:textId="77777777" w:rsidR="00033D2D" w:rsidRDefault="00033D2D" w:rsidP="00033D2D">
      <w:pPr>
        <w:autoSpaceDE w:val="0"/>
        <w:autoSpaceDN w:val="0"/>
        <w:adjustRightInd w:val="0"/>
        <w:spacing w:line="480" w:lineRule="auto"/>
        <w:ind w:firstLine="720"/>
        <w:jc w:val="both"/>
        <w:rPr>
          <w:rFonts w:ascii="Arial" w:hAnsi="Arial" w:cs="Arial"/>
          <w:color w:val="000000"/>
          <w:lang w:val="en-US"/>
        </w:rPr>
      </w:pPr>
    </w:p>
    <w:p w14:paraId="03C5E36F" w14:textId="77777777" w:rsidR="00033D2D" w:rsidRPr="0078405C" w:rsidRDefault="00033D2D" w:rsidP="00033D2D">
      <w:pPr>
        <w:autoSpaceDE w:val="0"/>
        <w:autoSpaceDN w:val="0"/>
        <w:adjustRightInd w:val="0"/>
        <w:spacing w:line="480" w:lineRule="auto"/>
        <w:jc w:val="both"/>
        <w:rPr>
          <w:rFonts w:ascii="Arial" w:hAnsi="Arial" w:cs="Arial"/>
          <w:color w:val="000000"/>
          <w:lang w:val="en-US"/>
        </w:rPr>
      </w:pPr>
      <w:r w:rsidRPr="00031BDE">
        <w:rPr>
          <w:rFonts w:ascii="Arial" w:hAnsi="Arial" w:cs="Arial"/>
          <w:b/>
          <w:bCs/>
          <w:color w:val="000000"/>
          <w:lang w:val="en-US"/>
        </w:rPr>
        <w:t xml:space="preserve">Fig 3. </w:t>
      </w:r>
      <w:r w:rsidRPr="005B73E6">
        <w:rPr>
          <w:rFonts w:ascii="Arial" w:hAnsi="Arial" w:cs="Arial"/>
          <w:color w:val="000000"/>
          <w:lang w:val="en-US"/>
        </w:rPr>
        <w:t>Phylogenetic composition of the skin and ear canal of non-allergic versus allergic dogs.</w:t>
      </w:r>
      <w:r w:rsidRPr="0078405C">
        <w:rPr>
          <w:rFonts w:ascii="Arial" w:hAnsi="Arial" w:cs="Arial"/>
          <w:color w:val="000000"/>
          <w:lang w:val="en-US"/>
        </w:rPr>
        <w:t xml:space="preserve"> (a) Relative abundance of the 10 most common bacterial phyla identified in axilla, interdigital, groin and ear canal in non-allergic and allergic dogs. (b) Variation of the relative abundances of the 10 most abundant phyla among non-allergic and allergic dogs. Asterisks are representing statistical significance: * </w:t>
      </w:r>
      <w:r w:rsidRPr="009D45EF">
        <w:rPr>
          <w:rFonts w:ascii="Arial" w:hAnsi="Arial" w:cs="Arial"/>
          <w:color w:val="000000"/>
          <w:lang w:val="en-US"/>
        </w:rPr>
        <w:t xml:space="preserve">p </w:t>
      </w:r>
      <w:r w:rsidRPr="0078405C">
        <w:rPr>
          <w:rFonts w:ascii="Arial" w:hAnsi="Arial" w:cs="Arial"/>
          <w:color w:val="000000"/>
          <w:lang w:val="en-US"/>
        </w:rPr>
        <w:t xml:space="preserve">&lt; 0.05; ** </w:t>
      </w:r>
      <w:r w:rsidRPr="009D45EF">
        <w:rPr>
          <w:rFonts w:ascii="Arial" w:hAnsi="Arial" w:cs="Arial"/>
          <w:color w:val="000000"/>
          <w:lang w:val="en-US"/>
        </w:rPr>
        <w:t>p</w:t>
      </w:r>
      <w:r w:rsidRPr="0078405C">
        <w:rPr>
          <w:rFonts w:ascii="Arial" w:hAnsi="Arial" w:cs="Arial"/>
          <w:color w:val="000000"/>
          <w:lang w:val="en-US"/>
        </w:rPr>
        <w:t xml:space="preserve"> &lt; 0.01; *** </w:t>
      </w:r>
      <w:r w:rsidRPr="009D45EF">
        <w:rPr>
          <w:rFonts w:ascii="Arial" w:hAnsi="Arial" w:cs="Arial"/>
          <w:color w:val="000000"/>
          <w:lang w:val="en-US"/>
        </w:rPr>
        <w:t>p</w:t>
      </w:r>
      <w:r w:rsidRPr="0078405C">
        <w:rPr>
          <w:rFonts w:ascii="Arial" w:hAnsi="Arial" w:cs="Arial"/>
          <w:color w:val="000000"/>
          <w:lang w:val="en-US"/>
        </w:rPr>
        <w:t xml:space="preserve"> &lt; 0.001.</w:t>
      </w:r>
    </w:p>
    <w:p w14:paraId="2F995E73" w14:textId="77777777" w:rsidR="0078405C" w:rsidRPr="00A1387B" w:rsidRDefault="0078405C" w:rsidP="00031BDE">
      <w:pPr>
        <w:autoSpaceDE w:val="0"/>
        <w:autoSpaceDN w:val="0"/>
        <w:adjustRightInd w:val="0"/>
        <w:spacing w:line="480" w:lineRule="auto"/>
        <w:jc w:val="both"/>
        <w:rPr>
          <w:rFonts w:ascii="Arial" w:hAnsi="Arial" w:cs="Arial"/>
          <w:color w:val="000000"/>
          <w:lang w:val="en-US"/>
        </w:rPr>
      </w:pPr>
    </w:p>
    <w:p w14:paraId="788ADB53" w14:textId="77777777" w:rsidR="00F054AE" w:rsidRPr="00666EF5" w:rsidRDefault="00F054AE" w:rsidP="00F054AE">
      <w:pPr>
        <w:pStyle w:val="PlosOneLevel3Heading"/>
        <w:rPr>
          <w:ins w:id="570" w:author="Stefanie Glaeser" w:date="2021-03-03T17:03:00Z"/>
        </w:rPr>
      </w:pPr>
      <w:ins w:id="571" w:author="Stefanie Glaeser" w:date="2021-03-03T17:03:00Z">
        <w:r w:rsidRPr="00666EF5">
          <w:t xml:space="preserve">Alpha diversity </w:t>
        </w:r>
        <w:r>
          <w:t xml:space="preserve">of bacterial communities present at </w:t>
        </w:r>
        <w:r w:rsidRPr="00666EF5">
          <w:t>skin samples of allergic GSD</w:t>
        </w:r>
        <w:r>
          <w:t>s</w:t>
        </w:r>
      </w:ins>
    </w:p>
    <w:p w14:paraId="020D02CE" w14:textId="77777777" w:rsidR="00F054AE" w:rsidRPr="00283522" w:rsidRDefault="00F054AE" w:rsidP="00F054AE">
      <w:pPr>
        <w:pStyle w:val="PlosOneLevel3Heading"/>
        <w:rPr>
          <w:ins w:id="572" w:author="Stefanie Glaeser" w:date="2021-03-03T17:03:00Z"/>
          <w:b w:val="0"/>
          <w:bCs/>
          <w:sz w:val="24"/>
          <w:szCs w:val="24"/>
        </w:rPr>
      </w:pPr>
      <w:ins w:id="573" w:author="Stefanie Glaeser" w:date="2021-03-03T17:03:00Z">
        <w:r w:rsidRPr="00283522">
          <w:rPr>
            <w:b w:val="0"/>
            <w:bCs/>
            <w:sz w:val="24"/>
            <w:szCs w:val="24"/>
          </w:rPr>
          <w:t>Richness (Chao1) and diversity (Shannon) of phylogenetic groups at the four sites (axilla, interdigital, groin, ear canal) of allergic GSDs were not significantly different between the body sites (Kruskal-Wallis for Shannon index, p= 0.334; for Chao 1, p= 0.78).</w:t>
        </w:r>
      </w:ins>
    </w:p>
    <w:p w14:paraId="483151DB" w14:textId="77777777" w:rsidR="00F054AE" w:rsidRDefault="00F054AE" w:rsidP="00F054AE">
      <w:pPr>
        <w:pStyle w:val="PlosOneLevel3Heading"/>
        <w:rPr>
          <w:ins w:id="574" w:author="Stefanie Glaeser" w:date="2021-03-03T17:03:00Z"/>
        </w:rPr>
      </w:pPr>
    </w:p>
    <w:p w14:paraId="271E212B" w14:textId="77777777" w:rsidR="00F054AE" w:rsidRPr="00A1387B" w:rsidRDefault="00F054AE" w:rsidP="00F054AE">
      <w:pPr>
        <w:pStyle w:val="PlosOneLevel3Heading"/>
        <w:rPr>
          <w:ins w:id="575" w:author="Stefanie Glaeser" w:date="2021-03-03T17:03:00Z"/>
        </w:rPr>
      </w:pPr>
      <w:ins w:id="576" w:author="Stefanie Glaeser" w:date="2021-03-03T17:03:00Z">
        <w:r w:rsidRPr="00AD46FD">
          <w:t>Skin microbial</w:t>
        </w:r>
        <w:r w:rsidRPr="00A1387B">
          <w:t xml:space="preserve"> composition of </w:t>
        </w:r>
        <w:r>
          <w:t>allergic</w:t>
        </w:r>
        <w:r w:rsidRPr="00A1387B">
          <w:t xml:space="preserve"> GSD</w:t>
        </w:r>
        <w:r>
          <w:t>s</w:t>
        </w:r>
      </w:ins>
    </w:p>
    <w:p w14:paraId="49EB3A99" w14:textId="77777777" w:rsidR="00F054AE" w:rsidRPr="00283522" w:rsidRDefault="00F054AE" w:rsidP="00F054AE">
      <w:pPr>
        <w:autoSpaceDE w:val="0"/>
        <w:autoSpaceDN w:val="0"/>
        <w:adjustRightInd w:val="0"/>
        <w:spacing w:line="480" w:lineRule="auto"/>
        <w:ind w:firstLine="720"/>
        <w:jc w:val="both"/>
        <w:rPr>
          <w:ins w:id="577" w:author="Stefanie Glaeser" w:date="2021-03-03T17:03:00Z"/>
          <w:rFonts w:ascii="Arial" w:hAnsi="Arial" w:cs="Arial"/>
          <w:b/>
          <w:bCs/>
          <w:lang w:val="en-US"/>
        </w:rPr>
      </w:pPr>
      <w:ins w:id="578" w:author="Stefanie Glaeser" w:date="2021-03-03T17:03:00Z">
        <w:r w:rsidRPr="00283522">
          <w:rPr>
            <w:rFonts w:ascii="Arial" w:hAnsi="Arial" w:cs="Arial"/>
            <w:bCs/>
            <w:lang w:val="en-US"/>
          </w:rPr>
          <w:t xml:space="preserve">The bacterial community patterns of the different body sites for the individual allergic dogs were investigated by NMDS analysis based on a similarity matrix generated with the Bray Curtis similarity index. </w:t>
        </w:r>
        <w:r w:rsidRPr="00283522">
          <w:rPr>
            <w:rFonts w:ascii="Arial" w:hAnsi="Arial" w:cs="Arial"/>
            <w:bCs/>
            <w:noProof/>
            <w:lang w:val="en-US"/>
          </w:rPr>
          <w:t>One way</w:t>
        </w:r>
        <w:r w:rsidRPr="00283522">
          <w:rPr>
            <w:rFonts w:ascii="Arial" w:hAnsi="Arial" w:cs="Arial"/>
            <w:bCs/>
            <w:lang w:val="en-US"/>
          </w:rPr>
          <w:t xml:space="preserve"> ANOSIM analysis (p= 0.6) </w:t>
        </w:r>
        <w:r w:rsidRPr="00283522">
          <w:rPr>
            <w:rFonts w:ascii="Arial" w:hAnsi="Arial" w:cs="Arial"/>
            <w:bCs/>
            <w:lang w:val="en-US"/>
          </w:rPr>
          <w:lastRenderedPageBreak/>
          <w:t>and One way PERMANOVA analysis (p= 0.32) did not reveal significant differences between the four different body sites (axilla, interdigital, groin and ear canal) of the allergic GSDs.</w:t>
        </w:r>
        <w:r w:rsidRPr="00283522">
          <w:rPr>
            <w:rFonts w:ascii="Arial" w:hAnsi="Arial" w:cs="Arial"/>
            <w:b/>
            <w:bCs/>
            <w:lang w:val="en-US"/>
          </w:rPr>
          <w:t xml:space="preserve"> </w:t>
        </w:r>
      </w:ins>
    </w:p>
    <w:p w14:paraId="6033E076" w14:textId="77777777" w:rsidR="00F054AE" w:rsidRDefault="00F054AE" w:rsidP="00F054AE">
      <w:pPr>
        <w:autoSpaceDE w:val="0"/>
        <w:autoSpaceDN w:val="0"/>
        <w:adjustRightInd w:val="0"/>
        <w:spacing w:line="480" w:lineRule="auto"/>
        <w:ind w:firstLine="720"/>
        <w:jc w:val="both"/>
        <w:rPr>
          <w:ins w:id="579" w:author="Stefanie Glaeser" w:date="2021-03-03T17:03:00Z"/>
          <w:rFonts w:ascii="Arial" w:hAnsi="Arial" w:cs="Arial"/>
          <w:color w:val="000000"/>
          <w:lang w:val="en-US"/>
        </w:rPr>
      </w:pPr>
      <w:ins w:id="580" w:author="Stefanie Glaeser" w:date="2021-03-03T17:03:00Z">
        <w:r>
          <w:rPr>
            <w:rFonts w:ascii="Arial" w:hAnsi="Arial" w:cs="Arial"/>
            <w:lang w:val="en-US"/>
          </w:rPr>
          <w:t xml:space="preserve">In order to evaluate if oclacitinib had an effect in the </w:t>
        </w:r>
        <w:r>
          <w:rPr>
            <w:rFonts w:ascii="Arial" w:hAnsi="Arial" w:cs="Arial"/>
            <w:color w:val="000000"/>
            <w:lang w:val="en-US"/>
          </w:rPr>
          <w:t xml:space="preserve">composition of the skin microbiota of the allergic dogs, we compared the bacterial communities’ composition, as described above for the subgroups allergic with oclacitinib (n=6) and without oclacitinib (n=6). No significant difference was obtained, proposing that oclacitinib did not affected the cutaneous and ear canal microbiota composition (One way ANOSIM </w:t>
        </w:r>
        <w:r>
          <w:rPr>
            <w:rFonts w:ascii="Arial" w:hAnsi="Arial" w:cs="Arial"/>
            <w:lang w:val="en-US"/>
          </w:rPr>
          <w:t>p-value</w:t>
        </w:r>
        <w:r>
          <w:rPr>
            <w:rFonts w:ascii="Arial" w:hAnsi="Arial" w:cs="Arial"/>
            <w:color w:val="000000"/>
            <w:lang w:val="en-US"/>
          </w:rPr>
          <w:t>s; axilla: p= 0.2777; interdigital: p= 0.2949; groin: p= 0.1494; ear canal: p= 0.9022) among the allergic dogs, given the small number of the subgroup population. On this basis we assume that oclacitinib should not affect the comparison between allergic and non-allergic dogs.</w:t>
        </w:r>
      </w:ins>
    </w:p>
    <w:p w14:paraId="413709C0" w14:textId="77777777" w:rsidR="00F054AE" w:rsidRDefault="00F054AE" w:rsidP="00F054AE">
      <w:pPr>
        <w:pStyle w:val="PlosOneLevel3Heading"/>
        <w:rPr>
          <w:ins w:id="581" w:author="Stefanie Glaeser" w:date="2021-03-03T17:03:00Z"/>
        </w:rPr>
      </w:pPr>
    </w:p>
    <w:p w14:paraId="777DE064" w14:textId="77777777" w:rsidR="00F054AE" w:rsidRDefault="00F054AE" w:rsidP="00F054AE">
      <w:pPr>
        <w:pStyle w:val="PlosOneLevel3Heading"/>
        <w:rPr>
          <w:ins w:id="582" w:author="Stefanie Glaeser" w:date="2021-03-03T17:03:00Z"/>
        </w:rPr>
      </w:pPr>
      <w:ins w:id="583" w:author="Stefanie Glaeser" w:date="2021-03-03T17:03:00Z">
        <w:r w:rsidRPr="00A1387B">
          <w:t>Composition (most abundant taxa) of the skin of allergic GSD</w:t>
        </w:r>
        <w:r>
          <w:t>s</w:t>
        </w:r>
      </w:ins>
    </w:p>
    <w:p w14:paraId="33164DC5" w14:textId="77777777" w:rsidR="00F054AE" w:rsidRDefault="00F054AE" w:rsidP="00F054AE">
      <w:pPr>
        <w:pStyle w:val="PlosOneLevel3Heading"/>
        <w:ind w:firstLine="720"/>
        <w:rPr>
          <w:ins w:id="584" w:author="Stefanie Glaeser" w:date="2021-03-03T17:03:00Z"/>
          <w:b w:val="0"/>
          <w:bCs/>
          <w:sz w:val="24"/>
          <w:szCs w:val="24"/>
        </w:rPr>
      </w:pPr>
      <w:ins w:id="585" w:author="Stefanie Glaeser" w:date="2021-03-03T17:03:00Z">
        <w:r w:rsidRPr="00283522">
          <w:rPr>
            <w:b w:val="0"/>
            <w:bCs/>
            <w:iCs/>
            <w:sz w:val="24"/>
            <w:szCs w:val="24"/>
          </w:rPr>
          <w:t>Proteobacteria</w:t>
        </w:r>
        <w:r w:rsidRPr="00283522">
          <w:rPr>
            <w:b w:val="0"/>
            <w:bCs/>
            <w:i/>
            <w:sz w:val="24"/>
            <w:szCs w:val="24"/>
          </w:rPr>
          <w:t xml:space="preserve"> </w:t>
        </w:r>
        <w:r w:rsidRPr="00283522">
          <w:rPr>
            <w:b w:val="0"/>
            <w:bCs/>
            <w:sz w:val="24"/>
            <w:szCs w:val="24"/>
          </w:rPr>
          <w:t xml:space="preserve">(mean relative abundance 35.5 ±10.9%) </w:t>
        </w:r>
        <w:r>
          <w:rPr>
            <w:b w:val="0"/>
            <w:bCs/>
            <w:sz w:val="24"/>
            <w:szCs w:val="24"/>
          </w:rPr>
          <w:t xml:space="preserve">and </w:t>
        </w:r>
        <w:r w:rsidRPr="00283522">
          <w:rPr>
            <w:b w:val="0"/>
            <w:bCs/>
            <w:iCs/>
            <w:sz w:val="24"/>
            <w:szCs w:val="24"/>
          </w:rPr>
          <w:t>Actinobacteria</w:t>
        </w:r>
        <w:r w:rsidRPr="00283522">
          <w:rPr>
            <w:b w:val="0"/>
            <w:bCs/>
            <w:i/>
            <w:sz w:val="24"/>
            <w:szCs w:val="24"/>
          </w:rPr>
          <w:t xml:space="preserve"> </w:t>
        </w:r>
        <w:r w:rsidRPr="00283522">
          <w:rPr>
            <w:b w:val="0"/>
            <w:bCs/>
            <w:sz w:val="24"/>
            <w:szCs w:val="24"/>
          </w:rPr>
          <w:t>(22.4 ±10.2%)</w:t>
        </w:r>
        <w:r>
          <w:rPr>
            <w:b w:val="0"/>
            <w:bCs/>
            <w:sz w:val="24"/>
            <w:szCs w:val="24"/>
          </w:rPr>
          <w:t xml:space="preserve"> </w:t>
        </w:r>
        <w:r w:rsidRPr="00283522">
          <w:rPr>
            <w:b w:val="0"/>
            <w:bCs/>
            <w:sz w:val="24"/>
            <w:szCs w:val="24"/>
          </w:rPr>
          <w:t>were the most abundant phyla</w:t>
        </w:r>
        <w:r>
          <w:rPr>
            <w:b w:val="0"/>
            <w:bCs/>
            <w:sz w:val="24"/>
            <w:szCs w:val="24"/>
          </w:rPr>
          <w:t xml:space="preserve"> of the allergic GSDs and </w:t>
        </w:r>
        <w:r w:rsidRPr="00283522">
          <w:rPr>
            <w:b w:val="0"/>
            <w:bCs/>
            <w:sz w:val="24"/>
            <w:szCs w:val="24"/>
          </w:rPr>
          <w:t>dominat</w:t>
        </w:r>
        <w:r>
          <w:rPr>
            <w:b w:val="0"/>
            <w:bCs/>
            <w:sz w:val="24"/>
            <w:szCs w:val="24"/>
          </w:rPr>
          <w:t>ed</w:t>
        </w:r>
        <w:r w:rsidRPr="00283522">
          <w:rPr>
            <w:b w:val="0"/>
            <w:bCs/>
            <w:sz w:val="24"/>
            <w:szCs w:val="24"/>
          </w:rPr>
          <w:t xml:space="preserve"> in each of the four sample sites</w:t>
        </w:r>
        <w:r>
          <w:rPr>
            <w:b w:val="0"/>
            <w:bCs/>
            <w:sz w:val="24"/>
            <w:szCs w:val="24"/>
          </w:rPr>
          <w:t xml:space="preserve"> </w:t>
        </w:r>
        <w:r w:rsidRPr="00C370AD">
          <w:rPr>
            <w:b w:val="0"/>
            <w:bCs/>
            <w:sz w:val="24"/>
            <w:szCs w:val="24"/>
          </w:rPr>
          <w:t>(Figs 3a and 3b; Table 11 in S1).</w:t>
        </w:r>
        <w:r>
          <w:rPr>
            <w:b w:val="0"/>
            <w:bCs/>
            <w:sz w:val="24"/>
            <w:szCs w:val="24"/>
          </w:rPr>
          <w:t xml:space="preserve"> They were </w:t>
        </w:r>
        <w:r w:rsidRPr="00283522">
          <w:rPr>
            <w:b w:val="0"/>
            <w:bCs/>
            <w:sz w:val="24"/>
            <w:szCs w:val="24"/>
          </w:rPr>
          <w:t xml:space="preserve">followed by </w:t>
        </w:r>
        <w:r w:rsidRPr="00283522">
          <w:rPr>
            <w:b w:val="0"/>
            <w:bCs/>
            <w:iCs/>
            <w:sz w:val="24"/>
            <w:szCs w:val="24"/>
          </w:rPr>
          <w:t>Firmicutes</w:t>
        </w:r>
        <w:r w:rsidRPr="00283522">
          <w:rPr>
            <w:b w:val="0"/>
            <w:bCs/>
            <w:sz w:val="24"/>
            <w:szCs w:val="24"/>
          </w:rPr>
          <w:t xml:space="preserve"> (17.0 ±14.6%)</w:t>
        </w:r>
        <w:r>
          <w:rPr>
            <w:b w:val="0"/>
            <w:bCs/>
            <w:sz w:val="24"/>
            <w:szCs w:val="24"/>
          </w:rPr>
          <w:t xml:space="preserve">, </w:t>
        </w:r>
        <w:r w:rsidRPr="00283522">
          <w:rPr>
            <w:b w:val="0"/>
            <w:bCs/>
            <w:iCs/>
            <w:sz w:val="24"/>
            <w:szCs w:val="24"/>
          </w:rPr>
          <w:t>Bacteroidetes</w:t>
        </w:r>
        <w:r w:rsidRPr="00283522">
          <w:rPr>
            <w:b w:val="0"/>
            <w:bCs/>
            <w:i/>
            <w:sz w:val="24"/>
            <w:szCs w:val="24"/>
          </w:rPr>
          <w:t xml:space="preserve"> </w:t>
        </w:r>
        <w:r w:rsidRPr="00283522">
          <w:rPr>
            <w:b w:val="0"/>
            <w:bCs/>
            <w:sz w:val="24"/>
            <w:szCs w:val="24"/>
          </w:rPr>
          <w:t>(14.1 ±5.2%)</w:t>
        </w:r>
        <w:r>
          <w:rPr>
            <w:b w:val="0"/>
            <w:bCs/>
            <w:sz w:val="24"/>
            <w:szCs w:val="24"/>
          </w:rPr>
          <w:t>, Cyanobacteria (2.5</w:t>
        </w:r>
        <w:r w:rsidRPr="00283522">
          <w:rPr>
            <w:b w:val="0"/>
            <w:bCs/>
            <w:sz w:val="24"/>
            <w:szCs w:val="24"/>
          </w:rPr>
          <w:t xml:space="preserve"> </w:t>
        </w:r>
        <w:r w:rsidRPr="00C370AD">
          <w:rPr>
            <w:b w:val="0"/>
            <w:bCs/>
            <w:sz w:val="24"/>
            <w:szCs w:val="24"/>
          </w:rPr>
          <w:t>±</w:t>
        </w:r>
        <w:r w:rsidRPr="006565E3">
          <w:rPr>
            <w:b w:val="0"/>
            <w:bCs/>
            <w:sz w:val="24"/>
            <w:szCs w:val="24"/>
          </w:rPr>
          <w:t xml:space="preserve"> </w:t>
        </w:r>
        <w:r>
          <w:rPr>
            <w:b w:val="0"/>
            <w:bCs/>
            <w:sz w:val="24"/>
            <w:szCs w:val="24"/>
          </w:rPr>
          <w:t xml:space="preserve">3.0%), Planctomycetes (1.8 </w:t>
        </w:r>
        <w:r w:rsidRPr="00C370AD">
          <w:rPr>
            <w:b w:val="0"/>
            <w:bCs/>
            <w:sz w:val="24"/>
            <w:szCs w:val="24"/>
          </w:rPr>
          <w:t>±</w:t>
        </w:r>
        <w:r>
          <w:rPr>
            <w:b w:val="0"/>
            <w:bCs/>
            <w:sz w:val="24"/>
            <w:szCs w:val="24"/>
          </w:rPr>
          <w:t xml:space="preserve">1.2%), </w:t>
        </w:r>
        <w:proofErr w:type="spellStart"/>
        <w:r>
          <w:rPr>
            <w:b w:val="0"/>
            <w:bCs/>
            <w:sz w:val="24"/>
            <w:szCs w:val="24"/>
          </w:rPr>
          <w:t>Chloroflexi</w:t>
        </w:r>
        <w:proofErr w:type="spellEnd"/>
        <w:r>
          <w:rPr>
            <w:b w:val="0"/>
            <w:bCs/>
            <w:sz w:val="24"/>
            <w:szCs w:val="24"/>
          </w:rPr>
          <w:t xml:space="preserve"> (1.7 </w:t>
        </w:r>
        <w:r w:rsidRPr="00C370AD">
          <w:rPr>
            <w:b w:val="0"/>
            <w:bCs/>
            <w:sz w:val="24"/>
            <w:szCs w:val="24"/>
          </w:rPr>
          <w:t>±</w:t>
        </w:r>
        <w:r>
          <w:rPr>
            <w:b w:val="0"/>
            <w:bCs/>
            <w:sz w:val="24"/>
            <w:szCs w:val="24"/>
          </w:rPr>
          <w:t xml:space="preserve">1.5%), </w:t>
        </w:r>
        <w:proofErr w:type="spellStart"/>
        <w:r>
          <w:rPr>
            <w:b w:val="0"/>
            <w:bCs/>
            <w:sz w:val="24"/>
            <w:szCs w:val="24"/>
          </w:rPr>
          <w:t>Acidobacteria</w:t>
        </w:r>
        <w:proofErr w:type="spellEnd"/>
        <w:r>
          <w:rPr>
            <w:b w:val="0"/>
            <w:bCs/>
            <w:sz w:val="24"/>
            <w:szCs w:val="24"/>
          </w:rPr>
          <w:t xml:space="preserve"> (1.7 </w:t>
        </w:r>
        <w:r w:rsidRPr="00C370AD">
          <w:rPr>
            <w:b w:val="0"/>
            <w:bCs/>
            <w:sz w:val="24"/>
            <w:szCs w:val="24"/>
          </w:rPr>
          <w:t>±</w:t>
        </w:r>
        <w:r>
          <w:rPr>
            <w:b w:val="0"/>
            <w:bCs/>
            <w:sz w:val="24"/>
            <w:szCs w:val="24"/>
          </w:rPr>
          <w:t xml:space="preserve">1.6%), </w:t>
        </w:r>
        <w:r w:rsidRPr="00130A91">
          <w:rPr>
            <w:b w:val="0"/>
            <w:bCs/>
            <w:sz w:val="24"/>
            <w:szCs w:val="24"/>
          </w:rPr>
          <w:t>Verrucomicrobia</w:t>
        </w:r>
        <w:r>
          <w:rPr>
            <w:b w:val="0"/>
            <w:bCs/>
            <w:sz w:val="24"/>
            <w:szCs w:val="24"/>
          </w:rPr>
          <w:t xml:space="preserve"> (</w:t>
        </w:r>
        <w:r w:rsidRPr="00130A91">
          <w:rPr>
            <w:b w:val="0"/>
            <w:bCs/>
            <w:sz w:val="24"/>
            <w:szCs w:val="24"/>
          </w:rPr>
          <w:t>0.7</w:t>
        </w:r>
        <w:r>
          <w:rPr>
            <w:b w:val="0"/>
            <w:bCs/>
            <w:sz w:val="24"/>
            <w:szCs w:val="24"/>
          </w:rPr>
          <w:t xml:space="preserve"> </w:t>
        </w:r>
        <w:r w:rsidRPr="00C370AD">
          <w:rPr>
            <w:b w:val="0"/>
            <w:bCs/>
            <w:sz w:val="24"/>
            <w:szCs w:val="24"/>
          </w:rPr>
          <w:t>±</w:t>
        </w:r>
        <w:r>
          <w:rPr>
            <w:b w:val="0"/>
            <w:bCs/>
            <w:sz w:val="24"/>
            <w:szCs w:val="24"/>
          </w:rPr>
          <w:t xml:space="preserve"> 0.9%) and </w:t>
        </w:r>
        <w:proofErr w:type="spellStart"/>
        <w:r w:rsidRPr="00130A91">
          <w:rPr>
            <w:b w:val="0"/>
            <w:bCs/>
            <w:sz w:val="24"/>
            <w:szCs w:val="24"/>
          </w:rPr>
          <w:t>Deinococcus</w:t>
        </w:r>
        <w:proofErr w:type="spellEnd"/>
        <w:r w:rsidRPr="00130A91">
          <w:rPr>
            <w:b w:val="0"/>
            <w:bCs/>
            <w:sz w:val="24"/>
            <w:szCs w:val="24"/>
          </w:rPr>
          <w:t>-Thermus</w:t>
        </w:r>
        <w:r>
          <w:rPr>
            <w:b w:val="0"/>
            <w:bCs/>
            <w:sz w:val="24"/>
            <w:szCs w:val="24"/>
          </w:rPr>
          <w:t xml:space="preserve"> (0.6 </w:t>
        </w:r>
        <w:r w:rsidRPr="00C370AD">
          <w:rPr>
            <w:b w:val="0"/>
            <w:bCs/>
            <w:sz w:val="24"/>
            <w:szCs w:val="24"/>
          </w:rPr>
          <w:t>±</w:t>
        </w:r>
        <w:r>
          <w:rPr>
            <w:b w:val="0"/>
            <w:bCs/>
            <w:sz w:val="24"/>
            <w:szCs w:val="24"/>
          </w:rPr>
          <w:t xml:space="preserve">0.7%) </w:t>
        </w:r>
        <w:r w:rsidRPr="00283522">
          <w:rPr>
            <w:b w:val="0"/>
            <w:bCs/>
            <w:sz w:val="24"/>
            <w:szCs w:val="24"/>
          </w:rPr>
          <w:t>(Figs 3a and 3b; Table 11 in S1).</w:t>
        </w:r>
        <w:r>
          <w:rPr>
            <w:b w:val="0"/>
            <w:bCs/>
            <w:sz w:val="24"/>
            <w:szCs w:val="24"/>
          </w:rPr>
          <w:t xml:space="preserve"> </w:t>
        </w:r>
      </w:ins>
    </w:p>
    <w:p w14:paraId="79B258B4" w14:textId="77777777" w:rsidR="00F054AE" w:rsidRDefault="00F054AE" w:rsidP="00F054AE">
      <w:pPr>
        <w:pStyle w:val="PlosOneLevel3Heading"/>
        <w:ind w:firstLine="720"/>
        <w:rPr>
          <w:ins w:id="586" w:author="Stefanie Glaeser" w:date="2021-03-03T17:03:00Z"/>
          <w:b w:val="0"/>
          <w:bCs/>
          <w:sz w:val="24"/>
          <w:szCs w:val="24"/>
        </w:rPr>
      </w:pPr>
      <w:ins w:id="587" w:author="Stefanie Glaeser" w:date="2021-03-03T17:03:00Z">
        <w:r w:rsidRPr="00283522">
          <w:rPr>
            <w:b w:val="0"/>
            <w:bCs/>
            <w:i/>
            <w:sz w:val="24"/>
            <w:szCs w:val="24"/>
          </w:rPr>
          <w:t xml:space="preserve">Sphingomonas </w:t>
        </w:r>
        <w:r w:rsidRPr="00283522">
          <w:rPr>
            <w:b w:val="0"/>
            <w:bCs/>
            <w:iCs/>
            <w:sz w:val="24"/>
            <w:szCs w:val="24"/>
          </w:rPr>
          <w:t>and</w:t>
        </w:r>
        <w:r w:rsidRPr="00283522">
          <w:rPr>
            <w:b w:val="0"/>
            <w:bCs/>
            <w:i/>
            <w:sz w:val="24"/>
            <w:szCs w:val="24"/>
          </w:rPr>
          <w:t xml:space="preserve"> Staphylococcus </w:t>
        </w:r>
        <w:r w:rsidRPr="00283522">
          <w:rPr>
            <w:b w:val="0"/>
            <w:bCs/>
            <w:iCs/>
            <w:sz w:val="24"/>
            <w:szCs w:val="24"/>
          </w:rPr>
          <w:t>dominated the skin microbiota of allergic GSDs, followed by</w:t>
        </w:r>
        <w:r w:rsidRPr="00283522">
          <w:rPr>
            <w:b w:val="0"/>
            <w:bCs/>
            <w:i/>
            <w:sz w:val="24"/>
            <w:szCs w:val="24"/>
          </w:rPr>
          <w:t xml:space="preserve"> Clostridium </w:t>
        </w:r>
        <w:r w:rsidRPr="00283522">
          <w:rPr>
            <w:b w:val="0"/>
            <w:bCs/>
            <w:i/>
            <w:noProof/>
            <w:sz w:val="24"/>
            <w:szCs w:val="24"/>
          </w:rPr>
          <w:t>sensu</w:t>
        </w:r>
        <w:r w:rsidRPr="00283522">
          <w:rPr>
            <w:b w:val="0"/>
            <w:bCs/>
            <w:i/>
            <w:sz w:val="24"/>
            <w:szCs w:val="24"/>
          </w:rPr>
          <w:t xml:space="preserve"> </w:t>
        </w:r>
        <w:r w:rsidRPr="00283522">
          <w:rPr>
            <w:b w:val="0"/>
            <w:bCs/>
            <w:i/>
            <w:noProof/>
            <w:sz w:val="24"/>
            <w:szCs w:val="24"/>
          </w:rPr>
          <w:t>stricto 7</w:t>
        </w:r>
        <w:r w:rsidRPr="00283522">
          <w:rPr>
            <w:b w:val="0"/>
            <w:bCs/>
            <w:i/>
            <w:sz w:val="24"/>
            <w:szCs w:val="24"/>
          </w:rPr>
          <w:t xml:space="preserve">, </w:t>
        </w:r>
        <w:proofErr w:type="spellStart"/>
        <w:r w:rsidRPr="00283522">
          <w:rPr>
            <w:b w:val="0"/>
            <w:bCs/>
            <w:i/>
            <w:sz w:val="24"/>
            <w:szCs w:val="24"/>
          </w:rPr>
          <w:t>Nocardioides</w:t>
        </w:r>
        <w:proofErr w:type="spellEnd"/>
        <w:r w:rsidRPr="00283522">
          <w:rPr>
            <w:b w:val="0"/>
            <w:bCs/>
            <w:sz w:val="24"/>
            <w:szCs w:val="24"/>
          </w:rPr>
          <w:t xml:space="preserve"> and others</w:t>
        </w:r>
        <w:r w:rsidRPr="00283522">
          <w:rPr>
            <w:b w:val="0"/>
            <w:bCs/>
            <w:i/>
            <w:color w:val="E36C0A" w:themeColor="accent6" w:themeShade="BF"/>
            <w:sz w:val="24"/>
            <w:szCs w:val="24"/>
          </w:rPr>
          <w:t xml:space="preserve"> </w:t>
        </w:r>
        <w:r w:rsidRPr="00283522">
          <w:rPr>
            <w:b w:val="0"/>
            <w:bCs/>
            <w:sz w:val="24"/>
            <w:szCs w:val="24"/>
          </w:rPr>
          <w:t>(Tables 8a and 8b in S1; Fig 8).</w:t>
        </w:r>
        <w:r>
          <w:rPr>
            <w:b w:val="0"/>
            <w:bCs/>
            <w:sz w:val="24"/>
            <w:szCs w:val="24"/>
          </w:rPr>
          <w:t xml:space="preserve"> </w:t>
        </w:r>
        <w:r w:rsidRPr="00C370AD">
          <w:rPr>
            <w:b w:val="0"/>
            <w:bCs/>
            <w:sz w:val="24"/>
            <w:szCs w:val="24"/>
          </w:rPr>
          <w:t>Analysis of the mean relative abundance at the genus level of the most abundant phylogenetic groups colonizing the different body sites (Table 6 in S1) revealed some important differences</w:t>
        </w:r>
        <w:r>
          <w:rPr>
            <w:b w:val="0"/>
            <w:bCs/>
            <w:sz w:val="24"/>
            <w:szCs w:val="24"/>
          </w:rPr>
          <w:t xml:space="preserve"> for the allergic GSDs too </w:t>
        </w:r>
        <w:r w:rsidRPr="00C370AD">
          <w:rPr>
            <w:b w:val="0"/>
            <w:bCs/>
            <w:sz w:val="24"/>
            <w:szCs w:val="24"/>
          </w:rPr>
          <w:t xml:space="preserve">(Table 7 and Table 8a </w:t>
        </w:r>
        <w:r w:rsidRPr="00C370AD">
          <w:rPr>
            <w:b w:val="0"/>
            <w:bCs/>
            <w:sz w:val="24"/>
            <w:szCs w:val="24"/>
          </w:rPr>
          <w:lastRenderedPageBreak/>
          <w:t>in S1).</w:t>
        </w:r>
        <w:r w:rsidRPr="0064046F">
          <w:t xml:space="preserve"> </w:t>
        </w:r>
        <w:r w:rsidRPr="00C370AD">
          <w:rPr>
            <w:b w:val="0"/>
            <w:bCs/>
            <w:i/>
            <w:iCs/>
            <w:sz w:val="24"/>
            <w:szCs w:val="24"/>
          </w:rPr>
          <w:t xml:space="preserve">Clostridium </w:t>
        </w:r>
        <w:proofErr w:type="spellStart"/>
        <w:r w:rsidRPr="00C370AD">
          <w:rPr>
            <w:b w:val="0"/>
            <w:bCs/>
            <w:i/>
            <w:iCs/>
            <w:sz w:val="24"/>
            <w:szCs w:val="24"/>
          </w:rPr>
          <w:t>sensu</w:t>
        </w:r>
        <w:proofErr w:type="spellEnd"/>
        <w:r w:rsidRPr="00C370AD">
          <w:rPr>
            <w:b w:val="0"/>
            <w:bCs/>
            <w:i/>
            <w:iCs/>
            <w:sz w:val="24"/>
            <w:szCs w:val="24"/>
          </w:rPr>
          <w:t xml:space="preserve"> </w:t>
        </w:r>
        <w:proofErr w:type="spellStart"/>
        <w:r w:rsidRPr="00C370AD">
          <w:rPr>
            <w:b w:val="0"/>
            <w:bCs/>
            <w:i/>
            <w:iCs/>
            <w:sz w:val="24"/>
            <w:szCs w:val="24"/>
          </w:rPr>
          <w:t>stricto</w:t>
        </w:r>
        <w:proofErr w:type="spellEnd"/>
        <w:r w:rsidRPr="00C370AD">
          <w:rPr>
            <w:b w:val="0"/>
            <w:bCs/>
            <w:i/>
            <w:iCs/>
            <w:sz w:val="24"/>
            <w:szCs w:val="24"/>
          </w:rPr>
          <w:t xml:space="preserve"> 7</w:t>
        </w:r>
        <w:r>
          <w:rPr>
            <w:b w:val="0"/>
            <w:bCs/>
            <w:sz w:val="24"/>
            <w:szCs w:val="24"/>
          </w:rPr>
          <w:t xml:space="preserve"> (</w:t>
        </w:r>
        <w:r w:rsidRPr="00C370AD">
          <w:rPr>
            <w:b w:val="0"/>
            <w:bCs/>
            <w:sz w:val="24"/>
            <w:szCs w:val="24"/>
          </w:rPr>
          <w:t xml:space="preserve">mean relative abundance </w:t>
        </w:r>
        <w:r>
          <w:rPr>
            <w:b w:val="0"/>
            <w:bCs/>
            <w:sz w:val="24"/>
            <w:szCs w:val="24"/>
          </w:rPr>
          <w:t xml:space="preserve">6.2 </w:t>
        </w:r>
        <w:r w:rsidRPr="00C370AD">
          <w:rPr>
            <w:b w:val="0"/>
            <w:bCs/>
            <w:sz w:val="24"/>
            <w:szCs w:val="24"/>
          </w:rPr>
          <w:t>±</w:t>
        </w:r>
        <w:r>
          <w:rPr>
            <w:b w:val="0"/>
            <w:bCs/>
            <w:sz w:val="24"/>
            <w:szCs w:val="24"/>
          </w:rPr>
          <w:t xml:space="preserve">7.8%) was the most abundant on the skin of the axilla and was followed by </w:t>
        </w:r>
        <w:r w:rsidRPr="00C370AD">
          <w:rPr>
            <w:b w:val="0"/>
            <w:bCs/>
            <w:i/>
            <w:iCs/>
            <w:sz w:val="24"/>
            <w:szCs w:val="24"/>
          </w:rPr>
          <w:t>Staphylococcus</w:t>
        </w:r>
        <w:r>
          <w:rPr>
            <w:b w:val="0"/>
            <w:bCs/>
            <w:sz w:val="24"/>
            <w:szCs w:val="24"/>
          </w:rPr>
          <w:t xml:space="preserve">, </w:t>
        </w:r>
        <w:proofErr w:type="spellStart"/>
        <w:r w:rsidRPr="00C370AD">
          <w:rPr>
            <w:b w:val="0"/>
            <w:bCs/>
            <w:i/>
            <w:iCs/>
            <w:sz w:val="24"/>
            <w:szCs w:val="24"/>
          </w:rPr>
          <w:t>Vibrionimonas</w:t>
        </w:r>
        <w:proofErr w:type="spellEnd"/>
        <w:r>
          <w:rPr>
            <w:b w:val="0"/>
            <w:bCs/>
            <w:sz w:val="24"/>
            <w:szCs w:val="24"/>
          </w:rPr>
          <w:t xml:space="preserve">, </w:t>
        </w:r>
        <w:r w:rsidRPr="00C370AD">
          <w:rPr>
            <w:b w:val="0"/>
            <w:bCs/>
            <w:i/>
            <w:iCs/>
            <w:sz w:val="24"/>
            <w:szCs w:val="24"/>
          </w:rPr>
          <w:t>Sphingomonas</w:t>
        </w:r>
        <w:r>
          <w:rPr>
            <w:b w:val="0"/>
            <w:bCs/>
            <w:sz w:val="24"/>
            <w:szCs w:val="24"/>
          </w:rPr>
          <w:t xml:space="preserve">, </w:t>
        </w:r>
        <w:proofErr w:type="spellStart"/>
        <w:r w:rsidRPr="00C370AD">
          <w:rPr>
            <w:b w:val="0"/>
            <w:bCs/>
            <w:i/>
            <w:iCs/>
            <w:sz w:val="24"/>
            <w:szCs w:val="24"/>
          </w:rPr>
          <w:t>Pelomonas</w:t>
        </w:r>
        <w:proofErr w:type="spellEnd"/>
        <w:r>
          <w:rPr>
            <w:b w:val="0"/>
            <w:bCs/>
            <w:sz w:val="24"/>
            <w:szCs w:val="24"/>
          </w:rPr>
          <w:t xml:space="preserve">, and </w:t>
        </w:r>
        <w:proofErr w:type="spellStart"/>
        <w:r w:rsidRPr="00C370AD">
          <w:rPr>
            <w:b w:val="0"/>
            <w:bCs/>
            <w:i/>
            <w:iCs/>
            <w:sz w:val="24"/>
            <w:szCs w:val="24"/>
          </w:rPr>
          <w:t>Nocardioides</w:t>
        </w:r>
        <w:proofErr w:type="spellEnd"/>
        <w:r>
          <w:rPr>
            <w:b w:val="0"/>
            <w:bCs/>
            <w:sz w:val="24"/>
            <w:szCs w:val="24"/>
          </w:rPr>
          <w:t xml:space="preserve">. The interdigital skin was dominated by </w:t>
        </w:r>
        <w:proofErr w:type="spellStart"/>
        <w:r w:rsidRPr="00283522">
          <w:rPr>
            <w:b w:val="0"/>
            <w:bCs/>
            <w:i/>
            <w:iCs/>
            <w:sz w:val="24"/>
            <w:szCs w:val="24"/>
          </w:rPr>
          <w:t>Nocardioides</w:t>
        </w:r>
        <w:proofErr w:type="spellEnd"/>
        <w:r>
          <w:rPr>
            <w:b w:val="0"/>
            <w:bCs/>
            <w:sz w:val="24"/>
            <w:szCs w:val="24"/>
          </w:rPr>
          <w:t xml:space="preserve"> (</w:t>
        </w:r>
        <w:r w:rsidRPr="00C370AD">
          <w:rPr>
            <w:b w:val="0"/>
            <w:bCs/>
            <w:sz w:val="24"/>
            <w:szCs w:val="24"/>
          </w:rPr>
          <w:t>mean relative abundance</w:t>
        </w:r>
        <w:r>
          <w:rPr>
            <w:b w:val="0"/>
            <w:bCs/>
            <w:sz w:val="24"/>
            <w:szCs w:val="24"/>
          </w:rPr>
          <w:t xml:space="preserve"> 5.3 </w:t>
        </w:r>
        <w:r w:rsidRPr="00C370AD">
          <w:rPr>
            <w:b w:val="0"/>
            <w:bCs/>
            <w:sz w:val="24"/>
            <w:szCs w:val="24"/>
          </w:rPr>
          <w:t>±</w:t>
        </w:r>
        <w:r>
          <w:rPr>
            <w:b w:val="0"/>
            <w:bCs/>
            <w:sz w:val="24"/>
            <w:szCs w:val="24"/>
          </w:rPr>
          <w:t xml:space="preserve">4.4%), followed by </w:t>
        </w:r>
        <w:r w:rsidRPr="00C370AD">
          <w:rPr>
            <w:b w:val="0"/>
            <w:bCs/>
            <w:i/>
            <w:iCs/>
            <w:sz w:val="24"/>
            <w:szCs w:val="24"/>
          </w:rPr>
          <w:t>Sphingomonas</w:t>
        </w:r>
        <w:r>
          <w:rPr>
            <w:b w:val="0"/>
            <w:bCs/>
            <w:sz w:val="24"/>
            <w:szCs w:val="24"/>
          </w:rPr>
          <w:t xml:space="preserve">, </w:t>
        </w:r>
        <w:proofErr w:type="spellStart"/>
        <w:r w:rsidRPr="00C370AD">
          <w:rPr>
            <w:b w:val="0"/>
            <w:bCs/>
            <w:i/>
            <w:iCs/>
            <w:sz w:val="24"/>
            <w:szCs w:val="24"/>
          </w:rPr>
          <w:t>Pelomonas</w:t>
        </w:r>
        <w:proofErr w:type="spellEnd"/>
        <w:r>
          <w:rPr>
            <w:b w:val="0"/>
            <w:bCs/>
            <w:sz w:val="24"/>
            <w:szCs w:val="24"/>
          </w:rPr>
          <w:t xml:space="preserve">, </w:t>
        </w:r>
        <w:r w:rsidRPr="00C370AD">
          <w:rPr>
            <w:b w:val="0"/>
            <w:bCs/>
            <w:i/>
            <w:iCs/>
            <w:sz w:val="24"/>
            <w:szCs w:val="24"/>
          </w:rPr>
          <w:t xml:space="preserve">Clostridium </w:t>
        </w:r>
        <w:proofErr w:type="spellStart"/>
        <w:r w:rsidRPr="00C370AD">
          <w:rPr>
            <w:b w:val="0"/>
            <w:bCs/>
            <w:i/>
            <w:iCs/>
            <w:sz w:val="24"/>
            <w:szCs w:val="24"/>
          </w:rPr>
          <w:t>sensu</w:t>
        </w:r>
        <w:proofErr w:type="spellEnd"/>
        <w:r w:rsidRPr="00C370AD">
          <w:rPr>
            <w:b w:val="0"/>
            <w:bCs/>
            <w:i/>
            <w:iCs/>
            <w:sz w:val="24"/>
            <w:szCs w:val="24"/>
          </w:rPr>
          <w:t xml:space="preserve"> </w:t>
        </w:r>
        <w:proofErr w:type="spellStart"/>
        <w:r w:rsidRPr="00C370AD">
          <w:rPr>
            <w:b w:val="0"/>
            <w:bCs/>
            <w:i/>
            <w:iCs/>
            <w:sz w:val="24"/>
            <w:szCs w:val="24"/>
          </w:rPr>
          <w:t>stricto</w:t>
        </w:r>
        <w:proofErr w:type="spellEnd"/>
        <w:r w:rsidRPr="00C370AD">
          <w:rPr>
            <w:b w:val="0"/>
            <w:bCs/>
            <w:i/>
            <w:iCs/>
            <w:sz w:val="24"/>
            <w:szCs w:val="24"/>
          </w:rPr>
          <w:t xml:space="preserve"> 7</w:t>
        </w:r>
        <w:r>
          <w:rPr>
            <w:b w:val="0"/>
            <w:bCs/>
            <w:sz w:val="24"/>
            <w:szCs w:val="24"/>
          </w:rPr>
          <w:t xml:space="preserve">, </w:t>
        </w:r>
        <w:proofErr w:type="spellStart"/>
        <w:r w:rsidRPr="00C370AD">
          <w:rPr>
            <w:b w:val="0"/>
            <w:bCs/>
            <w:i/>
            <w:iCs/>
            <w:sz w:val="24"/>
            <w:szCs w:val="24"/>
          </w:rPr>
          <w:t>Vibrionimonas</w:t>
        </w:r>
        <w:proofErr w:type="spellEnd"/>
        <w:r>
          <w:rPr>
            <w:b w:val="0"/>
            <w:bCs/>
            <w:sz w:val="24"/>
            <w:szCs w:val="24"/>
          </w:rPr>
          <w:t xml:space="preserve">, </w:t>
        </w:r>
        <w:proofErr w:type="spellStart"/>
        <w:r w:rsidRPr="00C370AD">
          <w:rPr>
            <w:b w:val="0"/>
            <w:bCs/>
            <w:i/>
            <w:iCs/>
            <w:sz w:val="24"/>
            <w:szCs w:val="24"/>
          </w:rPr>
          <w:t>Bradyrhizobium</w:t>
        </w:r>
        <w:proofErr w:type="spellEnd"/>
        <w:r>
          <w:rPr>
            <w:b w:val="0"/>
            <w:bCs/>
            <w:sz w:val="24"/>
            <w:szCs w:val="24"/>
          </w:rPr>
          <w:t xml:space="preserve">, </w:t>
        </w:r>
        <w:r w:rsidRPr="00C370AD">
          <w:rPr>
            <w:b w:val="0"/>
            <w:bCs/>
            <w:i/>
            <w:iCs/>
            <w:sz w:val="24"/>
            <w:szCs w:val="24"/>
          </w:rPr>
          <w:t>Staphylococcus</w:t>
        </w:r>
        <w:r>
          <w:rPr>
            <w:b w:val="0"/>
            <w:bCs/>
            <w:sz w:val="24"/>
            <w:szCs w:val="24"/>
          </w:rPr>
          <w:t xml:space="preserve">, and </w:t>
        </w:r>
        <w:r w:rsidRPr="00C370AD">
          <w:rPr>
            <w:b w:val="0"/>
            <w:bCs/>
            <w:i/>
            <w:iCs/>
            <w:sz w:val="24"/>
            <w:szCs w:val="24"/>
          </w:rPr>
          <w:t>Hymenobacter</w:t>
        </w:r>
        <w:r>
          <w:rPr>
            <w:b w:val="0"/>
            <w:bCs/>
            <w:sz w:val="24"/>
            <w:szCs w:val="24"/>
          </w:rPr>
          <w:t xml:space="preserve">. The skin of the groin was dominated by </w:t>
        </w:r>
        <w:r w:rsidRPr="00283522">
          <w:rPr>
            <w:b w:val="0"/>
            <w:bCs/>
            <w:i/>
            <w:iCs/>
            <w:sz w:val="24"/>
            <w:szCs w:val="24"/>
          </w:rPr>
          <w:t>Sphingomonas</w:t>
        </w:r>
        <w:r>
          <w:rPr>
            <w:b w:val="0"/>
            <w:bCs/>
            <w:sz w:val="24"/>
            <w:szCs w:val="24"/>
          </w:rPr>
          <w:t xml:space="preserve"> (</w:t>
        </w:r>
        <w:r w:rsidRPr="00C370AD">
          <w:rPr>
            <w:b w:val="0"/>
            <w:bCs/>
            <w:sz w:val="24"/>
            <w:szCs w:val="24"/>
          </w:rPr>
          <w:t>mean relative abundance</w:t>
        </w:r>
        <w:r>
          <w:rPr>
            <w:b w:val="0"/>
            <w:bCs/>
            <w:sz w:val="24"/>
            <w:szCs w:val="24"/>
          </w:rPr>
          <w:t xml:space="preserve"> 4.9 </w:t>
        </w:r>
        <w:r w:rsidRPr="00C370AD">
          <w:rPr>
            <w:b w:val="0"/>
            <w:bCs/>
            <w:sz w:val="24"/>
            <w:szCs w:val="24"/>
          </w:rPr>
          <w:t>±</w:t>
        </w:r>
        <w:r>
          <w:rPr>
            <w:b w:val="0"/>
            <w:bCs/>
            <w:sz w:val="24"/>
            <w:szCs w:val="24"/>
          </w:rPr>
          <w:t xml:space="preserve">2.4%), followed by </w:t>
        </w:r>
        <w:r w:rsidRPr="00C370AD">
          <w:rPr>
            <w:b w:val="0"/>
            <w:bCs/>
            <w:i/>
            <w:iCs/>
            <w:sz w:val="24"/>
            <w:szCs w:val="24"/>
          </w:rPr>
          <w:t xml:space="preserve">Clostridium </w:t>
        </w:r>
        <w:proofErr w:type="spellStart"/>
        <w:r w:rsidRPr="00C370AD">
          <w:rPr>
            <w:b w:val="0"/>
            <w:bCs/>
            <w:i/>
            <w:iCs/>
            <w:sz w:val="24"/>
            <w:szCs w:val="24"/>
          </w:rPr>
          <w:t>sensu</w:t>
        </w:r>
        <w:proofErr w:type="spellEnd"/>
        <w:r w:rsidRPr="00C370AD">
          <w:rPr>
            <w:b w:val="0"/>
            <w:bCs/>
            <w:i/>
            <w:iCs/>
            <w:sz w:val="24"/>
            <w:szCs w:val="24"/>
          </w:rPr>
          <w:t xml:space="preserve"> </w:t>
        </w:r>
        <w:proofErr w:type="spellStart"/>
        <w:r w:rsidRPr="00C370AD">
          <w:rPr>
            <w:b w:val="0"/>
            <w:bCs/>
            <w:i/>
            <w:iCs/>
            <w:sz w:val="24"/>
            <w:szCs w:val="24"/>
          </w:rPr>
          <w:t>stricto</w:t>
        </w:r>
        <w:proofErr w:type="spellEnd"/>
        <w:r w:rsidRPr="00C370AD">
          <w:rPr>
            <w:b w:val="0"/>
            <w:bCs/>
            <w:i/>
            <w:iCs/>
            <w:sz w:val="24"/>
            <w:szCs w:val="24"/>
          </w:rPr>
          <w:t xml:space="preserve"> 7</w:t>
        </w:r>
        <w:r>
          <w:rPr>
            <w:b w:val="0"/>
            <w:bCs/>
            <w:sz w:val="24"/>
            <w:szCs w:val="24"/>
          </w:rPr>
          <w:t xml:space="preserve">, </w:t>
        </w:r>
        <w:proofErr w:type="spellStart"/>
        <w:r w:rsidRPr="00C370AD">
          <w:rPr>
            <w:b w:val="0"/>
            <w:bCs/>
            <w:i/>
            <w:iCs/>
            <w:sz w:val="24"/>
            <w:szCs w:val="24"/>
          </w:rPr>
          <w:t>Nocardioides</w:t>
        </w:r>
        <w:proofErr w:type="spellEnd"/>
        <w:r>
          <w:rPr>
            <w:b w:val="0"/>
            <w:bCs/>
            <w:sz w:val="24"/>
            <w:szCs w:val="24"/>
          </w:rPr>
          <w:t xml:space="preserve">, </w:t>
        </w:r>
        <w:proofErr w:type="spellStart"/>
        <w:r w:rsidRPr="00C370AD">
          <w:rPr>
            <w:b w:val="0"/>
            <w:bCs/>
            <w:i/>
            <w:iCs/>
            <w:sz w:val="24"/>
            <w:szCs w:val="24"/>
          </w:rPr>
          <w:t>Porphyromonas</w:t>
        </w:r>
        <w:proofErr w:type="spellEnd"/>
        <w:r>
          <w:rPr>
            <w:b w:val="0"/>
            <w:bCs/>
            <w:sz w:val="24"/>
            <w:szCs w:val="24"/>
          </w:rPr>
          <w:t xml:space="preserve">, </w:t>
        </w:r>
        <w:proofErr w:type="spellStart"/>
        <w:r w:rsidRPr="00C370AD">
          <w:rPr>
            <w:b w:val="0"/>
            <w:bCs/>
            <w:i/>
            <w:iCs/>
            <w:sz w:val="24"/>
            <w:szCs w:val="24"/>
          </w:rPr>
          <w:t>Conchiformibius</w:t>
        </w:r>
        <w:proofErr w:type="spellEnd"/>
        <w:r>
          <w:rPr>
            <w:b w:val="0"/>
            <w:bCs/>
            <w:sz w:val="24"/>
            <w:szCs w:val="24"/>
          </w:rPr>
          <w:t xml:space="preserve">, </w:t>
        </w:r>
        <w:proofErr w:type="spellStart"/>
        <w:r w:rsidRPr="00C370AD">
          <w:rPr>
            <w:b w:val="0"/>
            <w:bCs/>
            <w:i/>
            <w:iCs/>
            <w:sz w:val="24"/>
            <w:szCs w:val="24"/>
          </w:rPr>
          <w:t>Pelomonas</w:t>
        </w:r>
        <w:proofErr w:type="spellEnd"/>
        <w:r>
          <w:rPr>
            <w:b w:val="0"/>
            <w:bCs/>
            <w:sz w:val="24"/>
            <w:szCs w:val="24"/>
          </w:rPr>
          <w:t xml:space="preserve">, and </w:t>
        </w:r>
        <w:proofErr w:type="spellStart"/>
        <w:r w:rsidRPr="00C370AD">
          <w:rPr>
            <w:b w:val="0"/>
            <w:bCs/>
            <w:i/>
            <w:iCs/>
            <w:sz w:val="24"/>
            <w:szCs w:val="24"/>
          </w:rPr>
          <w:t>Vibrionimonas</w:t>
        </w:r>
        <w:proofErr w:type="spellEnd"/>
        <w:r>
          <w:rPr>
            <w:b w:val="0"/>
            <w:bCs/>
            <w:sz w:val="24"/>
            <w:szCs w:val="24"/>
          </w:rPr>
          <w:t>.</w:t>
        </w:r>
        <w:r w:rsidRPr="00C370AD">
          <w:rPr>
            <w:b w:val="0"/>
            <w:bCs/>
            <w:sz w:val="24"/>
            <w:szCs w:val="24"/>
          </w:rPr>
          <w:t xml:space="preserve"> </w:t>
        </w:r>
        <w:r w:rsidRPr="00951A2B">
          <w:rPr>
            <w:b w:val="0"/>
            <w:bCs/>
            <w:sz w:val="24"/>
            <w:szCs w:val="24"/>
          </w:rPr>
          <w:t>Fina</w:t>
        </w:r>
        <w:r>
          <w:rPr>
            <w:b w:val="0"/>
            <w:bCs/>
            <w:sz w:val="24"/>
            <w:szCs w:val="24"/>
          </w:rPr>
          <w:t xml:space="preserve">lly, the ear canal of the allergic GSDs was dominated by </w:t>
        </w:r>
        <w:r w:rsidRPr="00C370AD">
          <w:rPr>
            <w:b w:val="0"/>
            <w:bCs/>
            <w:i/>
            <w:iCs/>
            <w:sz w:val="24"/>
            <w:szCs w:val="24"/>
          </w:rPr>
          <w:t>Staphylococcus</w:t>
        </w:r>
        <w:r>
          <w:rPr>
            <w:b w:val="0"/>
            <w:bCs/>
            <w:sz w:val="24"/>
            <w:szCs w:val="24"/>
          </w:rPr>
          <w:t xml:space="preserve"> (</w:t>
        </w:r>
        <w:r w:rsidRPr="00C370AD">
          <w:rPr>
            <w:b w:val="0"/>
            <w:bCs/>
            <w:sz w:val="24"/>
            <w:szCs w:val="24"/>
          </w:rPr>
          <w:t>mean relative abundance</w:t>
        </w:r>
        <w:r>
          <w:rPr>
            <w:b w:val="0"/>
            <w:bCs/>
            <w:sz w:val="24"/>
            <w:szCs w:val="24"/>
          </w:rPr>
          <w:t xml:space="preserve"> 9.4 </w:t>
        </w:r>
        <w:r w:rsidRPr="00C370AD">
          <w:rPr>
            <w:b w:val="0"/>
            <w:bCs/>
            <w:sz w:val="24"/>
            <w:szCs w:val="24"/>
          </w:rPr>
          <w:t>±</w:t>
        </w:r>
        <w:r>
          <w:rPr>
            <w:b w:val="0"/>
            <w:bCs/>
            <w:sz w:val="24"/>
            <w:szCs w:val="24"/>
          </w:rPr>
          <w:t xml:space="preserve">25.9%), followed by </w:t>
        </w:r>
        <w:r w:rsidRPr="00C370AD">
          <w:rPr>
            <w:b w:val="0"/>
            <w:bCs/>
            <w:i/>
            <w:iCs/>
            <w:sz w:val="24"/>
            <w:szCs w:val="24"/>
          </w:rPr>
          <w:t>Sphingomonas</w:t>
        </w:r>
        <w:r>
          <w:rPr>
            <w:b w:val="0"/>
            <w:bCs/>
            <w:sz w:val="24"/>
            <w:szCs w:val="24"/>
          </w:rPr>
          <w:t xml:space="preserve">, </w:t>
        </w:r>
        <w:r w:rsidRPr="00C370AD">
          <w:rPr>
            <w:b w:val="0"/>
            <w:bCs/>
            <w:i/>
            <w:iCs/>
            <w:sz w:val="24"/>
            <w:szCs w:val="24"/>
          </w:rPr>
          <w:t xml:space="preserve">Clostridium </w:t>
        </w:r>
        <w:proofErr w:type="spellStart"/>
        <w:r w:rsidRPr="00C370AD">
          <w:rPr>
            <w:b w:val="0"/>
            <w:bCs/>
            <w:i/>
            <w:iCs/>
            <w:sz w:val="24"/>
            <w:szCs w:val="24"/>
          </w:rPr>
          <w:t>sensu</w:t>
        </w:r>
        <w:proofErr w:type="spellEnd"/>
        <w:r w:rsidRPr="00C370AD">
          <w:rPr>
            <w:b w:val="0"/>
            <w:bCs/>
            <w:i/>
            <w:iCs/>
            <w:sz w:val="24"/>
            <w:szCs w:val="24"/>
          </w:rPr>
          <w:t xml:space="preserve"> </w:t>
        </w:r>
        <w:proofErr w:type="spellStart"/>
        <w:r w:rsidRPr="00C370AD">
          <w:rPr>
            <w:b w:val="0"/>
            <w:bCs/>
            <w:i/>
            <w:iCs/>
            <w:sz w:val="24"/>
            <w:szCs w:val="24"/>
          </w:rPr>
          <w:t>stricto</w:t>
        </w:r>
        <w:proofErr w:type="spellEnd"/>
        <w:r w:rsidRPr="00C370AD">
          <w:rPr>
            <w:b w:val="0"/>
            <w:bCs/>
            <w:i/>
            <w:iCs/>
            <w:sz w:val="24"/>
            <w:szCs w:val="24"/>
          </w:rPr>
          <w:t xml:space="preserve"> 7</w:t>
        </w:r>
        <w:r>
          <w:rPr>
            <w:b w:val="0"/>
            <w:bCs/>
            <w:sz w:val="24"/>
            <w:szCs w:val="24"/>
          </w:rPr>
          <w:t xml:space="preserve">, </w:t>
        </w:r>
        <w:proofErr w:type="spellStart"/>
        <w:r w:rsidRPr="00C370AD">
          <w:rPr>
            <w:b w:val="0"/>
            <w:bCs/>
            <w:i/>
            <w:iCs/>
            <w:sz w:val="24"/>
            <w:szCs w:val="24"/>
          </w:rPr>
          <w:t>Nocardioides</w:t>
        </w:r>
        <w:proofErr w:type="spellEnd"/>
        <w:r>
          <w:rPr>
            <w:b w:val="0"/>
            <w:bCs/>
            <w:sz w:val="24"/>
            <w:szCs w:val="24"/>
          </w:rPr>
          <w:t xml:space="preserve">, </w:t>
        </w:r>
        <w:proofErr w:type="spellStart"/>
        <w:r w:rsidRPr="00C370AD">
          <w:rPr>
            <w:b w:val="0"/>
            <w:bCs/>
            <w:i/>
            <w:iCs/>
            <w:sz w:val="24"/>
            <w:szCs w:val="24"/>
          </w:rPr>
          <w:t>Vibrionimonas</w:t>
        </w:r>
        <w:proofErr w:type="spellEnd"/>
        <w:r>
          <w:rPr>
            <w:b w:val="0"/>
            <w:bCs/>
            <w:sz w:val="24"/>
            <w:szCs w:val="24"/>
          </w:rPr>
          <w:t xml:space="preserve">, </w:t>
        </w:r>
        <w:proofErr w:type="spellStart"/>
        <w:r w:rsidRPr="00C370AD">
          <w:rPr>
            <w:b w:val="0"/>
            <w:bCs/>
            <w:i/>
            <w:iCs/>
            <w:sz w:val="24"/>
            <w:szCs w:val="24"/>
          </w:rPr>
          <w:t>Pelomonas</w:t>
        </w:r>
        <w:proofErr w:type="spellEnd"/>
        <w:r>
          <w:rPr>
            <w:b w:val="0"/>
            <w:bCs/>
            <w:sz w:val="24"/>
            <w:szCs w:val="24"/>
          </w:rPr>
          <w:t xml:space="preserve">, </w:t>
        </w:r>
        <w:r w:rsidRPr="00C370AD">
          <w:rPr>
            <w:b w:val="0"/>
            <w:bCs/>
            <w:i/>
            <w:iCs/>
            <w:sz w:val="24"/>
            <w:szCs w:val="24"/>
          </w:rPr>
          <w:t>Propionibacterium</w:t>
        </w:r>
        <w:r>
          <w:rPr>
            <w:b w:val="0"/>
            <w:bCs/>
            <w:sz w:val="24"/>
            <w:szCs w:val="24"/>
          </w:rPr>
          <w:t xml:space="preserve">, and </w:t>
        </w:r>
        <w:r w:rsidRPr="00C370AD">
          <w:rPr>
            <w:b w:val="0"/>
            <w:bCs/>
            <w:i/>
            <w:iCs/>
            <w:sz w:val="24"/>
            <w:szCs w:val="24"/>
          </w:rPr>
          <w:t>Paracoccus</w:t>
        </w:r>
        <w:r>
          <w:rPr>
            <w:b w:val="0"/>
            <w:bCs/>
            <w:sz w:val="24"/>
            <w:szCs w:val="24"/>
          </w:rPr>
          <w:t xml:space="preserve">. </w:t>
        </w:r>
      </w:ins>
    </w:p>
    <w:p w14:paraId="4A01DEEF" w14:textId="77777777" w:rsidR="00F054AE" w:rsidRDefault="00F054AE" w:rsidP="00F054AE">
      <w:pPr>
        <w:pStyle w:val="PlosOneLevel3Heading"/>
        <w:ind w:firstLine="720"/>
        <w:rPr>
          <w:ins w:id="588" w:author="Stefanie Glaeser" w:date="2021-03-03T17:03:00Z"/>
        </w:rPr>
      </w:pPr>
    </w:p>
    <w:p w14:paraId="44D2663E" w14:textId="77777777" w:rsidR="00F054AE" w:rsidRPr="00283522" w:rsidRDefault="00F054AE" w:rsidP="00F054AE">
      <w:pPr>
        <w:pStyle w:val="PlosOneLevel3Heading"/>
        <w:rPr>
          <w:ins w:id="589" w:author="Stefanie Glaeser" w:date="2021-03-03T17:03:00Z"/>
          <w:sz w:val="32"/>
          <w:szCs w:val="32"/>
        </w:rPr>
      </w:pPr>
      <w:ins w:id="590" w:author="Stefanie Glaeser" w:date="2021-03-03T17:03:00Z">
        <w:r>
          <w:rPr>
            <w:color w:val="0D0D0D" w:themeColor="text1" w:themeTint="F2"/>
            <w:sz w:val="32"/>
            <w:szCs w:val="32"/>
          </w:rPr>
          <w:t>Differences in the s</w:t>
        </w:r>
        <w:r w:rsidRPr="00283522">
          <w:rPr>
            <w:color w:val="0D0D0D" w:themeColor="text1" w:themeTint="F2"/>
            <w:sz w:val="32"/>
            <w:szCs w:val="32"/>
          </w:rPr>
          <w:t>kin</w:t>
        </w:r>
        <w:r w:rsidRPr="00283522">
          <w:rPr>
            <w:sz w:val="32"/>
            <w:szCs w:val="32"/>
          </w:rPr>
          <w:t xml:space="preserve"> Microbiome </w:t>
        </w:r>
        <w:r>
          <w:rPr>
            <w:sz w:val="32"/>
            <w:szCs w:val="32"/>
          </w:rPr>
          <w:t xml:space="preserve">between non-allergic and </w:t>
        </w:r>
        <w:r w:rsidRPr="00283522">
          <w:rPr>
            <w:sz w:val="32"/>
            <w:szCs w:val="32"/>
          </w:rPr>
          <w:t>allergic German shepherd dogs</w:t>
        </w:r>
      </w:ins>
    </w:p>
    <w:p w14:paraId="2982352F" w14:textId="439D0FBC" w:rsidR="008654A6" w:rsidRPr="00E457AB" w:rsidDel="00F054AE" w:rsidRDefault="00264B74" w:rsidP="00164CEC">
      <w:pPr>
        <w:pStyle w:val="PlosOneLEvel2Heading"/>
        <w:rPr>
          <w:del w:id="591" w:author="Stefanie Glaeser" w:date="2021-03-03T17:03:00Z"/>
          <w:b w:val="0"/>
          <w:bCs w:val="0"/>
        </w:rPr>
      </w:pPr>
      <w:del w:id="592" w:author="Stefanie Glaeser" w:date="2021-03-03T17:03:00Z">
        <w:r w:rsidDel="00F054AE">
          <w:rPr>
            <w:color w:val="0D0D0D" w:themeColor="text1" w:themeTint="F2"/>
          </w:rPr>
          <w:delText>Change</w:delText>
        </w:r>
        <w:r w:rsidR="00CB2236" w:rsidDel="00F054AE">
          <w:rPr>
            <w:color w:val="0D0D0D" w:themeColor="text1" w:themeTint="F2"/>
          </w:rPr>
          <w:delText xml:space="preserve">s in the </w:delText>
        </w:r>
        <w:r w:rsidR="008654A6" w:rsidRPr="00031BDE" w:rsidDel="00F054AE">
          <w:rPr>
            <w:color w:val="0D0D0D" w:themeColor="text1" w:themeTint="F2"/>
          </w:rPr>
          <w:delText>Skin</w:delText>
        </w:r>
        <w:r w:rsidR="008654A6" w:rsidRPr="00A1387B" w:rsidDel="00F054AE">
          <w:delText xml:space="preserve"> Microbiome of </w:delText>
        </w:r>
        <w:r w:rsidR="001A7786" w:rsidRPr="00A1387B" w:rsidDel="00F054AE">
          <w:delText xml:space="preserve">allergic </w:delText>
        </w:r>
        <w:r w:rsidR="008654A6" w:rsidRPr="00A1387B" w:rsidDel="00F054AE">
          <w:delText>German shepherd dogs</w:delText>
        </w:r>
      </w:del>
    </w:p>
    <w:p w14:paraId="35A328A7" w14:textId="77777777" w:rsidR="00F054AE" w:rsidRPr="00E457AB" w:rsidRDefault="00F054AE" w:rsidP="00F054AE">
      <w:pPr>
        <w:pStyle w:val="PlosOneLevel3Heading"/>
        <w:rPr>
          <w:ins w:id="593" w:author="Stefanie Glaeser" w:date="2021-03-03T17:03:00Z"/>
          <w:b w:val="0"/>
          <w:bCs/>
        </w:rPr>
      </w:pPr>
      <w:ins w:id="594" w:author="Stefanie Glaeser" w:date="2021-03-03T17:03:00Z">
        <w:r w:rsidRPr="00A1387B">
          <w:t>Diversity and richness of skin microbiota of allergic versus</w:t>
        </w:r>
        <w:r>
          <w:t xml:space="preserve"> </w:t>
        </w:r>
        <w:r w:rsidRPr="00A1387B">
          <w:t>non-allergic GSD</w:t>
        </w:r>
        <w:r>
          <w:t>s</w:t>
        </w:r>
      </w:ins>
    </w:p>
    <w:p w14:paraId="548674D5" w14:textId="4CCBD3B1" w:rsidR="00EB1BB3" w:rsidRPr="00F054AE" w:rsidDel="00F054AE" w:rsidRDefault="00F054AE" w:rsidP="00164CEC">
      <w:pPr>
        <w:pStyle w:val="PlosOneLevel3Heading"/>
        <w:rPr>
          <w:del w:id="595" w:author="Stefanie Glaeser" w:date="2021-03-03T17:03:00Z"/>
          <w:b w:val="0"/>
          <w:bCs/>
          <w:rPrChange w:id="596" w:author="Stefanie Glaeser" w:date="2021-03-03T17:04:00Z">
            <w:rPr>
              <w:del w:id="597" w:author="Stefanie Glaeser" w:date="2021-03-03T17:03:00Z"/>
              <w:b w:val="0"/>
              <w:bCs/>
            </w:rPr>
          </w:rPrChange>
        </w:rPr>
      </w:pPr>
      <w:ins w:id="598" w:author="Stefanie Glaeser" w:date="2021-03-03T17:04:00Z">
        <w:r w:rsidRPr="00F054AE">
          <w:rPr>
            <w:rPrChange w:id="599" w:author="Stefanie Glaeser" w:date="2021-03-03T17:04:00Z">
              <w:rPr/>
            </w:rPrChange>
          </w:rPr>
          <w:t>Com</w:t>
        </w:r>
        <w:r>
          <w:t>pa</w:t>
        </w:r>
      </w:ins>
      <w:del w:id="600" w:author="Stefanie Glaeser" w:date="2021-03-03T17:03:00Z">
        <w:r w:rsidR="00EB1BB3" w:rsidRPr="00F054AE" w:rsidDel="00F054AE">
          <w:rPr>
            <w:rPrChange w:id="601" w:author="Stefanie Glaeser" w:date="2021-03-03T17:04:00Z">
              <w:rPr/>
            </w:rPrChange>
          </w:rPr>
          <w:delText xml:space="preserve">Diversity and richness of skin microbiota of allergic </w:delText>
        </w:r>
      </w:del>
      <w:ins w:id="602" w:author="Neoklis" w:date="2020-09-21T08:02:00Z">
        <w:del w:id="603" w:author="Stefanie Glaeser" w:date="2021-03-03T17:03:00Z">
          <w:r w:rsidR="004313AD" w:rsidRPr="00F054AE" w:rsidDel="00F054AE">
            <w:rPr>
              <w:rPrChange w:id="604" w:author="Stefanie Glaeser" w:date="2021-03-03T17:04:00Z">
                <w:rPr/>
              </w:rPrChange>
            </w:rPr>
            <w:delText>GSDs and comparison with</w:delText>
          </w:r>
        </w:del>
      </w:ins>
      <w:del w:id="605" w:author="Stefanie Glaeser" w:date="2021-03-03T17:03:00Z">
        <w:r w:rsidR="00EB1BB3" w:rsidRPr="00F054AE" w:rsidDel="00F054AE">
          <w:rPr>
            <w:rPrChange w:id="606" w:author="Stefanie Glaeser" w:date="2021-03-03T17:04:00Z">
              <w:rPr/>
            </w:rPrChange>
          </w:rPr>
          <w:delText>versus</w:delText>
        </w:r>
      </w:del>
      <w:ins w:id="607" w:author="Neoklis" w:date="2020-09-21T08:02:00Z">
        <w:del w:id="608" w:author="Stefanie Glaeser" w:date="2021-03-03T17:03:00Z">
          <w:r w:rsidR="004313AD" w:rsidRPr="00F054AE" w:rsidDel="00F054AE">
            <w:rPr>
              <w:rPrChange w:id="609" w:author="Stefanie Glaeser" w:date="2021-03-03T17:04:00Z">
                <w:rPr/>
              </w:rPrChange>
            </w:rPr>
            <w:delText xml:space="preserve"> </w:delText>
          </w:r>
        </w:del>
      </w:ins>
      <w:del w:id="610" w:author="Stefanie Glaeser" w:date="2021-03-03T17:03:00Z">
        <w:r w:rsidR="00EB1BB3" w:rsidRPr="00F054AE" w:rsidDel="00F054AE">
          <w:rPr>
            <w:rPrChange w:id="611" w:author="Stefanie Glaeser" w:date="2021-03-03T17:04:00Z">
              <w:rPr/>
            </w:rPrChange>
          </w:rPr>
          <w:delText>non-allergic GSD</w:delText>
        </w:r>
        <w:r w:rsidR="00666EF5" w:rsidRPr="00F054AE" w:rsidDel="00F054AE">
          <w:rPr>
            <w:rPrChange w:id="612" w:author="Stefanie Glaeser" w:date="2021-03-03T17:04:00Z">
              <w:rPr/>
            </w:rPrChange>
          </w:rPr>
          <w:delText>s</w:delText>
        </w:r>
      </w:del>
    </w:p>
    <w:p w14:paraId="2A9F113C" w14:textId="344DC277" w:rsidR="00F054AE" w:rsidRDefault="00F054AE" w:rsidP="00F054AE">
      <w:pPr>
        <w:autoSpaceDE w:val="0"/>
        <w:autoSpaceDN w:val="0"/>
        <w:adjustRightInd w:val="0"/>
        <w:spacing w:line="480" w:lineRule="auto"/>
        <w:ind w:firstLine="720"/>
        <w:jc w:val="both"/>
        <w:rPr>
          <w:ins w:id="613" w:author="Stefanie Glaeser" w:date="2021-03-03T17:04:00Z"/>
          <w:rFonts w:ascii="Arial" w:hAnsi="Arial" w:cs="Arial"/>
          <w:lang w:val="en-US"/>
        </w:rPr>
      </w:pPr>
      <w:ins w:id="614" w:author="Stefanie Glaeser" w:date="2021-03-03T17:04:00Z">
        <w:r>
          <w:rPr>
            <w:rFonts w:ascii="Arial" w:hAnsi="Arial" w:cs="Arial"/>
            <w:color w:val="000000"/>
            <w:lang w:val="en-US"/>
          </w:rPr>
          <w:t xml:space="preserve">ring the diversity between allergic and non-allergic GSDs a </w:t>
        </w:r>
      </w:ins>
      <w:ins w:id="615" w:author="Neoklis" w:date="2020-09-21T08:01:00Z">
        <w:del w:id="616" w:author="Stefanie Glaeser" w:date="2021-03-03T17:04:00Z">
          <w:r w:rsidR="0049499E" w:rsidRPr="00F12790" w:rsidDel="00F054AE">
            <w:rPr>
              <w:rFonts w:ascii="Arial" w:hAnsi="Arial" w:cs="Arial"/>
              <w:color w:val="000000"/>
              <w:lang w:val="en-US"/>
            </w:rPr>
            <w:delText xml:space="preserve">Richness (Chao1) and diversity (Shannon) of phylogenetic groups at the four sites (axilla, interdigital, groin, ear canal) </w:delText>
          </w:r>
        </w:del>
      </w:ins>
      <w:ins w:id="617" w:author="Neoklis" w:date="2020-09-21T08:02:00Z">
        <w:del w:id="618" w:author="Stefanie Glaeser" w:date="2021-03-03T17:04:00Z">
          <w:r w:rsidR="004313AD" w:rsidDel="00F054AE">
            <w:rPr>
              <w:rFonts w:ascii="Arial" w:hAnsi="Arial" w:cs="Arial"/>
              <w:color w:val="000000"/>
              <w:lang w:val="en-US"/>
            </w:rPr>
            <w:delText>of allergic GSDs</w:delText>
          </w:r>
        </w:del>
      </w:ins>
      <w:ins w:id="619" w:author="Neoklis" w:date="2020-09-21T08:03:00Z">
        <w:del w:id="620" w:author="Stefanie Glaeser" w:date="2021-03-03T17:04:00Z">
          <w:r w:rsidR="004313AD" w:rsidDel="00F054AE">
            <w:rPr>
              <w:rFonts w:ascii="Arial" w:hAnsi="Arial" w:cs="Arial"/>
              <w:color w:val="000000"/>
              <w:lang w:val="en-US"/>
            </w:rPr>
            <w:delText xml:space="preserve"> </w:delText>
          </w:r>
        </w:del>
      </w:ins>
      <w:ins w:id="621" w:author="Neoklis" w:date="2020-09-21T08:01:00Z">
        <w:del w:id="622" w:author="Stefanie Glaeser" w:date="2021-03-03T17:04:00Z">
          <w:r w:rsidR="0049499E" w:rsidRPr="00F12790" w:rsidDel="00F054AE">
            <w:rPr>
              <w:rFonts w:ascii="Arial" w:hAnsi="Arial" w:cs="Arial"/>
              <w:color w:val="000000"/>
              <w:lang w:val="en-US"/>
            </w:rPr>
            <w:delText>were not significantly different between the body sites (</w:delText>
          </w:r>
          <w:commentRangeStart w:id="623"/>
          <w:r w:rsidR="0049499E" w:rsidRPr="00F12790" w:rsidDel="00F054AE">
            <w:rPr>
              <w:rFonts w:ascii="Arial" w:hAnsi="Arial" w:cs="Arial"/>
              <w:color w:val="000000"/>
              <w:lang w:val="en-US"/>
            </w:rPr>
            <w:delText>Kruskal-Wallis for Shannon index, p= 0.</w:delText>
          </w:r>
        </w:del>
      </w:ins>
      <w:ins w:id="624" w:author="Neoklis" w:date="2020-09-21T08:03:00Z">
        <w:del w:id="625" w:author="Stefanie Glaeser" w:date="2021-03-03T17:04:00Z">
          <w:r w:rsidR="00B06176" w:rsidDel="00F054AE">
            <w:rPr>
              <w:rFonts w:ascii="Arial" w:hAnsi="Arial" w:cs="Arial"/>
              <w:color w:val="000000"/>
              <w:lang w:val="en-US"/>
            </w:rPr>
            <w:delText>334</w:delText>
          </w:r>
        </w:del>
      </w:ins>
      <w:ins w:id="626" w:author="Neoklis" w:date="2020-09-21T08:01:00Z">
        <w:del w:id="627" w:author="Stefanie Glaeser" w:date="2021-03-03T17:04:00Z">
          <w:r w:rsidR="0049499E" w:rsidRPr="00F12790" w:rsidDel="00F054AE">
            <w:rPr>
              <w:rFonts w:ascii="Arial" w:hAnsi="Arial" w:cs="Arial"/>
              <w:color w:val="000000"/>
              <w:lang w:val="en-US"/>
            </w:rPr>
            <w:delText>; for Chao 1, p= 0.</w:delText>
          </w:r>
        </w:del>
      </w:ins>
      <w:ins w:id="628" w:author="Neoklis" w:date="2020-09-21T08:03:00Z">
        <w:del w:id="629" w:author="Stefanie Glaeser" w:date="2021-03-03T17:04:00Z">
          <w:r w:rsidR="00B06176" w:rsidDel="00F054AE">
            <w:rPr>
              <w:rFonts w:ascii="Arial" w:hAnsi="Arial" w:cs="Arial"/>
              <w:color w:val="000000"/>
              <w:lang w:val="en-US"/>
            </w:rPr>
            <w:delText>78</w:delText>
          </w:r>
        </w:del>
      </w:ins>
      <w:ins w:id="630" w:author="Neoklis" w:date="2020-09-21T08:01:00Z">
        <w:del w:id="631" w:author="Stefanie Glaeser" w:date="2021-03-03T17:04:00Z">
          <w:r w:rsidR="0049499E" w:rsidRPr="00F12790" w:rsidDel="00F054AE">
            <w:rPr>
              <w:rFonts w:ascii="Arial" w:hAnsi="Arial" w:cs="Arial"/>
              <w:color w:val="000000"/>
              <w:lang w:val="en-US"/>
            </w:rPr>
            <w:delText>).</w:delText>
          </w:r>
        </w:del>
      </w:ins>
      <w:commentRangeEnd w:id="623"/>
      <w:del w:id="632" w:author="Stefanie Glaeser" w:date="2021-03-03T17:04:00Z">
        <w:r w:rsidR="009E243C" w:rsidDel="00F054AE">
          <w:rPr>
            <w:rStyle w:val="Kommentarzeichen"/>
          </w:rPr>
          <w:commentReference w:id="623"/>
        </w:r>
      </w:del>
      <w:ins w:id="633" w:author="Neoklis" w:date="2020-09-21T08:01:00Z">
        <w:del w:id="634" w:author="Stefanie Glaeser" w:date="2021-03-03T17:04:00Z">
          <w:r w:rsidR="0049499E" w:rsidDel="00F054AE">
            <w:rPr>
              <w:rFonts w:ascii="Arial" w:hAnsi="Arial" w:cs="Arial"/>
              <w:color w:val="000000"/>
              <w:lang w:val="en-US"/>
            </w:rPr>
            <w:delText xml:space="preserve"> </w:delText>
          </w:r>
        </w:del>
      </w:ins>
      <w:ins w:id="635" w:author="Neoklis" w:date="2020-09-21T08:04:00Z">
        <w:del w:id="636" w:author="Stefanie Glaeser" w:date="2021-03-03T17:04:00Z">
          <w:r w:rsidR="0084241A" w:rsidDel="00F054AE">
            <w:rPr>
              <w:rFonts w:ascii="Arial" w:hAnsi="Arial" w:cs="Arial"/>
              <w:color w:val="000000"/>
              <w:lang w:val="en-US"/>
            </w:rPr>
            <w:delText xml:space="preserve">Comparing the diversity </w:delText>
          </w:r>
          <w:r w:rsidR="008B0EDE" w:rsidDel="00F054AE">
            <w:rPr>
              <w:rFonts w:ascii="Arial" w:hAnsi="Arial" w:cs="Arial"/>
              <w:color w:val="000000"/>
              <w:lang w:val="en-US"/>
            </w:rPr>
            <w:delText>between allergic and non-</w:delText>
          </w:r>
        </w:del>
      </w:ins>
      <w:ins w:id="637" w:author="Neoklis" w:date="2020-09-21T08:09:00Z">
        <w:del w:id="638" w:author="Stefanie Glaeser" w:date="2021-03-03T17:04:00Z">
          <w:r w:rsidR="001777F2" w:rsidDel="00F054AE">
            <w:rPr>
              <w:rFonts w:ascii="Arial" w:hAnsi="Arial" w:cs="Arial"/>
              <w:color w:val="000000"/>
              <w:lang w:val="en-US"/>
            </w:rPr>
            <w:delText>allergic</w:delText>
          </w:r>
        </w:del>
      </w:ins>
      <w:ins w:id="639" w:author="Neoklis" w:date="2020-09-21T08:04:00Z">
        <w:del w:id="640" w:author="Stefanie Glaeser" w:date="2021-03-03T17:04:00Z">
          <w:r w:rsidR="008B0EDE" w:rsidDel="00F054AE">
            <w:rPr>
              <w:rFonts w:ascii="Arial" w:hAnsi="Arial" w:cs="Arial"/>
              <w:color w:val="000000"/>
              <w:lang w:val="en-US"/>
            </w:rPr>
            <w:delText xml:space="preserve"> GSDs</w:delText>
          </w:r>
        </w:del>
      </w:ins>
      <w:ins w:id="641" w:author="Neoklis.Apostolopoulos@vetmed.uni-giessen.de" w:date="2021-01-08T07:49:00Z">
        <w:del w:id="642" w:author="Stefanie Glaeser" w:date="2021-03-03T17:04:00Z">
          <w:r w:rsidR="007146FD" w:rsidDel="00F054AE">
            <w:rPr>
              <w:rFonts w:ascii="Arial" w:hAnsi="Arial" w:cs="Arial"/>
              <w:color w:val="000000"/>
              <w:lang w:val="en-US"/>
            </w:rPr>
            <w:delText xml:space="preserve"> (Fig</w:delText>
          </w:r>
        </w:del>
      </w:ins>
      <w:ins w:id="643" w:author="Neoklis.Apostolopoulos@vetmed.uni-giessen.de" w:date="2021-01-08T07:50:00Z">
        <w:del w:id="644" w:author="Stefanie Glaeser" w:date="2021-03-03T17:04:00Z">
          <w:r w:rsidR="007146FD" w:rsidDel="00F054AE">
            <w:rPr>
              <w:rFonts w:ascii="Arial" w:hAnsi="Arial" w:cs="Arial"/>
              <w:color w:val="000000"/>
              <w:lang w:val="en-US"/>
            </w:rPr>
            <w:delText>s</w:delText>
          </w:r>
        </w:del>
      </w:ins>
      <w:ins w:id="645" w:author="Neoklis.Apostolopoulos@vetmed.uni-giessen.de" w:date="2021-01-08T07:49:00Z">
        <w:del w:id="646" w:author="Stefanie Glaeser" w:date="2021-03-03T17:04:00Z">
          <w:r w:rsidR="007146FD" w:rsidDel="00F054AE">
            <w:rPr>
              <w:rFonts w:ascii="Arial" w:hAnsi="Arial" w:cs="Arial"/>
              <w:color w:val="000000"/>
              <w:lang w:val="en-US"/>
            </w:rPr>
            <w:delText xml:space="preserve"> 4</w:delText>
          </w:r>
        </w:del>
      </w:ins>
      <w:ins w:id="647" w:author="Neoklis" w:date="2020-09-21T08:04:00Z">
        <w:del w:id="648" w:author="Stefanie Glaeser" w:date="2021-03-03T17:04:00Z">
          <w:r w:rsidR="008B0EDE" w:rsidDel="00F054AE">
            <w:rPr>
              <w:rFonts w:ascii="Arial" w:hAnsi="Arial" w:cs="Arial"/>
              <w:color w:val="000000"/>
              <w:lang w:val="en-US"/>
            </w:rPr>
            <w:delText xml:space="preserve"> </w:delText>
          </w:r>
        </w:del>
      </w:ins>
      <w:ins w:id="649" w:author="Neoklis.Apostolopoulos@vetmed.uni-giessen.de" w:date="2021-01-08T07:50:00Z">
        <w:del w:id="650" w:author="Stefanie Glaeser" w:date="2021-03-03T17:04:00Z">
          <w:r w:rsidR="007146FD" w:rsidDel="00F054AE">
            <w:rPr>
              <w:rFonts w:ascii="Arial" w:hAnsi="Arial" w:cs="Arial"/>
              <w:color w:val="000000"/>
              <w:lang w:val="en-US"/>
            </w:rPr>
            <w:delText>and 5</w:delText>
          </w:r>
        </w:del>
      </w:ins>
      <w:ins w:id="651" w:author="Neoklis.Apostolopoulos@vetmed.uni-giessen.de" w:date="2021-01-08T07:51:00Z">
        <w:del w:id="652" w:author="Stefanie Glaeser" w:date="2021-03-03T17:04:00Z">
          <w:r w:rsidR="007146FD" w:rsidDel="00F054AE">
            <w:rPr>
              <w:rFonts w:ascii="Arial" w:hAnsi="Arial" w:cs="Arial"/>
              <w:color w:val="000000"/>
              <w:lang w:val="en-US"/>
            </w:rPr>
            <w:delText xml:space="preserve">; </w:delText>
          </w:r>
          <w:r w:rsidR="007146FD" w:rsidDel="00F054AE">
            <w:rPr>
              <w:rFonts w:ascii="Arial" w:hAnsi="Arial" w:cs="Arial"/>
              <w:lang w:val="en-US"/>
            </w:rPr>
            <w:delText>Fig 4 in S2</w:delText>
          </w:r>
        </w:del>
      </w:ins>
      <w:ins w:id="653" w:author="Neoklis.Apostolopoulos@vetmed.uni-giessen.de" w:date="2021-01-08T07:50:00Z">
        <w:del w:id="654" w:author="Stefanie Glaeser" w:date="2021-03-03T17:04:00Z">
          <w:r w:rsidR="007146FD" w:rsidDel="00F054AE">
            <w:rPr>
              <w:rFonts w:ascii="Arial" w:hAnsi="Arial" w:cs="Arial"/>
              <w:color w:val="000000"/>
              <w:lang w:val="en-US"/>
            </w:rPr>
            <w:delText xml:space="preserve">) </w:delText>
          </w:r>
        </w:del>
      </w:ins>
      <w:ins w:id="655" w:author="Neoklis" w:date="2020-09-21T08:04:00Z">
        <w:del w:id="656" w:author="Stefanie Glaeser" w:date="2021-03-03T17:04:00Z">
          <w:r w:rsidR="008B0EDE" w:rsidDel="00F054AE">
            <w:rPr>
              <w:rFonts w:ascii="Arial" w:hAnsi="Arial" w:cs="Arial"/>
              <w:color w:val="000000"/>
              <w:lang w:val="en-US"/>
            </w:rPr>
            <w:delText>a</w:delText>
          </w:r>
        </w:del>
      </w:ins>
      <w:del w:id="657" w:author="Stefanie Glaeser" w:date="2021-03-03T17:04:00Z">
        <w:r w:rsidR="006363A2" w:rsidDel="00F054AE">
          <w:rPr>
            <w:rFonts w:ascii="Arial" w:hAnsi="Arial" w:cs="Arial"/>
            <w:lang w:val="en-US"/>
          </w:rPr>
          <w:delText>A</w:delText>
        </w:r>
        <w:r w:rsidR="006363A2" w:rsidDel="00F054AE">
          <w:rPr>
            <w:rFonts w:ascii="Arial" w:hAnsi="Arial" w:cs="Arial"/>
            <w:color w:val="000000"/>
            <w:lang w:val="en-US"/>
          </w:rPr>
          <w:delText xml:space="preserve"> </w:delText>
        </w:r>
      </w:del>
      <w:r w:rsidR="006363A2">
        <w:rPr>
          <w:rFonts w:ascii="Arial" w:hAnsi="Arial" w:cs="Arial"/>
          <w:color w:val="000000"/>
          <w:lang w:val="en-US"/>
        </w:rPr>
        <w:t xml:space="preserve">significantly lower bacterial community richness was determined at the skin of the axilla of allergic GSDs (A; Chao 1 index; p= 0.032; Fig 5a). This finding was supported by </w:t>
      </w:r>
      <w:r w:rsidR="006363A2">
        <w:rPr>
          <w:rFonts w:ascii="Arial" w:hAnsi="Arial" w:cs="Arial"/>
          <w:lang w:val="en-US"/>
        </w:rPr>
        <w:t xml:space="preserve">respective rarefaction curves </w:t>
      </w:r>
      <w:r w:rsidR="006363A2">
        <w:rPr>
          <w:rFonts w:ascii="Arial" w:hAnsi="Arial" w:cs="Arial"/>
          <w:color w:val="000000"/>
          <w:lang w:val="en-US"/>
        </w:rPr>
        <w:t xml:space="preserve">showing that the samples from the axilla of non-allergic dogs had a </w:t>
      </w:r>
      <w:r w:rsidR="006363A2">
        <w:rPr>
          <w:rFonts w:ascii="Arial" w:hAnsi="Arial" w:cs="Arial"/>
          <w:noProof/>
          <w:lang w:val="en-US"/>
        </w:rPr>
        <w:t>higher</w:t>
      </w:r>
      <w:r w:rsidR="006363A2">
        <w:rPr>
          <w:rFonts w:ascii="Arial" w:hAnsi="Arial" w:cs="Arial"/>
          <w:lang w:val="en-US"/>
        </w:rPr>
        <w:t xml:space="preserve"> slope than the curves from the samples of allergic dogs indicating the presence of more complex bacterial communities</w:t>
      </w:r>
      <w:r w:rsidR="006363A2">
        <w:rPr>
          <w:rFonts w:ascii="Arial" w:hAnsi="Arial" w:cs="Arial"/>
          <w:color w:val="000000"/>
          <w:lang w:val="en-US"/>
        </w:rPr>
        <w:t xml:space="preserve"> in non-allergic dogs (Fig 6). The </w:t>
      </w:r>
      <w:r w:rsidR="006363A2">
        <w:rPr>
          <w:rFonts w:ascii="Arial" w:hAnsi="Arial" w:cs="Arial"/>
          <w:lang w:val="en-US"/>
        </w:rPr>
        <w:t xml:space="preserve">evenness of the skin microbiota in the groin of allergic dogs was significantly lower because of the high abundance of individual phylogenetic groups (Evenness index values, Table 9 in </w:t>
      </w:r>
      <w:r w:rsidR="006363A2">
        <w:rPr>
          <w:rFonts w:ascii="Arial" w:hAnsi="Arial" w:cs="Arial"/>
          <w:lang w:val="en-US"/>
        </w:rPr>
        <w:lastRenderedPageBreak/>
        <w:t xml:space="preserve">S1; Fig 4 in S2). </w:t>
      </w:r>
      <w:ins w:id="658" w:author="Stefanie Glaeser" w:date="2021-03-03T17:04:00Z">
        <w:r>
          <w:rPr>
            <w:rFonts w:ascii="Arial" w:hAnsi="Arial" w:cs="Arial"/>
            <w:lang w:val="en-US"/>
          </w:rPr>
          <w:t>Shannon and Dominance indices were not significantly different (Table 9 in S1)</w:t>
        </w:r>
        <w:r>
          <w:rPr>
            <w:rFonts w:ascii="Arial" w:hAnsi="Arial" w:cs="Arial"/>
            <w:lang w:val="en-US"/>
          </w:rPr>
          <w:t>.</w:t>
        </w:r>
      </w:ins>
    </w:p>
    <w:p w14:paraId="1BD6C43F" w14:textId="6E03F143" w:rsidR="006363A2" w:rsidRDefault="006363A2">
      <w:pPr>
        <w:autoSpaceDE w:val="0"/>
        <w:autoSpaceDN w:val="0"/>
        <w:adjustRightInd w:val="0"/>
        <w:spacing w:line="480" w:lineRule="auto"/>
        <w:ind w:firstLine="720"/>
        <w:jc w:val="both"/>
        <w:rPr>
          <w:rFonts w:ascii="Arial" w:hAnsi="Arial" w:cs="Arial"/>
          <w:lang w:val="en-US"/>
        </w:rPr>
        <w:pPrChange w:id="659" w:author="Neoklis" w:date="2020-09-21T08:01:00Z">
          <w:pPr>
            <w:spacing w:line="480" w:lineRule="auto"/>
            <w:jc w:val="both"/>
          </w:pPr>
        </w:pPrChange>
      </w:pPr>
    </w:p>
    <w:p w14:paraId="1933561E" w14:textId="77777777" w:rsidR="006363A2" w:rsidRDefault="006363A2" w:rsidP="006363A2">
      <w:pPr>
        <w:spacing w:line="480" w:lineRule="auto"/>
        <w:jc w:val="both"/>
        <w:rPr>
          <w:rFonts w:ascii="Arial" w:hAnsi="Arial" w:cs="Arial"/>
          <w:lang w:val="en-US"/>
        </w:rPr>
      </w:pPr>
    </w:p>
    <w:p w14:paraId="617B7D56" w14:textId="77777777" w:rsidR="006363A2" w:rsidRPr="005B73E6" w:rsidRDefault="006363A2" w:rsidP="006363A2">
      <w:pPr>
        <w:spacing w:line="480" w:lineRule="auto"/>
        <w:jc w:val="both"/>
        <w:rPr>
          <w:rFonts w:ascii="Arial" w:hAnsi="Arial" w:cs="Arial"/>
          <w:lang w:val="en-US"/>
        </w:rPr>
      </w:pPr>
      <w:commentRangeStart w:id="660"/>
      <w:r w:rsidRPr="00031BDE">
        <w:rPr>
          <w:rFonts w:ascii="Arial" w:hAnsi="Arial" w:cs="Arial"/>
          <w:b/>
          <w:bCs/>
          <w:lang w:val="en-US"/>
        </w:rPr>
        <w:t>Fig 4.</w:t>
      </w:r>
      <w:r w:rsidRPr="005B73E6">
        <w:rPr>
          <w:rFonts w:ascii="Arial" w:hAnsi="Arial" w:cs="Arial"/>
          <w:lang w:val="en-US"/>
        </w:rPr>
        <w:t xml:space="preserve"> Box-plots of alpha diversity index Shannon (total diversity) of the skin microbiota per body site (axilla: (a); interdigital (b); groin (c); ear canal (d)) of non-allergic and allergic German shepherd dogs, based on Illumina 16S rRNA gene amplicon sequencing of microbial communities.</w:t>
      </w:r>
    </w:p>
    <w:p w14:paraId="59842E2C" w14:textId="77777777" w:rsidR="006363A2" w:rsidRPr="00A36F28" w:rsidRDefault="006363A2" w:rsidP="006363A2">
      <w:pPr>
        <w:spacing w:line="480" w:lineRule="auto"/>
        <w:jc w:val="both"/>
        <w:rPr>
          <w:rFonts w:ascii="Arial" w:hAnsi="Arial" w:cs="Arial"/>
          <w:lang w:val="en-US"/>
        </w:rPr>
      </w:pPr>
      <w:r w:rsidRPr="00327CEA">
        <w:rPr>
          <w:rFonts w:ascii="Arial" w:hAnsi="Arial" w:cs="Arial"/>
          <w:b/>
          <w:bCs/>
          <w:lang w:val="en-US"/>
        </w:rPr>
        <w:t xml:space="preserve">Fig 5. </w:t>
      </w:r>
      <w:r w:rsidRPr="00A36F28">
        <w:rPr>
          <w:rFonts w:ascii="Arial" w:hAnsi="Arial" w:cs="Arial"/>
          <w:lang w:val="en-US"/>
        </w:rPr>
        <w:t>Box-plots of alpha diversity index (number of taxa considering the number of singletons) per body site (axilla: (a); interdigital (b); groin (c); ear canal (d)) of non-allergic and allergic German shepherd dogs using Chao 1 index,</w:t>
      </w:r>
      <w:r w:rsidRPr="00A36F28">
        <w:rPr>
          <w:rFonts w:ascii="Arial" w:hAnsi="Arial" w:cs="Arial"/>
          <w:i/>
          <w:iCs/>
          <w:lang w:val="en-US"/>
        </w:rPr>
        <w:t xml:space="preserve"> </w:t>
      </w:r>
      <w:r w:rsidRPr="00A36F28">
        <w:rPr>
          <w:rFonts w:ascii="Arial" w:hAnsi="Arial" w:cs="Arial"/>
          <w:lang w:val="en-US"/>
        </w:rPr>
        <w:t xml:space="preserve">based on Illumina 16S rRNA gene amplicon sequencing of microbial communities. Asterisks are representing statistical significance: * </w:t>
      </w:r>
      <w:r w:rsidRPr="0037415E">
        <w:rPr>
          <w:rFonts w:ascii="Arial" w:hAnsi="Arial" w:cs="Arial"/>
          <w:lang w:val="en-US"/>
        </w:rPr>
        <w:t>p &lt;</w:t>
      </w:r>
      <w:r w:rsidRPr="00A36F28">
        <w:rPr>
          <w:rFonts w:ascii="Arial" w:hAnsi="Arial" w:cs="Arial"/>
          <w:lang w:val="en-US"/>
        </w:rPr>
        <w:t xml:space="preserve"> 0.05. </w:t>
      </w:r>
      <w:commentRangeEnd w:id="660"/>
      <w:r w:rsidR="009E243C">
        <w:rPr>
          <w:rStyle w:val="Kommentarzeichen"/>
        </w:rPr>
        <w:commentReference w:id="660"/>
      </w:r>
    </w:p>
    <w:p w14:paraId="3EEC3755" w14:textId="77777777" w:rsidR="006363A2" w:rsidRPr="005B73E6" w:rsidRDefault="006363A2" w:rsidP="006363A2">
      <w:pPr>
        <w:spacing w:line="480" w:lineRule="auto"/>
        <w:jc w:val="both"/>
        <w:rPr>
          <w:rFonts w:ascii="Arial" w:hAnsi="Arial" w:cs="Arial"/>
          <w:lang w:val="en-US"/>
        </w:rPr>
      </w:pPr>
      <w:commentRangeStart w:id="661"/>
      <w:r w:rsidRPr="00031BDE">
        <w:rPr>
          <w:rFonts w:ascii="Arial" w:hAnsi="Arial" w:cs="Arial"/>
          <w:b/>
          <w:bCs/>
          <w:lang w:val="en-US"/>
        </w:rPr>
        <w:t>Fig 6.</w:t>
      </w:r>
      <w:r w:rsidRPr="005B73E6">
        <w:rPr>
          <w:rFonts w:ascii="Arial" w:hAnsi="Arial" w:cs="Arial"/>
          <w:lang w:val="en-US"/>
        </w:rPr>
        <w:t xml:space="preserve"> Rarefaction curves (specimens versus taxa) based on Illumina 16S rRNA gene amplicon sequencing of microbial communities from the axilla (A) of allergic (a-) and non-allergic GSD. The sample sites are arranged as the curves in descending order and with an equivalent color</w:t>
      </w:r>
      <w:commentRangeEnd w:id="661"/>
      <w:r w:rsidR="009E243C">
        <w:rPr>
          <w:rStyle w:val="Kommentarzeichen"/>
        </w:rPr>
        <w:commentReference w:id="661"/>
      </w:r>
      <w:r w:rsidRPr="005B73E6">
        <w:rPr>
          <w:rFonts w:ascii="Arial" w:hAnsi="Arial" w:cs="Arial"/>
          <w:lang w:val="en-US"/>
        </w:rPr>
        <w:t>.</w:t>
      </w:r>
    </w:p>
    <w:p w14:paraId="13C89884" w14:textId="77777777" w:rsidR="0078405C" w:rsidRPr="00031BDE" w:rsidRDefault="0078405C" w:rsidP="00A17387">
      <w:pPr>
        <w:spacing w:line="480" w:lineRule="auto"/>
        <w:jc w:val="both"/>
        <w:rPr>
          <w:rFonts w:ascii="Arial" w:hAnsi="Arial" w:cs="Arial"/>
          <w:lang w:val="en-US"/>
        </w:rPr>
      </w:pPr>
    </w:p>
    <w:p w14:paraId="5305E8B3" w14:textId="77777777" w:rsidR="00F054AE" w:rsidRPr="00164CEC" w:rsidRDefault="00F054AE" w:rsidP="00F054AE">
      <w:pPr>
        <w:pStyle w:val="PlosOneLevel3Heading"/>
        <w:rPr>
          <w:ins w:id="662" w:author="Stefanie Glaeser" w:date="2021-03-03T17:04:00Z"/>
        </w:rPr>
      </w:pPr>
      <w:ins w:id="663" w:author="Stefanie Glaeser" w:date="2021-03-03T17:04:00Z">
        <w:r>
          <w:rPr>
            <w:noProof/>
          </w:rPr>
          <w:t>Differences in the</w:t>
        </w:r>
        <w:r w:rsidRPr="00164CEC">
          <w:rPr>
            <w:noProof/>
          </w:rPr>
          <w:t xml:space="preserve"> composition</w:t>
        </w:r>
        <w:r w:rsidRPr="00164CEC">
          <w:t xml:space="preserve"> of bacterial communities of allergic versus non-allergic GSD</w:t>
        </w:r>
        <w:r>
          <w:t>s</w:t>
        </w:r>
      </w:ins>
    </w:p>
    <w:p w14:paraId="4312528F" w14:textId="05DE13FA" w:rsidR="003C4BB7" w:rsidRPr="00164CEC" w:rsidDel="00F054AE" w:rsidRDefault="00783784" w:rsidP="00631F1A">
      <w:pPr>
        <w:pStyle w:val="PlosOneLevel3Heading"/>
        <w:rPr>
          <w:del w:id="664" w:author="Stefanie Glaeser" w:date="2021-03-03T17:04:00Z"/>
        </w:rPr>
      </w:pPr>
      <w:del w:id="665" w:author="Stefanie Glaeser" w:date="2021-03-03T17:04:00Z">
        <w:r w:rsidDel="00F054AE">
          <w:rPr>
            <w:noProof/>
          </w:rPr>
          <w:delText>Differences in the</w:delText>
        </w:r>
        <w:r w:rsidRPr="00164CEC" w:rsidDel="00F054AE">
          <w:rPr>
            <w:noProof/>
          </w:rPr>
          <w:delText xml:space="preserve"> </w:delText>
        </w:r>
        <w:r w:rsidR="00992317" w:rsidRPr="00164CEC" w:rsidDel="00F054AE">
          <w:rPr>
            <w:noProof/>
          </w:rPr>
          <w:delText>c</w:delText>
        </w:r>
        <w:r w:rsidR="00F45516" w:rsidRPr="00164CEC" w:rsidDel="00F054AE">
          <w:rPr>
            <w:noProof/>
          </w:rPr>
          <w:delText>omposition</w:delText>
        </w:r>
        <w:r w:rsidR="00F45516" w:rsidRPr="00164CEC" w:rsidDel="00F054AE">
          <w:delText xml:space="preserve"> of </w:delText>
        </w:r>
        <w:r w:rsidR="00BC30BC" w:rsidRPr="00164CEC" w:rsidDel="00F054AE">
          <w:delText>bacterial communities of allergic versus non-allergic GSD</w:delText>
        </w:r>
        <w:r w:rsidR="00666EF5" w:rsidDel="00F054AE">
          <w:delText>s</w:delText>
        </w:r>
      </w:del>
      <w:ins w:id="666" w:author="Neoklis" w:date="2020-09-21T08:10:00Z">
        <w:del w:id="667" w:author="Stefanie Glaeser" w:date="2021-03-03T17:04:00Z">
          <w:r w:rsidR="00781F05" w:rsidDel="00F054AE">
            <w:delText>Composition of bacterial communities of</w:delText>
          </w:r>
        </w:del>
      </w:ins>
      <w:ins w:id="668" w:author="Neoklis" w:date="2020-09-21T08:13:00Z">
        <w:del w:id="669" w:author="Stefanie Glaeser" w:date="2021-03-03T17:04:00Z">
          <w:r w:rsidR="009C05AB" w:rsidDel="00F054AE">
            <w:delText xml:space="preserve"> allergic GSDs and their differe</w:delText>
          </w:r>
          <w:r w:rsidR="00457A77" w:rsidDel="00F054AE">
            <w:delText xml:space="preserve">nces </w:delText>
          </w:r>
        </w:del>
        <w:del w:id="670" w:author="Stefanie Glaeser" w:date="2021-03-02T15:57:00Z">
          <w:r w:rsidR="00457A77" w:rsidDel="00A35F35">
            <w:delText>versus</w:delText>
          </w:r>
        </w:del>
        <w:del w:id="671" w:author="Stefanie Glaeser" w:date="2021-03-03T17:04:00Z">
          <w:r w:rsidR="00457A77" w:rsidDel="00F054AE">
            <w:delText xml:space="preserve"> non-allergic GSDs</w:delText>
          </w:r>
        </w:del>
      </w:ins>
    </w:p>
    <w:p w14:paraId="132CF090" w14:textId="1BE17301" w:rsidR="0070036D" w:rsidRDefault="00565BC9" w:rsidP="009C05AB">
      <w:pPr>
        <w:autoSpaceDE w:val="0"/>
        <w:autoSpaceDN w:val="0"/>
        <w:adjustRightInd w:val="0"/>
        <w:spacing w:line="480" w:lineRule="auto"/>
        <w:ind w:firstLine="720"/>
        <w:jc w:val="both"/>
        <w:rPr>
          <w:rFonts w:ascii="Arial" w:hAnsi="Arial" w:cs="Arial"/>
          <w:color w:val="000000"/>
          <w:lang w:val="en-US"/>
        </w:rPr>
      </w:pPr>
      <w:bookmarkStart w:id="672" w:name="_Hlk20033009"/>
      <w:ins w:id="673" w:author="Neoklis" w:date="2020-09-21T08:21:00Z">
        <w:del w:id="674" w:author="Stefanie Glaeser" w:date="2021-03-03T17:04:00Z">
          <w:r w:rsidDel="00F054AE">
            <w:rPr>
              <w:rFonts w:ascii="Arial" w:hAnsi="Arial" w:cs="Arial"/>
              <w:lang w:val="en-US"/>
            </w:rPr>
            <w:delText>The b</w:delText>
          </w:r>
        </w:del>
      </w:ins>
      <w:ins w:id="675" w:author="Neoklis" w:date="2020-09-21T08:10:00Z">
        <w:del w:id="676" w:author="Stefanie Glaeser" w:date="2021-03-03T17:04:00Z">
          <w:r w:rsidR="00A26311" w:rsidRPr="008C274C" w:rsidDel="00F054AE">
            <w:rPr>
              <w:rFonts w:ascii="Arial" w:hAnsi="Arial" w:cs="Arial"/>
              <w:lang w:val="en-US"/>
            </w:rPr>
            <w:delText xml:space="preserve">acterial community patterns </w:delText>
          </w:r>
        </w:del>
      </w:ins>
      <w:ins w:id="677" w:author="Neoklis" w:date="2020-09-21T08:21:00Z">
        <w:del w:id="678" w:author="Stefanie Glaeser" w:date="2021-03-03T17:04:00Z">
          <w:r w:rsidDel="00F054AE">
            <w:rPr>
              <w:rFonts w:ascii="Arial" w:hAnsi="Arial" w:cs="Arial"/>
              <w:lang w:val="en-US"/>
            </w:rPr>
            <w:delText>of</w:delText>
          </w:r>
        </w:del>
      </w:ins>
      <w:ins w:id="679" w:author="Neoklis" w:date="2020-09-21T08:10:00Z">
        <w:del w:id="680" w:author="Stefanie Glaeser" w:date="2021-03-03T17:04:00Z">
          <w:r w:rsidR="00A26311" w:rsidRPr="008C274C" w:rsidDel="00F054AE">
            <w:rPr>
              <w:rFonts w:ascii="Arial" w:hAnsi="Arial" w:cs="Arial"/>
              <w:lang w:val="en-US"/>
            </w:rPr>
            <w:delText xml:space="preserve"> the different body si</w:delText>
          </w:r>
          <w:r w:rsidR="00A26311" w:rsidDel="00F054AE">
            <w:rPr>
              <w:rFonts w:ascii="Arial" w:hAnsi="Arial" w:cs="Arial"/>
              <w:lang w:val="en-US"/>
            </w:rPr>
            <w:delText>t</w:delText>
          </w:r>
          <w:r w:rsidR="00A26311" w:rsidRPr="00031BDE" w:rsidDel="00F054AE">
            <w:rPr>
              <w:rFonts w:ascii="Arial" w:hAnsi="Arial" w:cs="Arial"/>
              <w:lang w:val="en-US"/>
            </w:rPr>
            <w:delText xml:space="preserve">es for the individual </w:delText>
          </w:r>
          <w:r w:rsidR="00A26311" w:rsidDel="00F054AE">
            <w:rPr>
              <w:rFonts w:ascii="Arial" w:hAnsi="Arial" w:cs="Arial"/>
              <w:lang w:val="en-US"/>
            </w:rPr>
            <w:delText>allergic</w:delText>
          </w:r>
          <w:r w:rsidR="00A26311" w:rsidRPr="00031BDE" w:rsidDel="00F054AE">
            <w:rPr>
              <w:rFonts w:ascii="Arial" w:hAnsi="Arial" w:cs="Arial"/>
              <w:lang w:val="en-US"/>
            </w:rPr>
            <w:delText xml:space="preserve"> dogs were investigated by NMDS analysis based on a similarity matrix generated with the Bray Curtis similarity index. </w:delText>
          </w:r>
          <w:r w:rsidR="00A26311" w:rsidRPr="00AE39E5" w:rsidDel="00F054AE">
            <w:rPr>
              <w:rFonts w:ascii="Arial" w:hAnsi="Arial" w:cs="Arial"/>
              <w:noProof/>
              <w:color w:val="000000"/>
              <w:lang w:val="en-US"/>
            </w:rPr>
            <w:delText>One way</w:delText>
          </w:r>
          <w:r w:rsidR="00A26311" w:rsidRPr="00AE39E5" w:rsidDel="00F054AE">
            <w:rPr>
              <w:rFonts w:ascii="Arial" w:hAnsi="Arial" w:cs="Arial"/>
              <w:color w:val="000000"/>
              <w:lang w:val="en-US"/>
            </w:rPr>
            <w:delText xml:space="preserve"> ANOSIM a</w:delText>
          </w:r>
          <w:r w:rsidR="00A26311" w:rsidRPr="00624912" w:rsidDel="00F054AE">
            <w:rPr>
              <w:rFonts w:ascii="Arial" w:hAnsi="Arial" w:cs="Arial"/>
              <w:color w:val="000000"/>
              <w:lang w:val="en-US"/>
            </w:rPr>
            <w:delText>n</w:delText>
          </w:r>
          <w:r w:rsidR="00A26311" w:rsidRPr="00476465" w:rsidDel="00F054AE">
            <w:rPr>
              <w:rFonts w:ascii="Arial" w:hAnsi="Arial" w:cs="Arial"/>
              <w:color w:val="000000"/>
              <w:lang w:val="en-US"/>
            </w:rPr>
            <w:delText>alysi</w:delText>
          </w:r>
          <w:r w:rsidR="00A26311" w:rsidRPr="00E4252C" w:rsidDel="00F054AE">
            <w:rPr>
              <w:rFonts w:ascii="Arial" w:hAnsi="Arial" w:cs="Arial"/>
              <w:color w:val="000000"/>
              <w:lang w:val="en-US"/>
            </w:rPr>
            <w:delText>s (</w:delText>
          </w:r>
          <w:r w:rsidR="00A26311" w:rsidDel="00F054AE">
            <w:rPr>
              <w:rFonts w:ascii="Arial" w:hAnsi="Arial" w:cs="Arial"/>
              <w:lang w:val="en-US"/>
            </w:rPr>
            <w:delText>p</w:delText>
          </w:r>
          <w:r w:rsidR="00A26311" w:rsidRPr="00CE4B0C" w:rsidDel="00F054AE">
            <w:rPr>
              <w:rFonts w:ascii="Arial" w:hAnsi="Arial" w:cs="Arial"/>
              <w:color w:val="000000"/>
              <w:lang w:val="en-US"/>
            </w:rPr>
            <w:delText>= 0.</w:delText>
          </w:r>
        </w:del>
      </w:ins>
      <w:ins w:id="681" w:author="Neoklis" w:date="2020-09-21T08:22:00Z">
        <w:del w:id="682" w:author="Stefanie Glaeser" w:date="2021-03-03T17:04:00Z">
          <w:r w:rsidR="000001AA" w:rsidDel="00F054AE">
            <w:rPr>
              <w:rFonts w:ascii="Arial" w:hAnsi="Arial" w:cs="Arial"/>
              <w:color w:val="000000"/>
              <w:lang w:val="en-US"/>
            </w:rPr>
            <w:delText>6)</w:delText>
          </w:r>
        </w:del>
      </w:ins>
      <w:ins w:id="683" w:author="Neoklis" w:date="2020-09-21T08:10:00Z">
        <w:del w:id="684" w:author="Stefanie Glaeser" w:date="2021-03-03T17:04:00Z">
          <w:r w:rsidR="00A26311" w:rsidRPr="00D33869" w:rsidDel="00F054AE">
            <w:rPr>
              <w:rFonts w:ascii="Arial" w:hAnsi="Arial" w:cs="Arial"/>
              <w:color w:val="000000"/>
              <w:lang w:val="en-US"/>
            </w:rPr>
            <w:delText xml:space="preserve"> and One way PERMANOVA anal</w:delText>
          </w:r>
          <w:r w:rsidR="00A26311" w:rsidRPr="00731D66" w:rsidDel="00F054AE">
            <w:rPr>
              <w:rFonts w:ascii="Arial" w:hAnsi="Arial" w:cs="Arial"/>
              <w:color w:val="000000"/>
              <w:lang w:val="en-US"/>
            </w:rPr>
            <w:delText xml:space="preserve">ysis </w:delText>
          </w:r>
          <w:r w:rsidR="00A26311" w:rsidRPr="00204F95" w:rsidDel="00F054AE">
            <w:rPr>
              <w:rFonts w:ascii="Arial" w:hAnsi="Arial" w:cs="Arial"/>
              <w:color w:val="000000"/>
              <w:lang w:val="en-US"/>
            </w:rPr>
            <w:delText>(</w:delText>
          </w:r>
          <w:r w:rsidR="00A26311" w:rsidDel="00F054AE">
            <w:rPr>
              <w:rFonts w:ascii="Arial" w:hAnsi="Arial" w:cs="Arial"/>
              <w:lang w:val="en-US"/>
            </w:rPr>
            <w:delText>p</w:delText>
          </w:r>
          <w:r w:rsidR="00A26311" w:rsidRPr="00204F95" w:rsidDel="00F054AE">
            <w:rPr>
              <w:rFonts w:ascii="Arial" w:hAnsi="Arial" w:cs="Arial"/>
              <w:color w:val="000000"/>
              <w:lang w:val="en-US"/>
            </w:rPr>
            <w:delText>= 0.</w:delText>
          </w:r>
        </w:del>
      </w:ins>
      <w:ins w:id="685" w:author="Neoklis" w:date="2020-09-21T08:22:00Z">
        <w:del w:id="686" w:author="Stefanie Glaeser" w:date="2021-03-03T17:04:00Z">
          <w:r w:rsidR="000001AA" w:rsidDel="00F054AE">
            <w:rPr>
              <w:rFonts w:ascii="Arial" w:hAnsi="Arial" w:cs="Arial"/>
              <w:color w:val="000000"/>
              <w:lang w:val="en-US"/>
            </w:rPr>
            <w:delText>32</w:delText>
          </w:r>
        </w:del>
      </w:ins>
      <w:ins w:id="687" w:author="Neoklis" w:date="2020-09-21T08:10:00Z">
        <w:del w:id="688" w:author="Stefanie Glaeser" w:date="2021-03-03T17:04:00Z">
          <w:r w:rsidR="00A26311" w:rsidRPr="003E67F4" w:rsidDel="00F054AE">
            <w:rPr>
              <w:rFonts w:ascii="Arial" w:hAnsi="Arial" w:cs="Arial"/>
              <w:color w:val="000000"/>
              <w:lang w:val="en-US"/>
            </w:rPr>
            <w:delText>)</w:delText>
          </w:r>
          <w:r w:rsidR="00A26311" w:rsidRPr="00031BDE" w:rsidDel="00F054AE">
            <w:rPr>
              <w:rFonts w:ascii="Arial" w:hAnsi="Arial" w:cs="Arial"/>
              <w:lang w:val="en-US"/>
            </w:rPr>
            <w:delText xml:space="preserve"> did not reveal significant differences </w:delText>
          </w:r>
          <w:r w:rsidR="00A26311" w:rsidRPr="00A1387B" w:rsidDel="00F054AE">
            <w:rPr>
              <w:rFonts w:ascii="Arial" w:hAnsi="Arial" w:cs="Arial"/>
              <w:color w:val="000000"/>
              <w:lang w:val="en-US"/>
            </w:rPr>
            <w:delText xml:space="preserve">between the four different body sites (axilla, interdigital, groin and ear canal) of the </w:delText>
          </w:r>
          <w:r w:rsidR="00A26311" w:rsidDel="00F054AE">
            <w:rPr>
              <w:rFonts w:ascii="Arial" w:hAnsi="Arial" w:cs="Arial"/>
              <w:color w:val="000000"/>
              <w:lang w:val="en-US"/>
            </w:rPr>
            <w:delText>allergic</w:delText>
          </w:r>
          <w:r w:rsidR="00A26311" w:rsidRPr="00A1387B" w:rsidDel="00F054AE">
            <w:rPr>
              <w:rFonts w:ascii="Arial" w:hAnsi="Arial" w:cs="Arial"/>
              <w:color w:val="000000"/>
              <w:lang w:val="en-US"/>
            </w:rPr>
            <w:delText xml:space="preserve"> GSD</w:delText>
          </w:r>
          <w:r w:rsidR="00A26311" w:rsidDel="00F054AE">
            <w:rPr>
              <w:rFonts w:ascii="Arial" w:hAnsi="Arial" w:cs="Arial"/>
              <w:color w:val="000000"/>
              <w:lang w:val="en-US"/>
            </w:rPr>
            <w:delText xml:space="preserve">s. </w:delText>
          </w:r>
        </w:del>
      </w:ins>
      <w:r w:rsidR="0070036D">
        <w:rPr>
          <w:rFonts w:ascii="Arial" w:hAnsi="Arial" w:cs="Arial"/>
          <w:color w:val="000000"/>
          <w:lang w:val="en-US"/>
        </w:rPr>
        <w:t xml:space="preserve">Shifts in the bacterial community composition at the skin of allergic dogs </w:t>
      </w:r>
      <w:ins w:id="689" w:author="Neoklis" w:date="2020-09-21T08:23:00Z">
        <w:r w:rsidR="000001AA">
          <w:rPr>
            <w:rFonts w:ascii="Arial" w:hAnsi="Arial" w:cs="Arial"/>
            <w:color w:val="000000"/>
            <w:lang w:val="en-US"/>
          </w:rPr>
          <w:t xml:space="preserve">compared to non-allergic dogs </w:t>
        </w:r>
      </w:ins>
      <w:r w:rsidR="0070036D">
        <w:rPr>
          <w:rFonts w:ascii="Arial" w:hAnsi="Arial" w:cs="Arial"/>
          <w:color w:val="000000"/>
          <w:lang w:val="en-US"/>
        </w:rPr>
        <w:t xml:space="preserve">were visualized in NMDS plots (Fig 7). Significant differences were obtained for the axilla (A; </w:t>
      </w:r>
      <w:r w:rsidR="0070036D">
        <w:rPr>
          <w:rFonts w:ascii="Arial" w:hAnsi="Arial" w:cs="Arial"/>
          <w:noProof/>
          <w:color w:val="000000"/>
          <w:lang w:val="en-US"/>
        </w:rPr>
        <w:t>One way</w:t>
      </w:r>
      <w:r w:rsidR="0070036D">
        <w:rPr>
          <w:rFonts w:ascii="Arial" w:hAnsi="Arial" w:cs="Arial"/>
          <w:color w:val="000000"/>
          <w:lang w:val="en-US"/>
        </w:rPr>
        <w:t xml:space="preserve"> ANOSIM </w:t>
      </w:r>
      <w:r w:rsidR="0070036D">
        <w:rPr>
          <w:rFonts w:ascii="Arial" w:hAnsi="Arial" w:cs="Arial"/>
          <w:lang w:val="en-US"/>
        </w:rPr>
        <w:t>p</w:t>
      </w:r>
      <w:r w:rsidR="0070036D">
        <w:rPr>
          <w:rFonts w:ascii="Arial" w:hAnsi="Arial" w:cs="Arial"/>
          <w:color w:val="000000"/>
          <w:lang w:val="en-US"/>
        </w:rPr>
        <w:t xml:space="preserve">=0.048, R=0.1001; One way PERMANOVA </w:t>
      </w:r>
      <w:r w:rsidR="0070036D">
        <w:rPr>
          <w:rFonts w:ascii="Arial" w:hAnsi="Arial" w:cs="Arial"/>
          <w:lang w:val="en-US"/>
        </w:rPr>
        <w:t>p</w:t>
      </w:r>
      <w:r w:rsidR="0070036D">
        <w:rPr>
          <w:rFonts w:ascii="Arial" w:hAnsi="Arial" w:cs="Arial"/>
          <w:color w:val="000000"/>
          <w:lang w:val="en-US"/>
        </w:rPr>
        <w:t xml:space="preserve">=0.0256), groin (L; </w:t>
      </w:r>
      <w:r w:rsidR="0070036D">
        <w:rPr>
          <w:rFonts w:ascii="Arial" w:hAnsi="Arial" w:cs="Arial"/>
          <w:noProof/>
          <w:color w:val="000000"/>
          <w:lang w:val="en-US"/>
        </w:rPr>
        <w:t>One way</w:t>
      </w:r>
      <w:r w:rsidR="0070036D">
        <w:rPr>
          <w:rFonts w:ascii="Arial" w:hAnsi="Arial" w:cs="Arial"/>
          <w:color w:val="000000"/>
          <w:lang w:val="en-US"/>
        </w:rPr>
        <w:t xml:space="preserve"> ANOSIM </w:t>
      </w:r>
      <w:r w:rsidR="0070036D">
        <w:rPr>
          <w:rFonts w:ascii="Arial" w:hAnsi="Arial" w:cs="Arial"/>
          <w:lang w:val="en-US"/>
        </w:rPr>
        <w:t>p</w:t>
      </w:r>
      <w:r w:rsidR="0070036D">
        <w:rPr>
          <w:rFonts w:ascii="Arial" w:hAnsi="Arial" w:cs="Arial"/>
          <w:color w:val="000000"/>
          <w:lang w:val="en-US"/>
        </w:rPr>
        <w:t>=0.036, R=0.00386; One way PERMANOVA</w:t>
      </w:r>
      <w:r w:rsidR="0070036D">
        <w:rPr>
          <w:rFonts w:ascii="Arial" w:hAnsi="Arial" w:cs="Arial"/>
          <w:lang w:val="en-US"/>
        </w:rPr>
        <w:t xml:space="preserve"> p=</w:t>
      </w:r>
      <w:r w:rsidR="0070036D">
        <w:rPr>
          <w:rFonts w:ascii="Arial" w:hAnsi="Arial" w:cs="Arial"/>
          <w:color w:val="000000"/>
          <w:lang w:val="en-US"/>
        </w:rPr>
        <w:t xml:space="preserve"> 0.0264) and ear canal (O; </w:t>
      </w:r>
      <w:r w:rsidR="0070036D">
        <w:rPr>
          <w:rFonts w:ascii="Arial" w:hAnsi="Arial" w:cs="Arial"/>
          <w:noProof/>
          <w:color w:val="000000"/>
          <w:lang w:val="en-US"/>
        </w:rPr>
        <w:t>One way</w:t>
      </w:r>
      <w:r w:rsidR="0070036D">
        <w:rPr>
          <w:rFonts w:ascii="Arial" w:hAnsi="Arial" w:cs="Arial"/>
          <w:color w:val="000000"/>
          <w:lang w:val="en-US"/>
        </w:rPr>
        <w:t xml:space="preserve"> ANOSIM </w:t>
      </w:r>
      <w:r w:rsidR="0070036D">
        <w:rPr>
          <w:rFonts w:ascii="Arial" w:hAnsi="Arial" w:cs="Arial"/>
          <w:lang w:val="en-US"/>
        </w:rPr>
        <w:t>p</w:t>
      </w:r>
      <w:r w:rsidR="0070036D">
        <w:rPr>
          <w:rFonts w:ascii="Arial" w:hAnsi="Arial" w:cs="Arial"/>
          <w:color w:val="000000"/>
          <w:lang w:val="en-US"/>
        </w:rPr>
        <w:t xml:space="preserve">=0.0012, R=0.1842; One way PERMANOVA </w:t>
      </w:r>
      <w:r w:rsidR="0070036D">
        <w:rPr>
          <w:rFonts w:ascii="Arial" w:hAnsi="Arial" w:cs="Arial"/>
          <w:lang w:val="en-US"/>
        </w:rPr>
        <w:t>p=</w:t>
      </w:r>
      <w:r w:rsidR="0070036D">
        <w:rPr>
          <w:rFonts w:ascii="Arial" w:hAnsi="Arial" w:cs="Arial"/>
          <w:color w:val="000000"/>
          <w:lang w:val="en-US"/>
        </w:rPr>
        <w:t xml:space="preserve"> 0.0025), but not for the interdigital area (Int; </w:t>
      </w:r>
      <w:r w:rsidR="0070036D">
        <w:rPr>
          <w:rFonts w:ascii="Arial" w:hAnsi="Arial" w:cs="Arial"/>
          <w:noProof/>
          <w:color w:val="000000"/>
          <w:lang w:val="en-US"/>
        </w:rPr>
        <w:lastRenderedPageBreak/>
        <w:t>One way</w:t>
      </w:r>
      <w:r w:rsidR="0070036D">
        <w:rPr>
          <w:rFonts w:ascii="Arial" w:hAnsi="Arial" w:cs="Arial"/>
          <w:color w:val="000000"/>
          <w:lang w:val="en-US"/>
        </w:rPr>
        <w:t xml:space="preserve"> ANOSIM </w:t>
      </w:r>
      <w:r w:rsidR="0070036D">
        <w:rPr>
          <w:rFonts w:ascii="Arial" w:hAnsi="Arial" w:cs="Arial"/>
          <w:lang w:val="en-US"/>
        </w:rPr>
        <w:t>p</w:t>
      </w:r>
      <w:r w:rsidR="0070036D">
        <w:rPr>
          <w:rFonts w:ascii="Arial" w:hAnsi="Arial" w:cs="Arial"/>
          <w:color w:val="000000"/>
          <w:lang w:val="en-US"/>
        </w:rPr>
        <w:t>=0.1548; One way PERMANOVA</w:t>
      </w:r>
      <w:r w:rsidR="0070036D">
        <w:rPr>
          <w:rFonts w:ascii="Arial" w:hAnsi="Arial" w:cs="Arial"/>
          <w:lang w:val="en-US"/>
        </w:rPr>
        <w:t xml:space="preserve"> p=</w:t>
      </w:r>
      <w:r w:rsidR="0070036D">
        <w:rPr>
          <w:rFonts w:ascii="Arial" w:hAnsi="Arial" w:cs="Arial"/>
          <w:color w:val="000000"/>
          <w:lang w:val="en-US"/>
        </w:rPr>
        <w:t xml:space="preserve"> 0.1171). </w:t>
      </w:r>
      <w:r w:rsidR="0070036D">
        <w:rPr>
          <w:rFonts w:ascii="Arial" w:hAnsi="Arial" w:cs="Arial"/>
          <w:lang w:val="en-US"/>
        </w:rPr>
        <w:t xml:space="preserve">The inclusion of the health status (non-allergic vs allergic) confirmed that allergy correlated with the significant differences of the clustering of the community patterns between the samples (Fig 7). </w:t>
      </w:r>
      <w:r w:rsidR="0070036D">
        <w:rPr>
          <w:rFonts w:ascii="Arial" w:hAnsi="Arial" w:cs="Arial"/>
          <w:color w:val="000000"/>
          <w:lang w:val="en-US"/>
        </w:rPr>
        <w:t xml:space="preserve">Sample a18O (ear canal of the allergic dog a18) was excluded from the </w:t>
      </w:r>
      <w:r w:rsidR="0070036D">
        <w:rPr>
          <w:rFonts w:ascii="Arial" w:hAnsi="Arial" w:cs="Arial"/>
          <w:noProof/>
          <w:color w:val="000000"/>
          <w:lang w:val="en-US"/>
        </w:rPr>
        <w:t>NMDS</w:t>
      </w:r>
      <w:r w:rsidR="0070036D">
        <w:rPr>
          <w:rFonts w:ascii="Arial" w:hAnsi="Arial" w:cs="Arial"/>
          <w:color w:val="000000"/>
          <w:lang w:val="en-US"/>
        </w:rPr>
        <w:t xml:space="preserve"> plot because the </w:t>
      </w:r>
      <w:r w:rsidR="0070036D">
        <w:rPr>
          <w:rFonts w:ascii="Arial" w:hAnsi="Arial" w:cs="Arial"/>
          <w:noProof/>
          <w:color w:val="000000"/>
          <w:lang w:val="en-US"/>
        </w:rPr>
        <w:t>community</w:t>
      </w:r>
      <w:r w:rsidR="0070036D">
        <w:rPr>
          <w:rFonts w:ascii="Arial" w:hAnsi="Arial" w:cs="Arial"/>
          <w:color w:val="000000"/>
          <w:lang w:val="en-US"/>
        </w:rPr>
        <w:t xml:space="preserve"> was too different (Fig 5 in S2). The strong difference of the community profile was due to the high relative abundance of the genus </w:t>
      </w:r>
      <w:r w:rsidR="0070036D">
        <w:rPr>
          <w:rFonts w:ascii="Arial" w:hAnsi="Arial" w:cs="Arial"/>
          <w:i/>
          <w:color w:val="000000"/>
          <w:lang w:val="en-US"/>
        </w:rPr>
        <w:t>Staphylococcus</w:t>
      </w:r>
      <w:r w:rsidR="0070036D">
        <w:rPr>
          <w:rFonts w:ascii="Arial" w:hAnsi="Arial" w:cs="Arial"/>
          <w:color w:val="000000"/>
          <w:lang w:val="en-US"/>
        </w:rPr>
        <w:t xml:space="preserve"> (91.3%) compared to 0.02-6.4% in the other samples (Table 6 in S1). </w:t>
      </w:r>
    </w:p>
    <w:p w14:paraId="3E1590D1" w14:textId="77777777" w:rsidR="0070036D" w:rsidRDefault="0070036D" w:rsidP="0070036D">
      <w:pPr>
        <w:autoSpaceDE w:val="0"/>
        <w:autoSpaceDN w:val="0"/>
        <w:adjustRightInd w:val="0"/>
        <w:spacing w:line="480" w:lineRule="auto"/>
        <w:ind w:firstLine="720"/>
        <w:jc w:val="both"/>
        <w:rPr>
          <w:rFonts w:ascii="Arial" w:hAnsi="Arial" w:cs="Arial"/>
          <w:lang w:val="en-US"/>
        </w:rPr>
      </w:pPr>
      <w:r>
        <w:rPr>
          <w:rFonts w:ascii="Arial" w:hAnsi="Arial" w:cs="Arial"/>
          <w:color w:val="000000"/>
          <w:lang w:val="en-US"/>
        </w:rPr>
        <w:t xml:space="preserve">In order to determine which taxa (phylogenetic groups/genera) had the main contribution to the community differences among allergic versus non-allergic GSD for each body site, SIMPER analysis was performed. Phylogenetic groups with the highest contributions (&gt;2%) are listed in S1 </w:t>
      </w:r>
      <w:r>
        <w:rPr>
          <w:rFonts w:ascii="Arial" w:hAnsi="Arial" w:cs="Arial"/>
          <w:noProof/>
          <w:color w:val="000000"/>
          <w:lang w:val="en-US"/>
        </w:rPr>
        <w:t>Table</w:t>
      </w:r>
      <w:r>
        <w:rPr>
          <w:rFonts w:ascii="Arial" w:hAnsi="Arial" w:cs="Arial"/>
          <w:color w:val="000000"/>
          <w:lang w:val="en-US"/>
        </w:rPr>
        <w:t xml:space="preserve"> </w:t>
      </w:r>
      <w:r>
        <w:rPr>
          <w:rFonts w:ascii="Arial" w:hAnsi="Arial" w:cs="Arial"/>
          <w:lang w:val="en-US"/>
        </w:rPr>
        <w:t>10</w:t>
      </w:r>
      <w:r>
        <w:rPr>
          <w:rFonts w:ascii="Arial" w:hAnsi="Arial" w:cs="Arial"/>
          <w:color w:val="000000"/>
          <w:lang w:val="en-US"/>
        </w:rPr>
        <w:t xml:space="preserve">. The genus </w:t>
      </w:r>
      <w:r>
        <w:rPr>
          <w:rFonts w:ascii="Arial" w:hAnsi="Arial" w:cs="Arial"/>
          <w:i/>
          <w:noProof/>
          <w:color w:val="000000"/>
          <w:lang w:val="en-US"/>
        </w:rPr>
        <w:t>Macrococcus</w:t>
      </w:r>
      <w:r>
        <w:rPr>
          <w:rFonts w:ascii="Arial" w:hAnsi="Arial" w:cs="Arial"/>
          <w:i/>
          <w:color w:val="000000"/>
          <w:lang w:val="en-US"/>
        </w:rPr>
        <w:t xml:space="preserve"> </w:t>
      </w:r>
      <w:r>
        <w:rPr>
          <w:rFonts w:ascii="Arial" w:hAnsi="Arial" w:cs="Arial"/>
          <w:color w:val="000000"/>
          <w:lang w:val="en-US"/>
        </w:rPr>
        <w:t>(9.0% contribution) was the major contributor for the differences in the samples from the axilla (A), followed by</w:t>
      </w:r>
      <w:r>
        <w:rPr>
          <w:rFonts w:ascii="Arial" w:hAnsi="Arial" w:cs="Arial"/>
          <w:i/>
          <w:color w:val="000000"/>
          <w:lang w:val="en-US"/>
        </w:rPr>
        <w:t xml:space="preserve"> Staphylococcus </w:t>
      </w:r>
      <w:r>
        <w:rPr>
          <w:rFonts w:ascii="Arial" w:hAnsi="Arial" w:cs="Arial"/>
          <w:color w:val="000000"/>
          <w:lang w:val="en-US"/>
        </w:rPr>
        <w:t xml:space="preserve">(4.7% contribution). For the samples from the groin (L) the genus </w:t>
      </w:r>
      <w:r>
        <w:rPr>
          <w:rFonts w:ascii="Arial" w:hAnsi="Arial" w:cs="Arial"/>
          <w:i/>
          <w:color w:val="000000"/>
          <w:lang w:val="en-US"/>
        </w:rPr>
        <w:t>Staphylococcus</w:t>
      </w:r>
      <w:r>
        <w:rPr>
          <w:rFonts w:ascii="Arial" w:hAnsi="Arial" w:cs="Arial"/>
          <w:color w:val="000000"/>
          <w:lang w:val="en-US"/>
        </w:rPr>
        <w:t xml:space="preserve"> contributed the most (7.0% contribution). For the ear </w:t>
      </w:r>
      <w:r>
        <w:rPr>
          <w:rFonts w:ascii="Arial" w:hAnsi="Arial" w:cs="Arial"/>
          <w:noProof/>
          <w:color w:val="000000"/>
          <w:lang w:val="en-US"/>
        </w:rPr>
        <w:t>canal (O),</w:t>
      </w:r>
      <w:r>
        <w:rPr>
          <w:rFonts w:ascii="Arial" w:hAnsi="Arial" w:cs="Arial"/>
          <w:color w:val="000000"/>
          <w:lang w:val="en-US"/>
        </w:rPr>
        <w:t xml:space="preserve"> </w:t>
      </w:r>
      <w:proofErr w:type="spellStart"/>
      <w:r>
        <w:rPr>
          <w:rFonts w:ascii="Arial" w:hAnsi="Arial" w:cs="Arial"/>
          <w:i/>
          <w:lang w:val="en-US"/>
        </w:rPr>
        <w:t>Brevibacterium</w:t>
      </w:r>
      <w:proofErr w:type="spellEnd"/>
      <w:r>
        <w:rPr>
          <w:rFonts w:ascii="Arial" w:hAnsi="Arial" w:cs="Arial"/>
          <w:i/>
          <w:lang w:val="en-US"/>
        </w:rPr>
        <w:t xml:space="preserve"> </w:t>
      </w:r>
      <w:r>
        <w:rPr>
          <w:rFonts w:ascii="Arial" w:hAnsi="Arial" w:cs="Arial"/>
          <w:lang w:val="en-US"/>
        </w:rPr>
        <w:t>contributed the most to the differences (2.5% contribution) with S</w:t>
      </w:r>
      <w:r>
        <w:rPr>
          <w:rFonts w:ascii="Arial" w:hAnsi="Arial" w:cs="Arial"/>
          <w:i/>
          <w:lang w:val="en-US"/>
        </w:rPr>
        <w:t>taphylococcus</w:t>
      </w:r>
      <w:r>
        <w:rPr>
          <w:rFonts w:ascii="Arial" w:hAnsi="Arial" w:cs="Arial"/>
          <w:lang w:val="en-US"/>
        </w:rPr>
        <w:t xml:space="preserve"> of the sample a18O </w:t>
      </w:r>
      <w:r>
        <w:rPr>
          <w:rFonts w:ascii="Arial" w:hAnsi="Arial" w:cs="Arial"/>
          <w:noProof/>
          <w:lang w:val="en-US"/>
        </w:rPr>
        <w:t>being excluded</w:t>
      </w:r>
      <w:r>
        <w:rPr>
          <w:rFonts w:ascii="Arial" w:hAnsi="Arial" w:cs="Arial"/>
          <w:lang w:val="en-US"/>
        </w:rPr>
        <w:t xml:space="preserve"> as dominated all the other, as mentioned above, affecting the comparison.</w:t>
      </w:r>
    </w:p>
    <w:p w14:paraId="5C6166DC" w14:textId="23793609" w:rsidR="0070036D" w:rsidDel="00F054AE" w:rsidRDefault="0070036D" w:rsidP="0070036D">
      <w:pPr>
        <w:autoSpaceDE w:val="0"/>
        <w:autoSpaceDN w:val="0"/>
        <w:adjustRightInd w:val="0"/>
        <w:spacing w:line="480" w:lineRule="auto"/>
        <w:ind w:firstLine="720"/>
        <w:jc w:val="both"/>
        <w:rPr>
          <w:del w:id="690" w:author="Stefanie Glaeser" w:date="2021-03-03T17:05:00Z"/>
          <w:rFonts w:ascii="Arial" w:hAnsi="Arial" w:cs="Arial"/>
          <w:color w:val="000000"/>
          <w:lang w:val="en-US"/>
        </w:rPr>
      </w:pPr>
      <w:del w:id="691" w:author="Stefanie Glaeser" w:date="2021-03-03T17:05:00Z">
        <w:r w:rsidDel="00F054AE">
          <w:rPr>
            <w:rFonts w:ascii="Arial" w:hAnsi="Arial" w:cs="Arial"/>
            <w:lang w:val="en-US"/>
          </w:rPr>
          <w:delText xml:space="preserve">In order to evaluate if oclacitinib had an effect in the </w:delText>
        </w:r>
        <w:r w:rsidDel="00F054AE">
          <w:rPr>
            <w:rFonts w:ascii="Arial" w:hAnsi="Arial" w:cs="Arial"/>
            <w:color w:val="000000"/>
            <w:lang w:val="en-US"/>
          </w:rPr>
          <w:delText xml:space="preserve">composition of the skin microbiota of the allergic dogs, we compared the bacterial communities’ composition, as described above for the subgroups allergic with oclacitinib (n=6) and without oclacitinib (n=6). No significant difference was obtained, proposing that oclacitinib did not affected the cutaneous and ear canal microbiota composition (One way ANOSIM </w:delText>
        </w:r>
        <w:r w:rsidDel="00F054AE">
          <w:rPr>
            <w:rFonts w:ascii="Arial" w:hAnsi="Arial" w:cs="Arial"/>
            <w:lang w:val="en-US"/>
          </w:rPr>
          <w:delText>p-value</w:delText>
        </w:r>
        <w:r w:rsidDel="00F054AE">
          <w:rPr>
            <w:rFonts w:ascii="Arial" w:hAnsi="Arial" w:cs="Arial"/>
            <w:color w:val="000000"/>
            <w:lang w:val="en-US"/>
          </w:rPr>
          <w:delText xml:space="preserve">s; axilla: p= 0.2777; interdigital: p= 0.2949; groin: p=0.1494; ear canal: p= 0.9022) among the allergic dogs, given the small number of the subgroup population. On this basis we assume that apoquel </w:delText>
        </w:r>
      </w:del>
      <w:ins w:id="692" w:author="Neoklis" w:date="2020-08-22T16:42:00Z">
        <w:del w:id="693" w:author="Stefanie Glaeser" w:date="2021-03-03T17:05:00Z">
          <w:r w:rsidR="00712BEE" w:rsidDel="00F054AE">
            <w:rPr>
              <w:rFonts w:ascii="Arial" w:hAnsi="Arial" w:cs="Arial"/>
              <w:color w:val="000000"/>
              <w:lang w:val="en-US"/>
            </w:rPr>
            <w:delText xml:space="preserve">oclacitinib </w:delText>
          </w:r>
        </w:del>
      </w:ins>
      <w:del w:id="694" w:author="Stefanie Glaeser" w:date="2021-03-03T17:05:00Z">
        <w:r w:rsidDel="00F054AE">
          <w:rPr>
            <w:rFonts w:ascii="Arial" w:hAnsi="Arial" w:cs="Arial"/>
            <w:color w:val="000000"/>
            <w:lang w:val="en-US"/>
          </w:rPr>
          <w:delText>did not affect the comparison between allergic and non-allergic dogs.</w:delText>
        </w:r>
      </w:del>
    </w:p>
    <w:p w14:paraId="1FB3E3F6" w14:textId="77777777" w:rsidR="0070036D" w:rsidRDefault="0070036D" w:rsidP="0070036D">
      <w:pPr>
        <w:autoSpaceDE w:val="0"/>
        <w:autoSpaceDN w:val="0"/>
        <w:adjustRightInd w:val="0"/>
        <w:spacing w:line="480" w:lineRule="auto"/>
        <w:jc w:val="both"/>
        <w:rPr>
          <w:rFonts w:ascii="Arial" w:hAnsi="Arial" w:cs="Arial"/>
          <w:color w:val="000000"/>
          <w:lang w:val="en-US"/>
        </w:rPr>
      </w:pPr>
    </w:p>
    <w:p w14:paraId="7FEFF063" w14:textId="2EE7409C" w:rsidR="00F1585D" w:rsidRPr="00F1585D" w:rsidRDefault="0070036D" w:rsidP="00F1585D">
      <w:pPr>
        <w:autoSpaceDE w:val="0"/>
        <w:autoSpaceDN w:val="0"/>
        <w:adjustRightInd w:val="0"/>
        <w:spacing w:line="480" w:lineRule="auto"/>
        <w:jc w:val="both"/>
        <w:rPr>
          <w:rFonts w:ascii="Arial" w:hAnsi="Arial" w:cs="Arial"/>
          <w:color w:val="000000"/>
          <w:lang w:val="en-US"/>
        </w:rPr>
      </w:pPr>
      <w:r w:rsidRPr="00031BDE">
        <w:rPr>
          <w:rFonts w:ascii="Arial" w:hAnsi="Arial" w:cs="Arial"/>
          <w:b/>
          <w:bCs/>
          <w:color w:val="000000"/>
          <w:lang w:val="en-US"/>
        </w:rPr>
        <w:t>Fig 7.</w:t>
      </w:r>
      <w:r w:rsidRPr="00F1585D">
        <w:rPr>
          <w:rFonts w:ascii="Arial" w:hAnsi="Arial" w:cs="Arial"/>
          <w:color w:val="000000"/>
          <w:lang w:val="en-US"/>
        </w:rPr>
        <w:t xml:space="preserve"> Comparative analysis of the skin microbiota composition of relative abundance patterns at each body site of </w:t>
      </w:r>
      <w:r>
        <w:rPr>
          <w:rFonts w:ascii="Arial" w:hAnsi="Arial" w:cs="Arial"/>
          <w:color w:val="000000"/>
          <w:lang w:val="en-US"/>
        </w:rPr>
        <w:t>non-allergic</w:t>
      </w:r>
      <w:r w:rsidRPr="00F1585D">
        <w:rPr>
          <w:rFonts w:ascii="Arial" w:hAnsi="Arial" w:cs="Arial"/>
          <w:color w:val="000000"/>
          <w:lang w:val="en-US"/>
        </w:rPr>
        <w:t xml:space="preserve"> (black color) and allergic (red color) dogs, performed by NMDS analysis based on a Bray-Curtis similarity matrix. The health status was included as environmental parameter; (A- Axilla, Int- interdigital area, L- groin, O- ear canal)</w:t>
      </w:r>
      <w:bookmarkEnd w:id="672"/>
    </w:p>
    <w:p w14:paraId="2D737223" w14:textId="77777777" w:rsidR="00862812" w:rsidRPr="00014351" w:rsidRDefault="00862812" w:rsidP="00031BDE">
      <w:pPr>
        <w:autoSpaceDE w:val="0"/>
        <w:autoSpaceDN w:val="0"/>
        <w:adjustRightInd w:val="0"/>
        <w:spacing w:line="480" w:lineRule="auto"/>
        <w:jc w:val="both"/>
        <w:rPr>
          <w:rFonts w:ascii="Arial" w:hAnsi="Arial" w:cs="Arial"/>
          <w:color w:val="000000"/>
          <w:lang w:val="en-US"/>
        </w:rPr>
      </w:pPr>
    </w:p>
    <w:p w14:paraId="27B2E705" w14:textId="684D5484" w:rsidR="00C31859" w:rsidRPr="00666EF5" w:rsidRDefault="006E1984" w:rsidP="00014351">
      <w:pPr>
        <w:pStyle w:val="PlosOneLevel3Heading"/>
      </w:pPr>
      <w:r w:rsidRPr="00666EF5">
        <w:t xml:space="preserve">Composition (most </w:t>
      </w:r>
      <w:r w:rsidR="00215858" w:rsidRPr="00666EF5">
        <w:t xml:space="preserve">abundant </w:t>
      </w:r>
      <w:r w:rsidRPr="00666EF5">
        <w:t>taxa) of the skin of allergic versus non-allergic GSD</w:t>
      </w:r>
      <w:r w:rsidR="00666EF5">
        <w:t>s</w:t>
      </w:r>
    </w:p>
    <w:p w14:paraId="3C66B82F" w14:textId="1106D6B4" w:rsidR="0074341D" w:rsidRDefault="0074341D" w:rsidP="0074341D">
      <w:pPr>
        <w:autoSpaceDE w:val="0"/>
        <w:autoSpaceDN w:val="0"/>
        <w:adjustRightInd w:val="0"/>
        <w:spacing w:line="480" w:lineRule="auto"/>
        <w:ind w:firstLine="720"/>
        <w:jc w:val="both"/>
        <w:rPr>
          <w:rFonts w:ascii="Arial" w:hAnsi="Arial" w:cs="Arial"/>
          <w:color w:val="000000"/>
          <w:lang w:val="en-US"/>
        </w:rPr>
      </w:pPr>
      <w:r>
        <w:rPr>
          <w:rFonts w:ascii="Arial" w:hAnsi="Arial" w:cs="Arial"/>
          <w:color w:val="000000"/>
          <w:lang w:val="en-US"/>
        </w:rPr>
        <w:lastRenderedPageBreak/>
        <w:t xml:space="preserve">The order of the 10 most abundant phyla of allergic GSDs was different compared with non-allergic GSDs (Table 5 and Table 11 in S1). </w:t>
      </w:r>
      <w:del w:id="695" w:author="Stefanie Glaeser" w:date="2021-03-03T17:06:00Z">
        <w:r w:rsidDel="00F054AE">
          <w:rPr>
            <w:rFonts w:ascii="Arial" w:hAnsi="Arial" w:cs="Arial"/>
            <w:color w:val="000000"/>
            <w:lang w:val="en-US"/>
          </w:rPr>
          <w:delText xml:space="preserve">At the skin of allergic GSDs </w:delText>
        </w:r>
        <w:r w:rsidRPr="007E642A" w:rsidDel="00F054AE">
          <w:rPr>
            <w:rFonts w:ascii="Arial" w:hAnsi="Arial" w:cs="Arial"/>
            <w:iCs/>
            <w:color w:val="000000"/>
            <w:lang w:val="en-US"/>
          </w:rPr>
          <w:delText>Proteobacteria</w:delText>
        </w:r>
        <w:r w:rsidDel="00F054AE">
          <w:rPr>
            <w:rFonts w:ascii="Arial" w:hAnsi="Arial" w:cs="Arial"/>
            <w:i/>
            <w:color w:val="000000"/>
            <w:lang w:val="en-US"/>
          </w:rPr>
          <w:delText xml:space="preserve"> </w:delText>
        </w:r>
        <w:r w:rsidDel="00F054AE">
          <w:rPr>
            <w:rFonts w:ascii="Arial" w:hAnsi="Arial" w:cs="Arial"/>
            <w:color w:val="000000"/>
            <w:lang w:val="en-US"/>
          </w:rPr>
          <w:delText xml:space="preserve">(mean relative abundance 35.5 ±10.9%) and </w:delText>
        </w:r>
        <w:r w:rsidRPr="007E642A" w:rsidDel="00F054AE">
          <w:rPr>
            <w:rFonts w:ascii="Arial" w:hAnsi="Arial" w:cs="Arial"/>
            <w:iCs/>
            <w:color w:val="000000"/>
            <w:lang w:val="en-US"/>
          </w:rPr>
          <w:delText>Actinobacteria</w:delText>
        </w:r>
        <w:r w:rsidDel="00F054AE">
          <w:rPr>
            <w:rFonts w:ascii="Arial" w:hAnsi="Arial" w:cs="Arial"/>
            <w:i/>
            <w:color w:val="000000"/>
            <w:lang w:val="en-US"/>
          </w:rPr>
          <w:delText xml:space="preserve"> </w:delText>
        </w:r>
        <w:r w:rsidDel="00F054AE">
          <w:rPr>
            <w:rFonts w:ascii="Arial" w:hAnsi="Arial" w:cs="Arial"/>
            <w:color w:val="000000"/>
            <w:lang w:val="en-US"/>
          </w:rPr>
          <w:delText xml:space="preserve">(22.4 ±10.2%) were the most abundant phyla dominating in each of the four sample sites, followed by </w:delText>
        </w:r>
        <w:r w:rsidRPr="007E642A" w:rsidDel="00F054AE">
          <w:rPr>
            <w:rFonts w:ascii="Arial" w:hAnsi="Arial" w:cs="Arial"/>
            <w:iCs/>
            <w:color w:val="000000"/>
            <w:lang w:val="en-US"/>
          </w:rPr>
          <w:delText>Firmicutes</w:delText>
        </w:r>
        <w:r w:rsidDel="00F054AE">
          <w:rPr>
            <w:rFonts w:ascii="Arial" w:hAnsi="Arial" w:cs="Arial"/>
            <w:color w:val="000000"/>
            <w:lang w:val="en-US"/>
          </w:rPr>
          <w:delText xml:space="preserve"> (17.0 ±14.6%) and </w:delText>
        </w:r>
        <w:r w:rsidRPr="007E642A" w:rsidDel="00F054AE">
          <w:rPr>
            <w:rFonts w:ascii="Arial" w:hAnsi="Arial" w:cs="Arial"/>
            <w:iCs/>
            <w:color w:val="000000"/>
            <w:lang w:val="en-US"/>
          </w:rPr>
          <w:delText>Bacteroidetes</w:delText>
        </w:r>
        <w:r w:rsidDel="00F054AE">
          <w:rPr>
            <w:rFonts w:ascii="Arial" w:hAnsi="Arial" w:cs="Arial"/>
            <w:i/>
            <w:color w:val="000000"/>
            <w:lang w:val="en-US"/>
          </w:rPr>
          <w:delText xml:space="preserve"> </w:delText>
        </w:r>
        <w:r w:rsidDel="00F054AE">
          <w:rPr>
            <w:rFonts w:ascii="Arial" w:hAnsi="Arial" w:cs="Arial"/>
            <w:color w:val="000000"/>
            <w:lang w:val="en-US"/>
          </w:rPr>
          <w:delText xml:space="preserve">(14.1 ±5.2%) (Figs 3a and 3b; Table 11 in S1). </w:delText>
        </w:r>
      </w:del>
      <w:r>
        <w:rPr>
          <w:rFonts w:ascii="Arial" w:hAnsi="Arial" w:cs="Arial"/>
          <w:color w:val="000000"/>
          <w:lang w:val="en-US"/>
        </w:rPr>
        <w:t xml:space="preserve">Between the two groups, </w:t>
      </w:r>
      <w:r w:rsidRPr="007E642A">
        <w:rPr>
          <w:rFonts w:ascii="Arial" w:hAnsi="Arial" w:cs="Arial"/>
          <w:iCs/>
          <w:color w:val="000000"/>
          <w:lang w:val="en-US"/>
        </w:rPr>
        <w:t>Proteobacteria</w:t>
      </w:r>
      <w:r>
        <w:rPr>
          <w:rFonts w:ascii="Arial" w:hAnsi="Arial" w:cs="Arial"/>
          <w:color w:val="000000"/>
          <w:lang w:val="en-US"/>
        </w:rPr>
        <w:t xml:space="preserve"> (p&lt; 0.001) and </w:t>
      </w:r>
      <w:r w:rsidRPr="00DF11DE">
        <w:rPr>
          <w:rFonts w:ascii="Arial" w:hAnsi="Arial" w:cs="Arial"/>
          <w:iCs/>
          <w:color w:val="000000"/>
          <w:lang w:val="en-US"/>
          <w:rPrChange w:id="696" w:author="Neoklis" w:date="2020-08-21T08:42:00Z">
            <w:rPr>
              <w:rFonts w:ascii="Arial" w:hAnsi="Arial" w:cs="Arial"/>
              <w:i/>
              <w:color w:val="000000"/>
              <w:lang w:val="en-US"/>
            </w:rPr>
          </w:rPrChange>
        </w:rPr>
        <w:t>Bacteroidetes</w:t>
      </w:r>
      <w:r>
        <w:rPr>
          <w:rFonts w:ascii="Arial" w:hAnsi="Arial" w:cs="Arial"/>
          <w:i/>
          <w:color w:val="000000"/>
          <w:lang w:val="en-US"/>
        </w:rPr>
        <w:t xml:space="preserve"> </w:t>
      </w:r>
      <w:r>
        <w:rPr>
          <w:rFonts w:ascii="Arial" w:hAnsi="Arial" w:cs="Arial"/>
          <w:color w:val="000000"/>
          <w:lang w:val="en-US"/>
        </w:rPr>
        <w:t xml:space="preserve">(p= 0.003) had a significantly higher mean relative abundance at the skin of allergic dogs, whereas </w:t>
      </w:r>
      <w:r w:rsidRPr="007E642A">
        <w:rPr>
          <w:rFonts w:ascii="Arial" w:hAnsi="Arial" w:cs="Arial"/>
          <w:iCs/>
          <w:color w:val="000000"/>
          <w:lang w:val="en-US"/>
        </w:rPr>
        <w:t>Actinobacteria</w:t>
      </w:r>
      <w:r>
        <w:rPr>
          <w:rFonts w:ascii="Arial" w:hAnsi="Arial" w:cs="Arial"/>
          <w:color w:val="000000"/>
          <w:lang w:val="en-US"/>
        </w:rPr>
        <w:t xml:space="preserve"> (p= 0.012), </w:t>
      </w:r>
      <w:proofErr w:type="spellStart"/>
      <w:r w:rsidRPr="007E642A">
        <w:rPr>
          <w:rFonts w:ascii="Arial" w:hAnsi="Arial" w:cs="Arial"/>
          <w:iCs/>
          <w:color w:val="000000"/>
          <w:lang w:val="en-US"/>
        </w:rPr>
        <w:t>Deinococcus</w:t>
      </w:r>
      <w:proofErr w:type="spellEnd"/>
      <w:r w:rsidRPr="007E642A">
        <w:rPr>
          <w:rFonts w:ascii="Arial" w:hAnsi="Arial" w:cs="Arial"/>
          <w:iCs/>
          <w:color w:val="000000"/>
          <w:lang w:val="en-US"/>
        </w:rPr>
        <w:t>-Thermus</w:t>
      </w:r>
      <w:r>
        <w:rPr>
          <w:rFonts w:ascii="Arial" w:hAnsi="Arial" w:cs="Arial"/>
          <w:color w:val="000000"/>
          <w:lang w:val="en-US"/>
        </w:rPr>
        <w:t xml:space="preserve"> (p&lt; 0.001) and </w:t>
      </w:r>
      <w:r w:rsidRPr="007E642A">
        <w:rPr>
          <w:rFonts w:ascii="Arial" w:hAnsi="Arial" w:cs="Arial"/>
          <w:iCs/>
          <w:color w:val="000000"/>
          <w:lang w:val="en-US"/>
        </w:rPr>
        <w:t>Verrucomicrobia</w:t>
      </w:r>
      <w:r>
        <w:rPr>
          <w:rFonts w:ascii="Arial" w:hAnsi="Arial" w:cs="Arial"/>
          <w:i/>
          <w:color w:val="000000"/>
          <w:lang w:val="en-US"/>
        </w:rPr>
        <w:t xml:space="preserve"> (</w:t>
      </w:r>
      <w:r>
        <w:rPr>
          <w:rFonts w:ascii="Arial" w:hAnsi="Arial" w:cs="Arial"/>
          <w:color w:val="000000"/>
          <w:lang w:val="en-US"/>
        </w:rPr>
        <w:t xml:space="preserve">p= 0.016) occurred in a significantly lower relative abundance in allergic dogs. </w:t>
      </w:r>
      <w:r w:rsidRPr="007E642A">
        <w:rPr>
          <w:rFonts w:ascii="Arial" w:hAnsi="Arial" w:cs="Arial"/>
          <w:iCs/>
          <w:color w:val="000000"/>
          <w:lang w:val="en-US"/>
        </w:rPr>
        <w:t>Firmicutes</w:t>
      </w:r>
      <w:r>
        <w:rPr>
          <w:rFonts w:ascii="Arial" w:hAnsi="Arial" w:cs="Arial"/>
          <w:i/>
          <w:color w:val="000000"/>
          <w:lang w:val="en-US"/>
        </w:rPr>
        <w:t xml:space="preserve"> </w:t>
      </w:r>
      <w:r>
        <w:rPr>
          <w:rFonts w:ascii="Arial" w:hAnsi="Arial" w:cs="Arial"/>
          <w:color w:val="000000"/>
          <w:lang w:val="en-US"/>
        </w:rPr>
        <w:t xml:space="preserve">showed no significant differences between allergic and non-allergic GSDs (Fig 3b; Table 11 in S1). </w:t>
      </w:r>
    </w:p>
    <w:p w14:paraId="4BB4CA2D" w14:textId="243A12DC" w:rsidR="0074341D" w:rsidRDefault="0074341D" w:rsidP="0074341D">
      <w:pPr>
        <w:autoSpaceDE w:val="0"/>
        <w:autoSpaceDN w:val="0"/>
        <w:adjustRightInd w:val="0"/>
        <w:spacing w:line="480" w:lineRule="auto"/>
        <w:ind w:firstLine="720"/>
        <w:jc w:val="both"/>
        <w:rPr>
          <w:rFonts w:ascii="Arial" w:hAnsi="Arial" w:cs="Arial"/>
          <w:lang w:val="en-US"/>
        </w:rPr>
      </w:pPr>
      <w:del w:id="697" w:author="Stefanie Glaeser" w:date="2021-03-03T17:06:00Z">
        <w:r w:rsidRPr="009504B5" w:rsidDel="00F054AE">
          <w:rPr>
            <w:rFonts w:ascii="Arial" w:hAnsi="Arial" w:cs="Arial"/>
            <w:i/>
            <w:lang w:val="en-US"/>
          </w:rPr>
          <w:delText>Sphingomonas</w:delText>
        </w:r>
        <w:r w:rsidDel="00F054AE">
          <w:rPr>
            <w:rFonts w:ascii="Arial" w:hAnsi="Arial" w:cs="Arial"/>
            <w:i/>
            <w:lang w:val="en-US"/>
          </w:rPr>
          <w:delText xml:space="preserve"> </w:delText>
        </w:r>
        <w:r w:rsidRPr="00A36F28" w:rsidDel="00F054AE">
          <w:rPr>
            <w:rFonts w:ascii="Arial" w:hAnsi="Arial" w:cs="Arial"/>
            <w:iCs/>
            <w:lang w:val="en-US"/>
          </w:rPr>
          <w:delText>and</w:delText>
        </w:r>
        <w:r w:rsidRPr="009504B5" w:rsidDel="00F054AE">
          <w:rPr>
            <w:rFonts w:ascii="Arial" w:hAnsi="Arial" w:cs="Arial"/>
            <w:i/>
            <w:lang w:val="en-US"/>
          </w:rPr>
          <w:delText xml:space="preserve"> Staphylococcus </w:delText>
        </w:r>
        <w:r w:rsidRPr="00A36F28" w:rsidDel="00F054AE">
          <w:rPr>
            <w:rFonts w:ascii="Arial" w:hAnsi="Arial" w:cs="Arial"/>
            <w:iCs/>
            <w:lang w:val="en-US"/>
          </w:rPr>
          <w:delText>d</w:delText>
        </w:r>
        <w:r w:rsidDel="00F054AE">
          <w:rPr>
            <w:rFonts w:ascii="Arial" w:hAnsi="Arial" w:cs="Arial"/>
            <w:iCs/>
            <w:lang w:val="en-US"/>
          </w:rPr>
          <w:delText xml:space="preserve">ominated the skin microbiota of allergic GSDs, </w:delText>
        </w:r>
        <w:r w:rsidRPr="009504B5" w:rsidDel="00F054AE">
          <w:rPr>
            <w:rFonts w:ascii="Arial" w:hAnsi="Arial" w:cs="Arial"/>
            <w:iCs/>
            <w:lang w:val="en-US"/>
          </w:rPr>
          <w:delText>followed by</w:delText>
        </w:r>
        <w:r w:rsidRPr="009504B5" w:rsidDel="00F054AE">
          <w:rPr>
            <w:rFonts w:ascii="Arial" w:hAnsi="Arial" w:cs="Arial"/>
            <w:i/>
            <w:lang w:val="en-US"/>
          </w:rPr>
          <w:delText xml:space="preserve"> Clostridium </w:delText>
        </w:r>
        <w:r w:rsidRPr="009504B5" w:rsidDel="00F054AE">
          <w:rPr>
            <w:rFonts w:ascii="Arial" w:hAnsi="Arial" w:cs="Arial"/>
            <w:i/>
            <w:noProof/>
            <w:lang w:val="en-US"/>
          </w:rPr>
          <w:delText>sensu</w:delText>
        </w:r>
        <w:r w:rsidRPr="009504B5" w:rsidDel="00F054AE">
          <w:rPr>
            <w:rFonts w:ascii="Arial" w:hAnsi="Arial" w:cs="Arial"/>
            <w:i/>
            <w:lang w:val="en-US"/>
          </w:rPr>
          <w:delText xml:space="preserve"> </w:delText>
        </w:r>
        <w:r w:rsidRPr="009504B5" w:rsidDel="00F054AE">
          <w:rPr>
            <w:rFonts w:ascii="Arial" w:hAnsi="Arial" w:cs="Arial"/>
            <w:i/>
            <w:noProof/>
            <w:lang w:val="en-US"/>
          </w:rPr>
          <w:delText>stricto 7</w:delText>
        </w:r>
        <w:r w:rsidRPr="009504B5" w:rsidDel="00F054AE">
          <w:rPr>
            <w:rFonts w:ascii="Arial" w:hAnsi="Arial" w:cs="Arial"/>
            <w:i/>
            <w:lang w:val="en-US"/>
          </w:rPr>
          <w:delText>, Nocardioides</w:delText>
        </w:r>
        <w:r w:rsidRPr="009504B5" w:rsidDel="00F054AE">
          <w:rPr>
            <w:rFonts w:ascii="Arial" w:hAnsi="Arial" w:cs="Arial"/>
            <w:lang w:val="en-US"/>
          </w:rPr>
          <w:delText xml:space="preserve"> and others</w:delText>
        </w:r>
        <w:r w:rsidRPr="00A36F28" w:rsidDel="00F054AE">
          <w:rPr>
            <w:rFonts w:ascii="Arial" w:hAnsi="Arial" w:cs="Arial"/>
            <w:i/>
            <w:color w:val="E36C0A" w:themeColor="accent6" w:themeShade="BF"/>
            <w:lang w:val="en-US"/>
          </w:rPr>
          <w:delText xml:space="preserve"> </w:delText>
        </w:r>
        <w:r w:rsidRPr="009504B5" w:rsidDel="00F054AE">
          <w:rPr>
            <w:rFonts w:ascii="Arial" w:hAnsi="Arial" w:cs="Arial"/>
            <w:lang w:val="en-US"/>
          </w:rPr>
          <w:delText xml:space="preserve">(Tables </w:delText>
        </w:r>
        <w:r w:rsidDel="00F054AE">
          <w:rPr>
            <w:rFonts w:ascii="Arial" w:hAnsi="Arial" w:cs="Arial"/>
            <w:lang w:val="en-US"/>
          </w:rPr>
          <w:delText>8</w:delText>
        </w:r>
        <w:r w:rsidRPr="009504B5" w:rsidDel="00F054AE">
          <w:rPr>
            <w:rFonts w:ascii="Arial" w:hAnsi="Arial" w:cs="Arial"/>
            <w:lang w:val="en-US"/>
          </w:rPr>
          <w:delText xml:space="preserve">a and </w:delText>
        </w:r>
        <w:r w:rsidDel="00F054AE">
          <w:rPr>
            <w:rFonts w:ascii="Arial" w:hAnsi="Arial" w:cs="Arial"/>
            <w:lang w:val="en-US"/>
          </w:rPr>
          <w:delText>8</w:delText>
        </w:r>
        <w:r w:rsidRPr="009504B5" w:rsidDel="00F054AE">
          <w:rPr>
            <w:rFonts w:ascii="Arial" w:hAnsi="Arial" w:cs="Arial"/>
            <w:lang w:val="en-US"/>
          </w:rPr>
          <w:delText>b</w:delText>
        </w:r>
        <w:r w:rsidDel="00F054AE">
          <w:rPr>
            <w:rFonts w:ascii="Arial" w:hAnsi="Arial" w:cs="Arial"/>
            <w:lang w:val="en-US"/>
          </w:rPr>
          <w:delText xml:space="preserve"> in S1</w:delText>
        </w:r>
        <w:r w:rsidRPr="009504B5" w:rsidDel="00F054AE">
          <w:rPr>
            <w:rFonts w:ascii="Arial" w:hAnsi="Arial" w:cs="Arial"/>
            <w:lang w:val="en-US"/>
          </w:rPr>
          <w:delText>; Fig 8).</w:delText>
        </w:r>
        <w:r w:rsidDel="00F054AE">
          <w:rPr>
            <w:rFonts w:ascii="Arial" w:hAnsi="Arial" w:cs="Arial"/>
            <w:lang w:val="en-US"/>
          </w:rPr>
          <w:delText xml:space="preserve"> </w:delText>
        </w:r>
      </w:del>
      <w:r>
        <w:rPr>
          <w:rFonts w:ascii="Arial" w:hAnsi="Arial" w:cs="Arial"/>
          <w:lang w:val="en-US"/>
        </w:rPr>
        <w:t>Evaluating the mean relative abundances of the phylogenetic groups for significant differences between allergic and non-allergic GSDs showed that</w:t>
      </w:r>
      <w:r w:rsidRPr="00031BDE">
        <w:rPr>
          <w:rFonts w:ascii="Arial" w:hAnsi="Arial" w:cs="Arial"/>
          <w:lang w:val="en-US"/>
        </w:rPr>
        <w:t xml:space="preserve"> </w:t>
      </w:r>
      <w:r w:rsidRPr="00031BDE">
        <w:rPr>
          <w:rFonts w:ascii="Arial" w:hAnsi="Arial" w:cs="Arial"/>
          <w:i/>
          <w:lang w:val="en-US"/>
        </w:rPr>
        <w:t xml:space="preserve">Sphingomonas </w:t>
      </w:r>
      <w:r w:rsidRPr="00031BDE">
        <w:rPr>
          <w:rFonts w:ascii="Arial" w:hAnsi="Arial" w:cs="Arial"/>
          <w:iCs/>
          <w:lang w:val="en-US"/>
        </w:rPr>
        <w:t>was significantly higher abundant in the allergic GSDs (p&lt;0.001;</w:t>
      </w:r>
      <w:r w:rsidRPr="00031BDE">
        <w:rPr>
          <w:rFonts w:ascii="Arial" w:hAnsi="Arial" w:cs="Arial"/>
          <w:i/>
          <w:lang w:val="en-US"/>
        </w:rPr>
        <w:t xml:space="preserve"> </w:t>
      </w:r>
      <w:r w:rsidRPr="00031BDE">
        <w:rPr>
          <w:rFonts w:ascii="Arial" w:hAnsi="Arial" w:cs="Arial"/>
          <w:iCs/>
          <w:lang w:val="en-US"/>
        </w:rPr>
        <w:t xml:space="preserve">mean rel. abundance of non-allergic 2.5 ±1.4% versus 4.9 ±2.3% of allergic dogs), as well as </w:t>
      </w:r>
      <w:proofErr w:type="spellStart"/>
      <w:r w:rsidRPr="00031BDE">
        <w:rPr>
          <w:rFonts w:ascii="Arial" w:hAnsi="Arial" w:cs="Arial"/>
          <w:i/>
          <w:lang w:val="en-US"/>
        </w:rPr>
        <w:t>Nocardioides</w:t>
      </w:r>
      <w:proofErr w:type="spellEnd"/>
      <w:r w:rsidRPr="00031BDE">
        <w:rPr>
          <w:rFonts w:ascii="Arial" w:hAnsi="Arial" w:cs="Arial"/>
          <w:iCs/>
          <w:lang w:val="en-US"/>
        </w:rPr>
        <w:t xml:space="preserve"> (p=0.034; mean rel. abundance</w:t>
      </w:r>
      <w:r w:rsidRPr="0036160B">
        <w:rPr>
          <w:rFonts w:ascii="Arial" w:hAnsi="Arial" w:cs="Arial"/>
          <w:iCs/>
          <w:lang w:val="en-US"/>
        </w:rPr>
        <w:t xml:space="preserve"> </w:t>
      </w:r>
      <w:r w:rsidRPr="00031BDE">
        <w:rPr>
          <w:rFonts w:ascii="Arial" w:hAnsi="Arial" w:cs="Arial"/>
          <w:iCs/>
          <w:lang w:val="en-US"/>
        </w:rPr>
        <w:t xml:space="preserve">of 2.5 ±1.8% for non-allergic dogs versus 4.3 ±3.4% for allergic dogs). </w:t>
      </w:r>
      <w:r w:rsidRPr="00031BDE">
        <w:rPr>
          <w:rFonts w:ascii="Arial" w:hAnsi="Arial" w:cs="Arial"/>
          <w:lang w:val="en-US"/>
        </w:rPr>
        <w:t xml:space="preserve">No significant difference was observed for </w:t>
      </w:r>
      <w:r w:rsidRPr="00031BDE">
        <w:rPr>
          <w:rFonts w:ascii="Arial" w:hAnsi="Arial" w:cs="Arial"/>
          <w:i/>
          <w:lang w:val="en-US"/>
        </w:rPr>
        <w:t xml:space="preserve">Staphylococcus </w:t>
      </w:r>
      <w:r w:rsidRPr="00031BDE">
        <w:rPr>
          <w:rFonts w:ascii="Arial" w:hAnsi="Arial" w:cs="Arial"/>
          <w:iCs/>
          <w:lang w:val="en-US"/>
        </w:rPr>
        <w:t xml:space="preserve">(p=0.8, Table 7) and </w:t>
      </w:r>
      <w:r w:rsidRPr="00031BDE">
        <w:rPr>
          <w:rFonts w:ascii="Arial" w:hAnsi="Arial" w:cs="Arial"/>
          <w:i/>
          <w:lang w:val="en-US"/>
        </w:rPr>
        <w:t xml:space="preserve">Clostridium </w:t>
      </w:r>
      <w:r w:rsidRPr="00031BDE">
        <w:rPr>
          <w:rFonts w:ascii="Arial" w:hAnsi="Arial" w:cs="Arial"/>
          <w:i/>
          <w:noProof/>
          <w:lang w:val="en-US"/>
        </w:rPr>
        <w:t>sensu</w:t>
      </w:r>
      <w:r w:rsidRPr="00031BDE">
        <w:rPr>
          <w:rFonts w:ascii="Arial" w:hAnsi="Arial" w:cs="Arial"/>
          <w:i/>
          <w:lang w:val="en-US"/>
        </w:rPr>
        <w:t xml:space="preserve"> </w:t>
      </w:r>
      <w:r w:rsidRPr="00031BDE">
        <w:rPr>
          <w:rFonts w:ascii="Arial" w:hAnsi="Arial" w:cs="Arial"/>
          <w:i/>
          <w:noProof/>
          <w:lang w:val="en-US"/>
        </w:rPr>
        <w:t xml:space="preserve">stricto 7 </w:t>
      </w:r>
      <w:r w:rsidRPr="00031BDE">
        <w:rPr>
          <w:rFonts w:ascii="Arial" w:hAnsi="Arial" w:cs="Arial"/>
          <w:iCs/>
          <w:noProof/>
          <w:lang w:val="en-US"/>
        </w:rPr>
        <w:t>(p=0.062)</w:t>
      </w:r>
      <w:r w:rsidRPr="00031BDE">
        <w:rPr>
          <w:rFonts w:ascii="Arial" w:hAnsi="Arial" w:cs="Arial"/>
          <w:iCs/>
          <w:lang w:val="en-US"/>
        </w:rPr>
        <w:t xml:space="preserve"> between </w:t>
      </w:r>
      <w:r>
        <w:rPr>
          <w:rFonts w:ascii="Arial" w:hAnsi="Arial" w:cs="Arial"/>
          <w:iCs/>
          <w:lang w:val="en-US"/>
        </w:rPr>
        <w:t>allergic and non-allergic GSDs</w:t>
      </w:r>
      <w:r w:rsidRPr="00031BDE">
        <w:rPr>
          <w:rFonts w:ascii="Arial" w:hAnsi="Arial" w:cs="Arial"/>
          <w:iCs/>
          <w:lang w:val="en-US"/>
        </w:rPr>
        <w:t xml:space="preserve">. </w:t>
      </w:r>
      <w:r w:rsidRPr="00031BDE">
        <w:rPr>
          <w:rFonts w:ascii="Arial" w:hAnsi="Arial" w:cs="Arial"/>
          <w:lang w:val="en-US"/>
        </w:rPr>
        <w:t xml:space="preserve">Interestingly, allergic dogs had significantly lower mean relative abundance of </w:t>
      </w:r>
      <w:proofErr w:type="spellStart"/>
      <w:r w:rsidRPr="00031BDE">
        <w:rPr>
          <w:rFonts w:ascii="Arial" w:hAnsi="Arial" w:cs="Arial"/>
          <w:i/>
          <w:lang w:val="en-US"/>
        </w:rPr>
        <w:t>Macrococcus</w:t>
      </w:r>
      <w:proofErr w:type="spellEnd"/>
      <w:r w:rsidRPr="00031BDE">
        <w:rPr>
          <w:rFonts w:ascii="Arial" w:hAnsi="Arial" w:cs="Arial"/>
          <w:lang w:val="en-US"/>
        </w:rPr>
        <w:t xml:space="preserve"> (p&lt;0.001; </w:t>
      </w:r>
      <w:r w:rsidRPr="00031BDE">
        <w:rPr>
          <w:rFonts w:ascii="Arial" w:hAnsi="Arial" w:cs="Arial"/>
          <w:iCs/>
          <w:lang w:val="en-US"/>
        </w:rPr>
        <w:t xml:space="preserve">mean rel. abundance of 4.8 ±15.5% for non- allergic dogs versus </w:t>
      </w:r>
      <w:r w:rsidRPr="00031BDE">
        <w:rPr>
          <w:rFonts w:ascii="Arial" w:hAnsi="Arial" w:cs="Arial"/>
          <w:lang w:val="en-US"/>
        </w:rPr>
        <w:t xml:space="preserve">0.1 </w:t>
      </w:r>
      <w:r w:rsidRPr="00031BDE">
        <w:rPr>
          <w:rFonts w:ascii="Arial" w:hAnsi="Arial" w:cs="Arial"/>
          <w:iCs/>
          <w:lang w:val="en-US"/>
        </w:rPr>
        <w:t xml:space="preserve">±0.4% for allergic dogs; </w:t>
      </w:r>
      <w:r w:rsidRPr="00031BDE">
        <w:rPr>
          <w:rFonts w:ascii="Arial" w:hAnsi="Arial" w:cs="Arial"/>
          <w:lang w:val="en-US"/>
        </w:rPr>
        <w:t xml:space="preserve">Table </w:t>
      </w:r>
      <w:del w:id="698" w:author="Neoklis.Apostolopoulos@vetmed.uni-giessen.de" w:date="2021-01-08T00:08:00Z">
        <w:r w:rsidDel="00AE72BC">
          <w:rPr>
            <w:rFonts w:ascii="Arial" w:hAnsi="Arial" w:cs="Arial"/>
            <w:lang w:val="en-US"/>
          </w:rPr>
          <w:delText>9</w:delText>
        </w:r>
      </w:del>
      <w:ins w:id="699" w:author="Neoklis.Apostolopoulos@vetmed.uni-giessen.de" w:date="2021-01-08T00:08:00Z">
        <w:r w:rsidR="00AE72BC">
          <w:rPr>
            <w:rFonts w:ascii="Arial" w:hAnsi="Arial" w:cs="Arial"/>
            <w:lang w:val="en-US"/>
          </w:rPr>
          <w:t>12b</w:t>
        </w:r>
      </w:ins>
      <w:r>
        <w:rPr>
          <w:rFonts w:ascii="Arial" w:hAnsi="Arial" w:cs="Arial"/>
          <w:lang w:val="en-US"/>
        </w:rPr>
        <w:t xml:space="preserve"> in S1</w:t>
      </w:r>
      <w:r w:rsidRPr="00031BDE">
        <w:rPr>
          <w:rFonts w:ascii="Arial" w:hAnsi="Arial" w:cs="Arial"/>
          <w:lang w:val="en-US"/>
        </w:rPr>
        <w:t xml:space="preserve">) and </w:t>
      </w:r>
      <w:proofErr w:type="spellStart"/>
      <w:r w:rsidRPr="00031BDE">
        <w:rPr>
          <w:rFonts w:ascii="Arial" w:hAnsi="Arial" w:cs="Arial"/>
          <w:i/>
          <w:iCs/>
          <w:lang w:val="en-US"/>
        </w:rPr>
        <w:t>Brevibacterium</w:t>
      </w:r>
      <w:proofErr w:type="spellEnd"/>
      <w:r w:rsidRPr="00031BDE">
        <w:rPr>
          <w:rFonts w:ascii="Arial" w:hAnsi="Arial" w:cs="Arial"/>
          <w:i/>
          <w:iCs/>
          <w:lang w:val="en-US"/>
        </w:rPr>
        <w:t xml:space="preserve"> </w:t>
      </w:r>
      <w:r w:rsidRPr="00031BDE">
        <w:rPr>
          <w:rFonts w:ascii="Arial" w:hAnsi="Arial" w:cs="Arial"/>
          <w:lang w:val="en-US"/>
        </w:rPr>
        <w:t xml:space="preserve">(p= 0.016; </w:t>
      </w:r>
      <w:r w:rsidRPr="00031BDE">
        <w:rPr>
          <w:rFonts w:ascii="Arial" w:hAnsi="Arial" w:cs="Arial"/>
          <w:iCs/>
          <w:lang w:val="en-US"/>
        </w:rPr>
        <w:t xml:space="preserve">mean rel. abundance of 2.7 ±6.3% for non- allergic dogs versus </w:t>
      </w:r>
      <w:r w:rsidRPr="00031BDE">
        <w:rPr>
          <w:rFonts w:ascii="Arial" w:hAnsi="Arial" w:cs="Arial"/>
          <w:lang w:val="en-US"/>
        </w:rPr>
        <w:t xml:space="preserve">0.1 </w:t>
      </w:r>
      <w:r w:rsidRPr="00031BDE">
        <w:rPr>
          <w:rFonts w:ascii="Arial" w:hAnsi="Arial" w:cs="Arial"/>
          <w:iCs/>
          <w:lang w:val="en-US"/>
        </w:rPr>
        <w:t>±0.3% for allergic dogs</w:t>
      </w:r>
      <w:r w:rsidRPr="00031BDE">
        <w:rPr>
          <w:rFonts w:ascii="Arial" w:hAnsi="Arial" w:cs="Arial"/>
          <w:lang w:val="en-US"/>
        </w:rPr>
        <w:t>)</w:t>
      </w:r>
      <w:r>
        <w:rPr>
          <w:rFonts w:ascii="Arial" w:hAnsi="Arial" w:cs="Arial"/>
          <w:lang w:val="en-US"/>
        </w:rPr>
        <w:t xml:space="preserve"> than non-allergic GSDs</w:t>
      </w:r>
      <w:r w:rsidRPr="00031BDE">
        <w:rPr>
          <w:rFonts w:ascii="Arial" w:hAnsi="Arial" w:cs="Arial"/>
          <w:lang w:val="en-US"/>
        </w:rPr>
        <w:t xml:space="preserve">. </w:t>
      </w:r>
    </w:p>
    <w:p w14:paraId="71BCF7C9" w14:textId="10AB1427" w:rsidR="0074341D" w:rsidRDefault="0074341D" w:rsidP="0074341D">
      <w:pPr>
        <w:autoSpaceDE w:val="0"/>
        <w:autoSpaceDN w:val="0"/>
        <w:adjustRightInd w:val="0"/>
        <w:spacing w:line="480" w:lineRule="auto"/>
        <w:ind w:firstLine="720"/>
        <w:jc w:val="both"/>
        <w:rPr>
          <w:rFonts w:ascii="Arial" w:hAnsi="Arial" w:cs="Arial"/>
          <w:lang w:val="en-US"/>
        </w:rPr>
      </w:pPr>
      <w:r w:rsidRPr="00031BDE">
        <w:rPr>
          <w:rFonts w:ascii="Arial" w:hAnsi="Arial" w:cs="Arial"/>
          <w:iCs/>
          <w:lang w:val="en-US"/>
        </w:rPr>
        <w:t xml:space="preserve">A more detailed </w:t>
      </w:r>
      <w:r>
        <w:rPr>
          <w:rFonts w:ascii="Arial" w:hAnsi="Arial" w:cs="Arial"/>
          <w:iCs/>
          <w:lang w:val="en-US"/>
        </w:rPr>
        <w:t>comparison</w:t>
      </w:r>
      <w:r w:rsidRPr="00031BDE">
        <w:rPr>
          <w:rFonts w:ascii="Arial" w:hAnsi="Arial" w:cs="Arial"/>
          <w:iCs/>
          <w:lang w:val="en-US"/>
        </w:rPr>
        <w:t xml:space="preserve"> </w:t>
      </w:r>
      <w:r>
        <w:rPr>
          <w:rFonts w:ascii="Arial" w:hAnsi="Arial" w:cs="Arial"/>
          <w:lang w:val="en-US"/>
        </w:rPr>
        <w:t>between the allergic and non-allergic GSDs</w:t>
      </w:r>
      <w:r w:rsidRPr="00031BDE" w:rsidDel="007070DE">
        <w:rPr>
          <w:rFonts w:ascii="Arial" w:hAnsi="Arial" w:cs="Arial"/>
          <w:iCs/>
          <w:lang w:val="en-US"/>
        </w:rPr>
        <w:t xml:space="preserve"> </w:t>
      </w:r>
      <w:r>
        <w:rPr>
          <w:rFonts w:ascii="Arial" w:hAnsi="Arial" w:cs="Arial"/>
          <w:iCs/>
          <w:lang w:val="en-US"/>
        </w:rPr>
        <w:t>of</w:t>
      </w:r>
      <w:r w:rsidRPr="00031BDE">
        <w:rPr>
          <w:rFonts w:ascii="Arial" w:hAnsi="Arial" w:cs="Arial"/>
          <w:iCs/>
          <w:lang w:val="en-US"/>
        </w:rPr>
        <w:t xml:space="preserve"> the most abundant taxa per body site revealed </w:t>
      </w:r>
      <w:r>
        <w:rPr>
          <w:rFonts w:ascii="Arial" w:hAnsi="Arial" w:cs="Arial"/>
          <w:lang w:val="en-US"/>
        </w:rPr>
        <w:t xml:space="preserve">important findings. </w:t>
      </w:r>
      <w:r>
        <w:rPr>
          <w:rFonts w:ascii="Arial" w:hAnsi="Arial" w:cs="Arial"/>
          <w:i/>
          <w:lang w:val="en-US"/>
        </w:rPr>
        <w:t xml:space="preserve">Clostridium </w:t>
      </w:r>
      <w:proofErr w:type="spellStart"/>
      <w:r>
        <w:rPr>
          <w:rFonts w:ascii="Arial" w:hAnsi="Arial" w:cs="Arial"/>
          <w:i/>
          <w:lang w:val="en-US"/>
        </w:rPr>
        <w:t>sensu</w:t>
      </w:r>
      <w:proofErr w:type="spellEnd"/>
      <w:r>
        <w:rPr>
          <w:rFonts w:ascii="Arial" w:hAnsi="Arial" w:cs="Arial"/>
          <w:i/>
          <w:lang w:val="en-US"/>
        </w:rPr>
        <w:t xml:space="preserve"> </w:t>
      </w:r>
      <w:proofErr w:type="spellStart"/>
      <w:r>
        <w:rPr>
          <w:rFonts w:ascii="Arial" w:hAnsi="Arial" w:cs="Arial"/>
          <w:i/>
          <w:lang w:val="en-US"/>
        </w:rPr>
        <w:t>stricto</w:t>
      </w:r>
      <w:proofErr w:type="spellEnd"/>
      <w:r>
        <w:rPr>
          <w:rFonts w:ascii="Arial" w:hAnsi="Arial" w:cs="Arial"/>
          <w:i/>
          <w:lang w:val="en-US"/>
        </w:rPr>
        <w:t xml:space="preserve"> </w:t>
      </w:r>
      <w:r w:rsidRPr="002B7D31">
        <w:rPr>
          <w:rFonts w:ascii="Arial" w:hAnsi="Arial" w:cs="Arial"/>
          <w:i/>
          <w:lang w:val="en-US"/>
        </w:rPr>
        <w:t>7</w:t>
      </w:r>
      <w:r>
        <w:rPr>
          <w:rFonts w:ascii="Arial" w:hAnsi="Arial" w:cs="Arial"/>
          <w:iCs/>
          <w:lang w:val="en-US"/>
        </w:rPr>
        <w:t xml:space="preserve"> occurred in a significantly higher relative abundance on the axilla of allergic dogs (p= 0.026;</w:t>
      </w:r>
      <w:r>
        <w:rPr>
          <w:rFonts w:ascii="Arial" w:hAnsi="Arial" w:cs="Arial"/>
          <w:i/>
          <w:lang w:val="en-US"/>
        </w:rPr>
        <w:t xml:space="preserve"> </w:t>
      </w:r>
      <w:r>
        <w:rPr>
          <w:rFonts w:ascii="Arial" w:hAnsi="Arial" w:cs="Arial"/>
          <w:lang w:val="en-US"/>
        </w:rPr>
        <w:t xml:space="preserve">mean relative abundance of 2.7 </w:t>
      </w:r>
      <w:r>
        <w:rPr>
          <w:rFonts w:ascii="Arial" w:hAnsi="Arial" w:cs="Arial"/>
          <w:iCs/>
          <w:lang w:val="en-US"/>
        </w:rPr>
        <w:t>±5.0</w:t>
      </w:r>
      <w:r>
        <w:rPr>
          <w:rFonts w:ascii="Arial" w:hAnsi="Arial" w:cs="Arial"/>
          <w:lang w:val="en-US"/>
        </w:rPr>
        <w:t xml:space="preserve">% for non-allergic dogs versus 6.2 </w:t>
      </w:r>
      <w:r>
        <w:rPr>
          <w:rFonts w:ascii="Arial" w:hAnsi="Arial" w:cs="Arial"/>
          <w:iCs/>
          <w:lang w:val="en-US"/>
        </w:rPr>
        <w:t>±7.8</w:t>
      </w:r>
      <w:r>
        <w:rPr>
          <w:rFonts w:ascii="Arial" w:hAnsi="Arial" w:cs="Arial"/>
          <w:lang w:val="en-US"/>
        </w:rPr>
        <w:t xml:space="preserve">% for allergic dogs). </w:t>
      </w:r>
      <w:proofErr w:type="spellStart"/>
      <w:r>
        <w:rPr>
          <w:rFonts w:ascii="Arial" w:hAnsi="Arial" w:cs="Arial"/>
          <w:i/>
          <w:lang w:val="en-US"/>
        </w:rPr>
        <w:t>Nocardioides</w:t>
      </w:r>
      <w:proofErr w:type="spellEnd"/>
      <w:r>
        <w:rPr>
          <w:rFonts w:ascii="Arial" w:hAnsi="Arial" w:cs="Arial"/>
          <w:i/>
          <w:lang w:val="en-US"/>
        </w:rPr>
        <w:t xml:space="preserve"> </w:t>
      </w:r>
      <w:r>
        <w:rPr>
          <w:rFonts w:ascii="Arial" w:hAnsi="Arial" w:cs="Arial"/>
          <w:lang w:val="en-US"/>
        </w:rPr>
        <w:t xml:space="preserve">of the interdigital skin showed no significant difference (p= 0.138). </w:t>
      </w:r>
      <w:r>
        <w:rPr>
          <w:rFonts w:ascii="Arial" w:hAnsi="Arial" w:cs="Arial"/>
          <w:i/>
          <w:iCs/>
          <w:lang w:val="en-US"/>
        </w:rPr>
        <w:t>Sphingomonas</w:t>
      </w:r>
      <w:r>
        <w:rPr>
          <w:rFonts w:ascii="Arial" w:hAnsi="Arial" w:cs="Arial"/>
          <w:lang w:val="en-US"/>
        </w:rPr>
        <w:t xml:space="preserve"> was significantly more abundant in the groin of the allergic </w:t>
      </w:r>
      <w:r>
        <w:rPr>
          <w:rFonts w:ascii="Arial" w:hAnsi="Arial" w:cs="Arial"/>
          <w:lang w:val="en-US"/>
        </w:rPr>
        <w:lastRenderedPageBreak/>
        <w:t xml:space="preserve">dogs (p= 0.002; mean relative abundance of 2.0 </w:t>
      </w:r>
      <w:r>
        <w:rPr>
          <w:rFonts w:ascii="Arial" w:hAnsi="Arial" w:cs="Arial"/>
          <w:iCs/>
          <w:lang w:val="en-US"/>
        </w:rPr>
        <w:t>±1.5</w:t>
      </w:r>
      <w:r>
        <w:rPr>
          <w:rFonts w:ascii="Arial" w:hAnsi="Arial" w:cs="Arial"/>
          <w:lang w:val="en-US"/>
        </w:rPr>
        <w:t xml:space="preserve">% for non-allergic dogs versus 4.9 </w:t>
      </w:r>
      <w:r>
        <w:rPr>
          <w:rFonts w:ascii="Arial" w:hAnsi="Arial" w:cs="Arial"/>
          <w:iCs/>
          <w:lang w:val="en-US"/>
        </w:rPr>
        <w:t>±2.4</w:t>
      </w:r>
      <w:r>
        <w:rPr>
          <w:rFonts w:ascii="Arial" w:hAnsi="Arial" w:cs="Arial"/>
          <w:lang w:val="en-US"/>
        </w:rPr>
        <w:t xml:space="preserve">% for allergic dogs). In addition, </w:t>
      </w:r>
      <w:r>
        <w:rPr>
          <w:rFonts w:ascii="Arial" w:hAnsi="Arial" w:cs="Arial"/>
          <w:i/>
          <w:iCs/>
          <w:lang w:val="en-US"/>
        </w:rPr>
        <w:t>Sphingomonas</w:t>
      </w:r>
      <w:r>
        <w:rPr>
          <w:rFonts w:ascii="Arial" w:hAnsi="Arial" w:cs="Arial"/>
          <w:lang w:val="en-US"/>
        </w:rPr>
        <w:t xml:space="preserve"> was significantly more abundant in the allergic versus non-allergic GSDs for multiple sites (axilla: p= 0.013; </w:t>
      </w:r>
      <w:del w:id="700" w:author="Stefanie Glaeser" w:date="2021-03-01T22:37:00Z">
        <w:r w:rsidDel="003D7FF5">
          <w:rPr>
            <w:rFonts w:ascii="Arial" w:hAnsi="Arial" w:cs="Arial"/>
            <w:lang w:val="en-US"/>
          </w:rPr>
          <w:delText>Interdigital</w:delText>
        </w:r>
      </w:del>
      <w:ins w:id="701" w:author="Stefanie Glaeser" w:date="2021-03-01T22:37:00Z">
        <w:r w:rsidR="003D7FF5">
          <w:rPr>
            <w:rFonts w:ascii="Arial" w:hAnsi="Arial" w:cs="Arial"/>
            <w:lang w:val="en-US"/>
          </w:rPr>
          <w:t>interdigital</w:t>
        </w:r>
      </w:ins>
      <w:r>
        <w:rPr>
          <w:rFonts w:ascii="Arial" w:hAnsi="Arial" w:cs="Arial"/>
          <w:lang w:val="en-US"/>
        </w:rPr>
        <w:t xml:space="preserve">: p= 0.014; ear canal: p= 0.017; Fig 8; Table 8 in S1). </w:t>
      </w:r>
      <w:r>
        <w:rPr>
          <w:rFonts w:ascii="Arial" w:hAnsi="Arial" w:cs="Arial"/>
          <w:i/>
          <w:lang w:val="en-US"/>
        </w:rPr>
        <w:t>Staphylococcus</w:t>
      </w:r>
      <w:r>
        <w:rPr>
          <w:rFonts w:ascii="Arial" w:hAnsi="Arial" w:cs="Arial"/>
          <w:lang w:val="en-US"/>
        </w:rPr>
        <w:t xml:space="preserve"> did not show any significant difference for any site between the allergic and non-allergic GSDs</w:t>
      </w:r>
      <w:r w:rsidDel="00314D53">
        <w:rPr>
          <w:rFonts w:ascii="Arial" w:hAnsi="Arial" w:cs="Arial"/>
          <w:lang w:val="en-US"/>
        </w:rPr>
        <w:t xml:space="preserve"> </w:t>
      </w:r>
      <w:r>
        <w:rPr>
          <w:rFonts w:ascii="Arial" w:hAnsi="Arial" w:cs="Arial"/>
          <w:lang w:val="en-US"/>
        </w:rPr>
        <w:t xml:space="preserve">(Table 12a in S1). On the contrary, a significantly lower relative abundance </w:t>
      </w:r>
      <w:r w:rsidRPr="00B722B8">
        <w:rPr>
          <w:rFonts w:ascii="Arial" w:hAnsi="Arial" w:cs="Arial"/>
          <w:lang w:val="en-US"/>
        </w:rPr>
        <w:t xml:space="preserve">of </w:t>
      </w:r>
      <w:r w:rsidRPr="00B722B8">
        <w:rPr>
          <w:rStyle w:val="Kommentarzeichen"/>
          <w:rFonts w:ascii="Arial" w:hAnsi="Arial" w:cs="Arial"/>
          <w:i/>
          <w:noProof/>
          <w:sz w:val="24"/>
          <w:szCs w:val="24"/>
          <w:lang w:val="en-US"/>
        </w:rPr>
        <w:t>Macrococcus</w:t>
      </w:r>
      <w:r w:rsidRPr="00B722B8">
        <w:rPr>
          <w:rStyle w:val="Kommentarzeichen"/>
          <w:rFonts w:ascii="Arial" w:hAnsi="Arial" w:cs="Arial"/>
          <w:sz w:val="24"/>
          <w:szCs w:val="24"/>
          <w:lang w:val="en-US"/>
        </w:rPr>
        <w:t xml:space="preserve"> was obtained from samples of the interdigital skin, the groin and the ear canal of the allergic dogs but there was no significant difference for the axilla (Table 1</w:t>
      </w:r>
      <w:r>
        <w:rPr>
          <w:rStyle w:val="Kommentarzeichen"/>
          <w:rFonts w:ascii="Arial" w:hAnsi="Arial" w:cs="Arial"/>
          <w:sz w:val="24"/>
          <w:szCs w:val="24"/>
          <w:lang w:val="en-US"/>
        </w:rPr>
        <w:t>2</w:t>
      </w:r>
      <w:r w:rsidRPr="00B722B8">
        <w:rPr>
          <w:rStyle w:val="Kommentarzeichen"/>
          <w:rFonts w:ascii="Arial" w:hAnsi="Arial" w:cs="Arial"/>
          <w:sz w:val="24"/>
          <w:szCs w:val="24"/>
          <w:lang w:val="en-US"/>
        </w:rPr>
        <w:t>b</w:t>
      </w:r>
      <w:r>
        <w:rPr>
          <w:rStyle w:val="Kommentarzeichen"/>
          <w:rFonts w:ascii="Arial" w:hAnsi="Arial" w:cs="Arial"/>
          <w:sz w:val="24"/>
          <w:szCs w:val="24"/>
          <w:lang w:val="en-US"/>
        </w:rPr>
        <w:t xml:space="preserve"> in S1</w:t>
      </w:r>
      <w:r w:rsidRPr="00B722B8">
        <w:rPr>
          <w:rStyle w:val="Kommentarzeichen"/>
          <w:rFonts w:ascii="Arial" w:hAnsi="Arial" w:cs="Arial"/>
          <w:sz w:val="24"/>
          <w:szCs w:val="24"/>
          <w:lang w:val="en-US"/>
        </w:rPr>
        <w:t>).</w:t>
      </w:r>
      <w:r w:rsidRPr="00B722B8">
        <w:rPr>
          <w:rFonts w:ascii="Arial" w:hAnsi="Arial" w:cs="Arial"/>
          <w:lang w:val="en-US"/>
        </w:rPr>
        <w:t xml:space="preserve"> </w:t>
      </w:r>
      <w:r>
        <w:rPr>
          <w:rFonts w:ascii="Arial" w:hAnsi="Arial" w:cs="Arial"/>
          <w:lang w:val="en-US"/>
        </w:rPr>
        <w:t xml:space="preserve">In addition, </w:t>
      </w:r>
      <w:proofErr w:type="spellStart"/>
      <w:r>
        <w:rPr>
          <w:rFonts w:ascii="Arial" w:hAnsi="Arial" w:cs="Arial"/>
          <w:i/>
          <w:lang w:val="en-US"/>
        </w:rPr>
        <w:t>Brevibacterium</w:t>
      </w:r>
      <w:proofErr w:type="spellEnd"/>
      <w:r>
        <w:rPr>
          <w:rFonts w:ascii="Arial" w:hAnsi="Arial" w:cs="Arial"/>
          <w:i/>
          <w:lang w:val="en-US"/>
        </w:rPr>
        <w:t xml:space="preserve"> </w:t>
      </w:r>
      <w:r>
        <w:rPr>
          <w:rFonts w:ascii="Arial" w:hAnsi="Arial" w:cs="Arial"/>
          <w:iCs/>
          <w:lang w:val="en-US"/>
        </w:rPr>
        <w:t xml:space="preserve">was also evaluated </w:t>
      </w:r>
      <w:r>
        <w:rPr>
          <w:rFonts w:ascii="Arial" w:hAnsi="Arial" w:cs="Arial"/>
          <w:lang w:val="en-US"/>
        </w:rPr>
        <w:t xml:space="preserve">for significant difference </w:t>
      </w:r>
      <w:r>
        <w:rPr>
          <w:rFonts w:ascii="Arial" w:hAnsi="Arial" w:cs="Arial"/>
          <w:iCs/>
          <w:lang w:val="en-US"/>
        </w:rPr>
        <w:t>for the ear canal samples because</w:t>
      </w:r>
      <w:r>
        <w:rPr>
          <w:rFonts w:ascii="Arial" w:hAnsi="Arial" w:cs="Arial"/>
          <w:lang w:val="en-US"/>
        </w:rPr>
        <w:t xml:space="preserve"> it was the main contributor to the difference of the bacterial community composition between the two groups in SIMPER analysis, with the allergic group having a significantly lower mean relative abundance (p= 0.041; mean relative abundance of 3.6 </w:t>
      </w:r>
      <w:r>
        <w:rPr>
          <w:rFonts w:ascii="Arial" w:hAnsi="Arial" w:cs="Arial"/>
          <w:color w:val="000000"/>
          <w:lang w:val="en-US"/>
        </w:rPr>
        <w:t>±7.7</w:t>
      </w:r>
      <w:r>
        <w:rPr>
          <w:rFonts w:ascii="Arial" w:hAnsi="Arial" w:cs="Arial"/>
          <w:lang w:val="en-US"/>
        </w:rPr>
        <w:t xml:space="preserve">% for the non-allergic dogs versus 0.1 </w:t>
      </w:r>
      <w:r>
        <w:rPr>
          <w:rFonts w:ascii="Arial" w:hAnsi="Arial" w:cs="Arial"/>
          <w:color w:val="000000"/>
          <w:lang w:val="en-US"/>
        </w:rPr>
        <w:t>±0.4</w:t>
      </w:r>
      <w:r>
        <w:rPr>
          <w:rFonts w:ascii="Arial" w:hAnsi="Arial" w:cs="Arial"/>
          <w:lang w:val="en-US"/>
        </w:rPr>
        <w:t>% for the allergic dogs).</w:t>
      </w:r>
    </w:p>
    <w:p w14:paraId="797AD93F" w14:textId="77777777" w:rsidR="0074341D" w:rsidRDefault="0074341D" w:rsidP="0074341D">
      <w:pPr>
        <w:autoSpaceDE w:val="0"/>
        <w:autoSpaceDN w:val="0"/>
        <w:adjustRightInd w:val="0"/>
        <w:spacing w:line="480" w:lineRule="auto"/>
        <w:jc w:val="both"/>
        <w:rPr>
          <w:rFonts w:ascii="Arial" w:hAnsi="Arial" w:cs="Arial"/>
          <w:lang w:val="en-US"/>
        </w:rPr>
      </w:pPr>
    </w:p>
    <w:p w14:paraId="65E13A61" w14:textId="5DCD4297" w:rsidR="00E718FB" w:rsidRPr="00E718FB" w:rsidRDefault="0074341D" w:rsidP="00E718FB">
      <w:pPr>
        <w:autoSpaceDE w:val="0"/>
        <w:autoSpaceDN w:val="0"/>
        <w:adjustRightInd w:val="0"/>
        <w:spacing w:line="480" w:lineRule="auto"/>
        <w:jc w:val="both"/>
        <w:rPr>
          <w:rFonts w:ascii="Arial" w:hAnsi="Arial" w:cs="Arial"/>
          <w:lang w:val="en-US"/>
        </w:rPr>
      </w:pPr>
      <w:r w:rsidRPr="00031BDE">
        <w:rPr>
          <w:rFonts w:ascii="Arial" w:hAnsi="Arial" w:cs="Arial"/>
          <w:b/>
          <w:bCs/>
          <w:lang w:val="en-US"/>
        </w:rPr>
        <w:t>Fig 8.</w:t>
      </w:r>
      <w:r w:rsidRPr="00E718FB">
        <w:rPr>
          <w:rFonts w:ascii="Arial" w:hAnsi="Arial" w:cs="Arial"/>
          <w:lang w:val="en-US"/>
        </w:rPr>
        <w:t xml:space="preserve"> Relative abundance of the 10 most abundant taxa of non-allergic and allergic dogs</w:t>
      </w:r>
      <w:ins w:id="702" w:author="Neoklis" w:date="2020-08-22T16:56:00Z">
        <w:r w:rsidR="00D60A78">
          <w:rPr>
            <w:rFonts w:ascii="Arial" w:hAnsi="Arial" w:cs="Arial"/>
            <w:lang w:val="en-US"/>
          </w:rPr>
          <w:t>, from across all body sites</w:t>
        </w:r>
      </w:ins>
      <w:r w:rsidRPr="00E718FB">
        <w:rPr>
          <w:rFonts w:ascii="Arial" w:hAnsi="Arial" w:cs="Arial"/>
          <w:lang w:val="en-US"/>
        </w:rPr>
        <w:t xml:space="preserve">. Asterisks are representing statistical significance: * </w:t>
      </w:r>
      <w:r w:rsidRPr="00A86023">
        <w:rPr>
          <w:rFonts w:ascii="Arial" w:hAnsi="Arial" w:cs="Arial"/>
          <w:lang w:val="en-US"/>
        </w:rPr>
        <w:t>p</w:t>
      </w:r>
      <w:r w:rsidRPr="00E718FB">
        <w:rPr>
          <w:rFonts w:ascii="Arial" w:hAnsi="Arial" w:cs="Arial"/>
          <w:lang w:val="en-US"/>
        </w:rPr>
        <w:t xml:space="preserve">&lt; 0.05; ** </w:t>
      </w:r>
      <w:r w:rsidRPr="00A86023">
        <w:rPr>
          <w:rFonts w:ascii="Arial" w:hAnsi="Arial" w:cs="Arial"/>
          <w:lang w:val="en-US"/>
        </w:rPr>
        <w:t>p</w:t>
      </w:r>
      <w:r w:rsidRPr="00E718FB">
        <w:rPr>
          <w:rFonts w:ascii="Arial" w:hAnsi="Arial" w:cs="Arial"/>
          <w:lang w:val="en-US"/>
        </w:rPr>
        <w:t xml:space="preserve">&lt; 0.01; *** </w:t>
      </w:r>
      <w:r w:rsidRPr="00A86023">
        <w:rPr>
          <w:rFonts w:ascii="Arial" w:hAnsi="Arial" w:cs="Arial"/>
          <w:lang w:val="en-US"/>
        </w:rPr>
        <w:t>p</w:t>
      </w:r>
      <w:r w:rsidRPr="00E718FB">
        <w:rPr>
          <w:rFonts w:ascii="Arial" w:hAnsi="Arial" w:cs="Arial"/>
          <w:lang w:val="en-US"/>
        </w:rPr>
        <w:t>&lt; 0.001.</w:t>
      </w:r>
    </w:p>
    <w:p w14:paraId="35AE247A" w14:textId="6FEFC5FC" w:rsidR="00B722B8" w:rsidRDefault="00B722B8" w:rsidP="00031BDE">
      <w:pPr>
        <w:autoSpaceDE w:val="0"/>
        <w:autoSpaceDN w:val="0"/>
        <w:adjustRightInd w:val="0"/>
        <w:spacing w:line="480" w:lineRule="auto"/>
        <w:jc w:val="both"/>
        <w:rPr>
          <w:rFonts w:ascii="Arial" w:hAnsi="Arial" w:cs="Arial"/>
          <w:lang w:val="en-US"/>
        </w:rPr>
      </w:pPr>
    </w:p>
    <w:p w14:paraId="13AE9B81" w14:textId="62EE65B3" w:rsidR="00791F14" w:rsidRPr="00666EF5" w:rsidRDefault="005710EA" w:rsidP="00B418B3">
      <w:pPr>
        <w:pStyle w:val="PLOSoneLevel1heading"/>
        <w:rPr>
          <w:color w:val="000000"/>
        </w:rPr>
      </w:pPr>
      <w:r w:rsidRPr="00B418B3">
        <w:t>Discussion</w:t>
      </w:r>
    </w:p>
    <w:p w14:paraId="70CCCDEE" w14:textId="31E37B64" w:rsidR="00D130EC" w:rsidRDefault="006C5325" w:rsidP="00D130EC">
      <w:pPr>
        <w:autoSpaceDE w:val="0"/>
        <w:autoSpaceDN w:val="0"/>
        <w:adjustRightInd w:val="0"/>
        <w:spacing w:line="480" w:lineRule="auto"/>
        <w:ind w:firstLine="720"/>
        <w:jc w:val="both"/>
        <w:rPr>
          <w:rFonts w:ascii="Arial" w:hAnsi="Arial" w:cs="Arial"/>
          <w:color w:val="000000"/>
          <w:lang w:val="en-US"/>
        </w:rPr>
      </w:pPr>
      <w:r>
        <w:rPr>
          <w:rFonts w:ascii="Arial" w:hAnsi="Arial" w:cs="Arial"/>
          <w:color w:val="000000"/>
          <w:lang w:val="en-US"/>
        </w:rPr>
        <w:t xml:space="preserve">In this NGS </w:t>
      </w:r>
      <w:r>
        <w:rPr>
          <w:rFonts w:ascii="Arial" w:hAnsi="Arial" w:cs="Arial"/>
          <w:noProof/>
          <w:color w:val="000000"/>
          <w:lang w:val="en-US"/>
        </w:rPr>
        <w:t>study,</w:t>
      </w:r>
      <w:r>
        <w:rPr>
          <w:rFonts w:ascii="Arial" w:hAnsi="Arial" w:cs="Arial"/>
          <w:color w:val="000000"/>
          <w:lang w:val="en-US"/>
        </w:rPr>
        <w:t xml:space="preserve"> we described the bacterial community of the skin and ear canal of non-allergic GSDs and compared it to the skin and ear canal microbiota of allergic GSDs. Several </w:t>
      </w:r>
      <w:r>
        <w:rPr>
          <w:rFonts w:ascii="Arial" w:hAnsi="Arial" w:cs="Arial"/>
          <w:noProof/>
          <w:color w:val="000000"/>
          <w:lang w:val="en-US"/>
        </w:rPr>
        <w:t>NGS</w:t>
      </w:r>
      <w:r>
        <w:rPr>
          <w:rFonts w:ascii="Arial" w:hAnsi="Arial" w:cs="Arial"/>
          <w:color w:val="000000"/>
          <w:lang w:val="en-US"/>
        </w:rPr>
        <w:t xml:space="preserve"> studies have also examined the canine skin or ear canal in health and disease. These studies used different techniques, from sample collection and storage, to DNA extraction and analysis and as shown before, methodology </w:t>
      </w:r>
      <w:r>
        <w:rPr>
          <w:rFonts w:ascii="Arial" w:hAnsi="Arial" w:cs="Arial"/>
          <w:color w:val="000000"/>
          <w:lang w:val="en-US"/>
        </w:rPr>
        <w:lastRenderedPageBreak/>
        <w:t>influences results</w:t>
      </w:r>
      <w:r w:rsidR="00D00F81">
        <w:rPr>
          <w:rFonts w:ascii="Arial" w:hAnsi="Arial" w:cs="Arial"/>
          <w:color w:val="000000"/>
          <w:lang w:val="en-US"/>
        </w:rPr>
        <w:t xml:space="preserve"> </w:t>
      </w:r>
      <w:sdt>
        <w:sdtPr>
          <w:rPr>
            <w:rFonts w:ascii="Arial" w:hAnsi="Arial" w:cs="Arial"/>
            <w:color w:val="000000"/>
            <w:lang w:val="en-US"/>
          </w:rPr>
          <w:alias w:val="Don't edit this field"/>
          <w:tag w:val="CitaviPlaceholder#fee3cc71-d206-40b6-9495-322c99d5b843"/>
          <w:id w:val="2084021326"/>
          <w:placeholder>
            <w:docPart w:val="1711B16EF2C142A4BFF580FCFB20CCCA"/>
          </w:placeholder>
        </w:sdtPr>
        <w:sdtContent>
          <w:r w:rsidR="0026518F" w:rsidRPr="003B1898">
            <w:rPr>
              <w:rFonts w:ascii="Arial" w:hAnsi="Arial" w:cs="Arial"/>
              <w:color w:val="000000"/>
              <w:lang w:val="en-US"/>
            </w:rPr>
            <w:fldChar w:fldCharType="begin"/>
          </w:r>
          <w:r w:rsidR="00440A73">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M3MS9qb3VybmFsLnBvbmUuMDE0ODAyOC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yNjg0OTIxNyIsIlVyaVN0cmluZyI6Imh0dHA6Ly93d3cubmNiaS5ubG0ubmloLmdvdi9wdWJtZWQvMjY4NDkyMT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OZW9rbGlzIEFwb3N0b2xvcG91bG9zIiwiQ3JlYXRlZE9uIjoiMjAxOS0wMy0yNVQxOTozMjoyNyIsIk1vZGlmaWVkQnkiOiJfTmVva2xpcyBBcG9zdG9sb3BvdWxvcyIsIklkIjoiODY2ZThiZTAtZTMyOC00MDM2LTkyYjktM2U4YWNiZGQ1NDZkIiwiTW9kaWZpZWRPbiI6IjIwMTktMDMtMjVUMTk6MzI6Mzg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zcxL2pvdXJuYWwucG9uZS4wMTQ4MDI4IiwiVXJpU3RyaW5nIjoiaHR0cHM6Ly9kb2kub3JnLzEwLjEzNzEvam91cm5hbC5wb25lLjAxNDgwMjg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mppZC4yMDE2LjAzLjAwNCIsIkVkaXRvcnMiOltdLCJFdmFsdWF0aW9uQ29tcGxleGl0eSI6MCwiRXZhbHVhdGlvblNvdXJjZVRleHRGb3JtYXQiOjAsIkdyb3VwcyI6W10sIkhhc0xhYmVsMSI6ZmFsc2UsIkhhc0xhYmVsMiI6ZmFsc2UsIktleXdvcmRzIjpbXSwiTGFuZ3VhZ2UiOiJlbmciLCJMYW5ndWFnZUNvZGUiOiJlbiI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JQTUM1NDgyNTI4IiwiVXJpU3RyaW5nIjoiaHR0cHM6Ly93d3cubmNiaS5ubG0ubmloLmdvdi9wbWMvYXJ0aWNsZXMvUE1DNTQ4MjUyOC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Vva2xpcyBBcG9zdG9sb3BvdWxvcyIsIkNyZWF0ZWRPbiI6IjIwMTktMDMtMjVUMTk6MzM6MDIiLCJNb2RpZmllZEJ5IjoiX05lb2tsaXMgQXBvc3RvbG9wb3Vsb3MiLCJJZCI6ImE3MDE3ZDJmLTU3YmEtNGFmYi04NDBkLTA3YjE5ZTdiMDkwZiIsIk1vZGlmaWVkT24iOiIyMDE5LTAzLTI1VDE5OjMzOjEz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TAxNi9qLmppZC4yMDE2LjAzLjAwNCIsIlVyaVN0cmluZyI6Imh0dHBzOi8vZG9pLm9yZy8xMC4xMDE2L2ouamlkLjIwMTYuMDMuMDA0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jgvQUVNLjAyNjI3LTE3IiwiRWRpdG9ycyI6W10sIkV2YWx1YXRpb25Db21wbGV4aXR5IjowLCJFdmFsdWF0aW9uU291cmNlVGV4dEZvcm1hdCI6MCwiR3JvdXBzIjpbXSwiSGFzTGFiZWwxIjpmYWxzZSwiSGFzTGFiZWwyIjpmYWxzZSwiS2V5d29yZHMiOltdLCJMYW5ndWFnZSI6ImVuZyIsIkxhbmd1YWdlQ29kZSI6ImVuIi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lBNQzU4NjE4MjEiLCJVcmlTdHJpbmciOiJodHRwczovL3d3dy5uY2JpLm5sbS5uaWguZ292L3BtYy9hcnRpY2xlcy9QTUM1ODYxODIx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}</w:instrText>
          </w:r>
          <w:r w:rsidR="0026518F" w:rsidRPr="003B1898">
            <w:rPr>
              <w:rFonts w:ascii="Arial" w:hAnsi="Arial" w:cs="Arial"/>
              <w:color w:val="000000"/>
              <w:lang w:val="en-US"/>
            </w:rPr>
            <w:fldChar w:fldCharType="separate"/>
          </w:r>
          <w:r w:rsidR="00440A73">
            <w:rPr>
              <w:rFonts w:ascii="Arial" w:hAnsi="Arial" w:cs="Arial"/>
              <w:color w:val="000000"/>
              <w:lang w:val="en-US"/>
            </w:rPr>
            <w:t>[43–45]</w:t>
          </w:r>
          <w:r w:rsidR="0026518F" w:rsidRPr="003B1898">
            <w:rPr>
              <w:rFonts w:ascii="Arial" w:hAnsi="Arial" w:cs="Arial"/>
              <w:color w:val="000000"/>
              <w:lang w:val="en-US"/>
            </w:rPr>
            <w:fldChar w:fldCharType="end"/>
          </w:r>
        </w:sdtContent>
      </w:sdt>
      <w:r w:rsidR="0026518F" w:rsidRPr="003B1898">
        <w:rPr>
          <w:rFonts w:ascii="Arial" w:hAnsi="Arial" w:cs="Arial"/>
          <w:color w:val="000000"/>
          <w:lang w:val="en-US"/>
        </w:rPr>
        <w:t xml:space="preserve">. </w:t>
      </w:r>
      <w:r w:rsidR="008A042F" w:rsidRPr="003B1898">
        <w:rPr>
          <w:rFonts w:ascii="Arial" w:hAnsi="Arial" w:cs="Arial"/>
          <w:color w:val="000000"/>
          <w:lang w:val="en-US"/>
        </w:rPr>
        <w:t xml:space="preserve">Therefore, a direct side by side comparison of studies is </w:t>
      </w:r>
      <w:r w:rsidR="000100F6">
        <w:rPr>
          <w:rFonts w:ascii="Arial" w:hAnsi="Arial" w:cs="Arial"/>
          <w:color w:val="000000"/>
          <w:lang w:val="en-US"/>
        </w:rPr>
        <w:t xml:space="preserve">difficult </w:t>
      </w:r>
      <w:sdt>
        <w:sdtPr>
          <w:rPr>
            <w:rFonts w:ascii="Arial" w:hAnsi="Arial" w:cs="Arial"/>
            <w:color w:val="000000"/>
            <w:lang w:val="en-US"/>
          </w:rPr>
          <w:alias w:val="To edit, see citavi.com/edit"/>
          <w:tag w:val="CitaviPlaceholder#ac97f88c-93e8-4e9e-9b2b-974ba2912f7b"/>
          <w:id w:val="-1259442370"/>
          <w:placeholder>
            <w:docPart w:val="DefaultPlaceholder_-1854013440"/>
          </w:placeholder>
        </w:sdtPr>
        <w:sdtContent>
          <w:r w:rsidR="009023ED">
            <w:rPr>
              <w:rFonts w:ascii="Arial" w:hAnsi="Arial" w:cs="Arial"/>
              <w:noProof/>
              <w:color w:val="000000"/>
              <w:lang w:val="en-US"/>
            </w:rPr>
            <w:fldChar w:fldCharType="begin"/>
          </w:r>
          <w:r w:rsidR="00440A73">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M3MS9qb3VybmFsLnBvbmUuMDE0ODAyOC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yNjg0OTIxNyIsIlVyaVN0cmluZyI6Imh0dHA6Ly93d3cubmNiaS5ubG0ubmloLmdvdi9wdWJtZWQvMjY4NDkyMT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OZW9rbGlzIEFwb3N0b2xvcG91bG9zIiwiQ3JlYXRlZE9uIjoiMjAxOS0wMy0yNVQxOTozMjoyNyIsIk1vZGlmaWVkQnkiOiJfTmVva2xpcyBBcG9zdG9sb3BvdWxvcyIsIklkIjoiODY2ZThiZTAtZTMyOC00MDM2LTkyYjktM2U4YWNiZGQ1NDZkIiwiTW9kaWZpZWRPbiI6IjIwMTktMDMtMjVUMTk6MzI6Mzg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zcxL2pvdXJuYWwucG9uZS4wMTQ4MDI4IiwiVXJpU3RyaW5nIjoiaHR0cHM6Ly9kb2kub3JnLzEwLjEzNzEvam91cm5hbC5wb25lLjAxNDgwMjg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}</w:instrText>
          </w:r>
          <w:r w:rsidR="009023ED">
            <w:rPr>
              <w:rFonts w:ascii="Arial" w:hAnsi="Arial" w:cs="Arial"/>
              <w:noProof/>
              <w:color w:val="000000"/>
              <w:lang w:val="en-US"/>
            </w:rPr>
            <w:fldChar w:fldCharType="separate"/>
          </w:r>
          <w:r w:rsidR="00440A73">
            <w:rPr>
              <w:rFonts w:ascii="Arial" w:hAnsi="Arial" w:cs="Arial"/>
              <w:noProof/>
              <w:color w:val="000000"/>
              <w:lang w:val="en-US"/>
            </w:rPr>
            <w:t>[43]</w:t>
          </w:r>
          <w:r w:rsidR="009023ED">
            <w:rPr>
              <w:rFonts w:ascii="Arial" w:hAnsi="Arial" w:cs="Arial"/>
              <w:noProof/>
              <w:color w:val="000000"/>
              <w:lang w:val="en-US"/>
            </w:rPr>
            <w:fldChar w:fldCharType="end"/>
          </w:r>
        </w:sdtContent>
      </w:sdt>
      <w:r w:rsidR="000100F6">
        <w:rPr>
          <w:rFonts w:ascii="Arial" w:hAnsi="Arial" w:cs="Arial"/>
          <w:color w:val="000000"/>
          <w:lang w:val="en-US"/>
        </w:rPr>
        <w:t>.</w:t>
      </w:r>
      <w:r w:rsidR="009023ED">
        <w:rPr>
          <w:rFonts w:ascii="Arial" w:hAnsi="Arial" w:cs="Arial"/>
          <w:color w:val="000000"/>
          <w:lang w:val="en-US"/>
        </w:rPr>
        <w:t xml:space="preserve"> </w:t>
      </w:r>
      <w:r w:rsidR="00037FCC">
        <w:rPr>
          <w:rFonts w:ascii="Arial" w:hAnsi="Arial" w:cs="Arial"/>
          <w:color w:val="000000"/>
          <w:lang w:val="en-US"/>
        </w:rPr>
        <w:t>N</w:t>
      </w:r>
      <w:r w:rsidR="00037FCC" w:rsidRPr="003B1898">
        <w:rPr>
          <w:rFonts w:ascii="Arial" w:hAnsi="Arial" w:cs="Arial"/>
          <w:color w:val="000000"/>
          <w:lang w:val="en-US"/>
        </w:rPr>
        <w:t>evertheless</w:t>
      </w:r>
      <w:r w:rsidR="00037FCC">
        <w:rPr>
          <w:rFonts w:ascii="Arial" w:hAnsi="Arial" w:cs="Arial"/>
          <w:color w:val="000000"/>
          <w:lang w:val="en-US"/>
        </w:rPr>
        <w:t>,</w:t>
      </w:r>
      <w:r w:rsidR="00037FCC" w:rsidRPr="003B1898">
        <w:rPr>
          <w:rFonts w:ascii="Arial" w:hAnsi="Arial" w:cs="Arial"/>
          <w:color w:val="000000"/>
          <w:lang w:val="en-US"/>
        </w:rPr>
        <w:t xml:space="preserve"> </w:t>
      </w:r>
      <w:r w:rsidR="00037FCC">
        <w:rPr>
          <w:rFonts w:ascii="Arial" w:hAnsi="Arial" w:cs="Arial"/>
          <w:color w:val="000000"/>
          <w:lang w:val="en-US"/>
        </w:rPr>
        <w:t>any of those</w:t>
      </w:r>
      <w:r w:rsidR="00037FCC" w:rsidRPr="003B1898">
        <w:rPr>
          <w:rFonts w:ascii="Arial" w:hAnsi="Arial" w:cs="Arial"/>
          <w:color w:val="000000"/>
          <w:lang w:val="en-US"/>
        </w:rPr>
        <w:t xml:space="preserve"> results </w:t>
      </w:r>
      <w:del w:id="703" w:author="Neoklis" w:date="2020-08-22T16:57:00Z">
        <w:r w:rsidR="00037FCC" w:rsidDel="003A1B07">
          <w:rPr>
            <w:rFonts w:ascii="Arial" w:hAnsi="Arial" w:cs="Arial"/>
            <w:color w:val="000000"/>
            <w:lang w:val="en-US"/>
          </w:rPr>
          <w:delText>is</w:delText>
        </w:r>
        <w:r w:rsidR="00037FCC" w:rsidRPr="003B1898" w:rsidDel="003A1B07">
          <w:rPr>
            <w:rFonts w:ascii="Arial" w:hAnsi="Arial" w:cs="Arial"/>
            <w:color w:val="000000"/>
            <w:lang w:val="en-US"/>
          </w:rPr>
          <w:delText xml:space="preserve"> </w:delText>
        </w:r>
      </w:del>
      <w:ins w:id="704" w:author="Neoklis" w:date="2020-08-22T16:57:00Z">
        <w:r w:rsidR="003A1B07">
          <w:rPr>
            <w:rFonts w:ascii="Arial" w:hAnsi="Arial" w:cs="Arial"/>
            <w:color w:val="000000"/>
            <w:lang w:val="en-US"/>
          </w:rPr>
          <w:t>are</w:t>
        </w:r>
        <w:r w:rsidR="003A1B07" w:rsidRPr="003B1898">
          <w:rPr>
            <w:rFonts w:ascii="Arial" w:hAnsi="Arial" w:cs="Arial"/>
            <w:color w:val="000000"/>
            <w:lang w:val="en-US"/>
          </w:rPr>
          <w:t xml:space="preserve"> </w:t>
        </w:r>
      </w:ins>
      <w:r w:rsidR="00037FCC" w:rsidRPr="003B1898">
        <w:rPr>
          <w:rFonts w:ascii="Arial" w:hAnsi="Arial" w:cs="Arial"/>
          <w:color w:val="000000"/>
          <w:lang w:val="en-US"/>
        </w:rPr>
        <w:t xml:space="preserve">useful to further characterize the canine cutaneous microbiota in health and disease. </w:t>
      </w:r>
      <w:r w:rsidR="00037FCC">
        <w:rPr>
          <w:rFonts w:ascii="Arial" w:hAnsi="Arial" w:cs="Arial"/>
          <w:color w:val="000000"/>
          <w:lang w:val="en-US"/>
        </w:rPr>
        <w:t>Our 16S rRNA gene amplicon approach (nested PCR; V3-V6 &amp; V4-V5) showed high individual and body site variability between the different study subjects, without significant differences between the body sites, in contrast to the first NGS-based study in veterinary medicin</w:t>
      </w:r>
      <w:r w:rsidR="00417FC8">
        <w:rPr>
          <w:rFonts w:ascii="Arial" w:hAnsi="Arial" w:cs="Arial"/>
          <w:color w:val="000000"/>
          <w:lang w:val="en-US"/>
        </w:rPr>
        <w:t>e</w:t>
      </w:r>
      <w:r w:rsidR="00B36893">
        <w:rPr>
          <w:rFonts w:ascii="Arial" w:hAnsi="Arial" w:cs="Arial"/>
          <w:color w:val="000000"/>
          <w:lang w:val="en-US"/>
        </w:rPr>
        <w:t xml:space="preserve"> </w:t>
      </w:r>
      <w:sdt>
        <w:sdtPr>
          <w:rPr>
            <w:rFonts w:ascii="Arial" w:hAnsi="Arial" w:cs="Arial"/>
            <w:color w:val="000000"/>
            <w:lang w:val="en-US"/>
          </w:rPr>
          <w:alias w:val="To edit, see citavi.com/edit"/>
          <w:tag w:val="CitaviPlaceholder#ef3fe9c7-89d9-48e9-8ba2-6512a98c72e0"/>
          <w:id w:val="279300029"/>
          <w:placeholder>
            <w:docPart w:val="DefaultPlaceholder_-1854013440"/>
          </w:placeholder>
        </w:sdtPr>
        <w:sdtContent>
          <w:r w:rsidR="00871675">
            <w:rPr>
              <w:rFonts w:ascii="Arial" w:hAnsi="Arial" w:cs="Arial"/>
              <w:noProof/>
              <w:color w:val="000000"/>
              <w:lang w:val="en-US"/>
            </w:rPr>
            <w:fldChar w:fldCharType="begin"/>
          </w:r>
          <w:r w:rsidR="00440A73">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3NjA2NGVkLWJhNTYtNGM3MS1hNDE3LTAwNzI2MzRhNzcyMyIsIlJhbmdlTGVuZ3RoIjo0LCJSZWZlcmVuY2VJZCI6IjcyYWYyNDc4LWY4MDQtNGQ4OC1hYzhlLWZhZTdmZGM0ZGY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zcxL2pvdXJuYWwucG9uZS4wMDgzMTk3IiwiVXJpU3RyaW5nIjoiaHR0cHM6Ly9kb2kub3JnLzEwLjEzNzEvam91cm5hbC5wb25lLjAwODMxO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5LTAzLTA2VDIxOjAzOjA4IiwiTW9kaWZpZWRCeSI6Il9OZW9rbGlzIEFwb3N0b2xvcG91bG9zIiwiSWQiOiIzYzFkYjhlMy03NTYxLTQ1NDUtYTVlYy0zMjczNGEwZjA4NDQiLCJNb2RpZmllZE9uIjoiMjAxOS0wMy0wNlQyMTowMzoxNS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BzOi8vam91cm5hbHMucGxvcy5vcmcvcGxvc29uZS9hcnRpY2xlL2ZpbGU/aWQ9MTAuMTM3MS9qb3VybmFsLnBvbmUuMDA4MzE5NyZ0eXBlPXByaW50YWJsZSIsIlVyaVN0cmluZyI6Imh0dHBzOi8vam91cm5hbHMucGxvcy5vcmcvcGxvc29uZS9hcnRpY2xlL2ZpbGU/aWQ9MTAuMTM3MS9qb3VybmFsLnBvbmUuMDA4MzE5NyZ0eXBlPXByaW50YWJsZ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}</w:instrText>
          </w:r>
          <w:r w:rsidR="00871675">
            <w:rPr>
              <w:rFonts w:ascii="Arial" w:hAnsi="Arial" w:cs="Arial"/>
              <w:noProof/>
              <w:color w:val="000000"/>
              <w:lang w:val="en-US"/>
            </w:rPr>
            <w:fldChar w:fldCharType="separate"/>
          </w:r>
          <w:r w:rsidR="00440A73">
            <w:rPr>
              <w:rFonts w:ascii="Arial" w:hAnsi="Arial" w:cs="Arial"/>
              <w:noProof/>
              <w:color w:val="000000"/>
              <w:lang w:val="en-US"/>
            </w:rPr>
            <w:t>[13]</w:t>
          </w:r>
          <w:r w:rsidR="00871675">
            <w:rPr>
              <w:rFonts w:ascii="Arial" w:hAnsi="Arial" w:cs="Arial"/>
              <w:noProof/>
              <w:color w:val="000000"/>
              <w:lang w:val="en-US"/>
            </w:rPr>
            <w:fldChar w:fldCharType="end"/>
          </w:r>
        </w:sdtContent>
      </w:sdt>
      <w:r w:rsidR="007E642A">
        <w:rPr>
          <w:rFonts w:ascii="Arial" w:hAnsi="Arial" w:cs="Arial"/>
          <w:color w:val="000000"/>
          <w:lang w:val="en-US"/>
        </w:rPr>
        <w:t xml:space="preserve">. </w:t>
      </w:r>
      <w:r w:rsidR="00630BED">
        <w:rPr>
          <w:rFonts w:ascii="Arial" w:hAnsi="Arial" w:cs="Arial"/>
          <w:color w:val="000000"/>
          <w:lang w:val="en-US"/>
        </w:rPr>
        <w:t xml:space="preserve">In our study the body skin (axilla, interdigital, groin) showed </w:t>
      </w:r>
      <w:r w:rsidR="00630BED">
        <w:rPr>
          <w:rFonts w:ascii="Arial" w:hAnsi="Arial" w:cs="Arial"/>
          <w:noProof/>
          <w:color w:val="000000"/>
          <w:lang w:val="en-US"/>
        </w:rPr>
        <w:t>significantly</w:t>
      </w:r>
      <w:r w:rsidR="00630BED">
        <w:rPr>
          <w:rFonts w:ascii="Arial" w:hAnsi="Arial" w:cs="Arial"/>
          <w:color w:val="000000"/>
          <w:lang w:val="en-US"/>
        </w:rPr>
        <w:t xml:space="preserve"> higher species richness than the ear canal in non-allergic dogs. Possible explanations may include the special ear canal construction (chamber-like) and histology</w:t>
      </w:r>
      <w:r w:rsidR="00630BED" w:rsidRPr="00471C2C">
        <w:rPr>
          <w:rFonts w:ascii="Arial" w:hAnsi="Arial" w:cs="Arial"/>
          <w:color w:val="000000"/>
          <w:lang w:val="en-US"/>
        </w:rPr>
        <w:t xml:space="preserve">, </w:t>
      </w:r>
      <w:r w:rsidR="00630BED" w:rsidRPr="00031BDE">
        <w:rPr>
          <w:rFonts w:ascii="Arial" w:hAnsi="Arial" w:cs="Arial"/>
          <w:color w:val="000000"/>
          <w:lang w:val="en-US"/>
        </w:rPr>
        <w:t xml:space="preserve">with a comparatively thin epidermis and dermis containing single hair follicles, sebaceous glands and </w:t>
      </w:r>
      <w:proofErr w:type="spellStart"/>
      <w:r w:rsidR="00630BED" w:rsidRPr="00031BDE">
        <w:rPr>
          <w:rFonts w:ascii="Arial" w:hAnsi="Arial" w:cs="Arial"/>
          <w:color w:val="000000"/>
          <w:lang w:val="en-US"/>
        </w:rPr>
        <w:t>ceruminal</w:t>
      </w:r>
      <w:proofErr w:type="spellEnd"/>
      <w:r w:rsidR="00630BED" w:rsidRPr="00031BDE">
        <w:rPr>
          <w:rFonts w:ascii="Arial" w:hAnsi="Arial" w:cs="Arial"/>
          <w:color w:val="000000"/>
          <w:lang w:val="en-US"/>
        </w:rPr>
        <w:t xml:space="preserve"> glands, providing</w:t>
      </w:r>
      <w:r w:rsidR="00630BED" w:rsidRPr="00093B2F">
        <w:rPr>
          <w:rFonts w:ascii="Arial" w:hAnsi="Arial" w:cs="Arial"/>
          <w:color w:val="000000"/>
          <w:lang w:val="en-US"/>
        </w:rPr>
        <w:t xml:space="preserve"> l</w:t>
      </w:r>
      <w:r w:rsidR="00630BED" w:rsidRPr="00BB5F2A">
        <w:rPr>
          <w:rFonts w:ascii="Arial" w:hAnsi="Arial" w:cs="Arial"/>
          <w:color w:val="000000"/>
          <w:lang w:val="en-US"/>
        </w:rPr>
        <w:t xml:space="preserve">ipid-rich cerumen </w:t>
      </w:r>
      <w:r w:rsidR="00630BED">
        <w:rPr>
          <w:rFonts w:ascii="Arial" w:hAnsi="Arial" w:cs="Arial"/>
          <w:color w:val="000000"/>
          <w:lang w:val="en-US"/>
        </w:rPr>
        <w:t xml:space="preserve">determining it´s microenvironment with </w:t>
      </w:r>
      <w:r w:rsidR="00630BED" w:rsidRPr="00BB5F2A">
        <w:rPr>
          <w:rFonts w:ascii="Arial" w:hAnsi="Arial" w:cs="Arial"/>
          <w:color w:val="000000"/>
          <w:lang w:val="en-US"/>
        </w:rPr>
        <w:t>a</w:t>
      </w:r>
      <w:r w:rsidR="00630BED">
        <w:rPr>
          <w:rFonts w:ascii="Arial" w:hAnsi="Arial" w:cs="Arial"/>
          <w:color w:val="000000"/>
          <w:lang w:val="en-US"/>
        </w:rPr>
        <w:t xml:space="preserve"> relatively</w:t>
      </w:r>
      <w:r w:rsidR="00630BED" w:rsidRPr="00BB5F2A">
        <w:rPr>
          <w:rFonts w:ascii="Arial" w:hAnsi="Arial" w:cs="Arial"/>
          <w:color w:val="000000"/>
          <w:lang w:val="en-US"/>
        </w:rPr>
        <w:t xml:space="preserve"> high humidity</w:t>
      </w:r>
      <w:r w:rsidR="006C3885">
        <w:rPr>
          <w:rFonts w:ascii="Arial" w:hAnsi="Arial" w:cs="Arial"/>
          <w:color w:val="000000"/>
          <w:lang w:val="en-US"/>
        </w:rPr>
        <w:t xml:space="preserve"> </w:t>
      </w:r>
      <w:sdt>
        <w:sdtPr>
          <w:rPr>
            <w:rFonts w:ascii="Arial" w:hAnsi="Arial" w:cs="Arial"/>
            <w:color w:val="000000"/>
            <w:lang w:val="en-US"/>
          </w:rPr>
          <w:alias w:val="Don't edit this field"/>
          <w:tag w:val="CitaviPlaceholder#92fc5b6b-d688-41b4-9cc1-5403e8ddf1f1"/>
          <w:id w:val="778070683"/>
          <w:placeholder>
            <w:docPart w:val="DefaultPlaceholder_-1854013440"/>
          </w:placeholder>
        </w:sdtPr>
        <w:sdtContent>
          <w:r w:rsidR="00493AAF" w:rsidRPr="00BB5F2A">
            <w:rPr>
              <w:rFonts w:ascii="Arial" w:hAnsi="Arial" w:cs="Arial"/>
              <w:color w:val="000000"/>
              <w:lang w:val="en-US"/>
            </w:rPr>
            <w:fldChar w:fldCharType="begin"/>
          </w:r>
          <w:r w:rsidR="00440A73">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G5lby12XFxBcHBEYXRhXFxMb2NhbFxcVGVtcFxcd2F3dzNrNWcuanBnIiwiVXJpU3RyaW5nIjoiMmViOWE5ODgtNzc1NS00ODQwLWEzMTQtNWMyYzdmMzI5NmNm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ExL2ouMTM2NS0zMTY0LjIwMDkuMDA4NDkue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jAxNzg0NzgiLCJVcmlTdHJpbmciOiJodHRwOi8vd3d3Lm5jYmkubmxtLm5paC5nb3YvcHVibWVkLzIwMTc4NDc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xOS0wMy0yOVQxMTo1NzoxMiIsIk1vZGlmaWVkQnkiOiJfTmVva2xpcyBBcG9zdG9sb3BvdWxvcyIsIklkIjoiYmE2NTkzZmUtNDgzMS00N2ExLThjYTQtYjViNTFlMmE3MTc0IiwiTW9kaWZpZWRPbiI6IjIwMTktMDMtMjlUMTE6NTc6MjE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ouMTM2NS0zMTY0LjIwMDkuMDA4NDkueCIsIlVyaVN0cmluZyI6Imh0dHBzOi8vZG9pLm9yZy8xMC4xMTExL2ouMTM2NS0zMTY0LjIwMDkuMDA4NDkue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DE0MTYwMDAyODAi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JodHRwczovL2Jvb2tzLmdvb2dsZS5kZS9ib29rcz9pZD11cmxGT0FZV2p4a0MiLCJVcmlTdHJpbmciOiJodHRwczovL2Jvb2tzLmdvb2dsZS5kZS9ib29rcz9pZD11cmxGT0FZV2p4a0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}</w:instrText>
          </w:r>
          <w:r w:rsidR="00493AAF" w:rsidRPr="00BB5F2A">
            <w:rPr>
              <w:rFonts w:ascii="Arial" w:hAnsi="Arial" w:cs="Arial"/>
              <w:color w:val="000000"/>
              <w:lang w:val="en-US"/>
            </w:rPr>
            <w:fldChar w:fldCharType="separate"/>
          </w:r>
          <w:r w:rsidR="00440A73">
            <w:rPr>
              <w:rFonts w:ascii="Arial" w:hAnsi="Arial" w:cs="Arial"/>
              <w:color w:val="000000"/>
              <w:lang w:val="en-US"/>
            </w:rPr>
            <w:t>[46,47]</w:t>
          </w:r>
          <w:r w:rsidR="00493AAF" w:rsidRPr="00BB5F2A">
            <w:rPr>
              <w:rFonts w:ascii="Arial" w:hAnsi="Arial" w:cs="Arial"/>
              <w:color w:val="000000"/>
              <w:lang w:val="en-US"/>
            </w:rPr>
            <w:fldChar w:fldCharType="end"/>
          </w:r>
        </w:sdtContent>
      </w:sdt>
      <w:r w:rsidR="00493AAF" w:rsidRPr="00BB5F2A">
        <w:rPr>
          <w:rFonts w:ascii="Arial" w:hAnsi="Arial" w:cs="Arial"/>
          <w:color w:val="000000"/>
          <w:lang w:val="en-US"/>
        </w:rPr>
        <w:t>.</w:t>
      </w:r>
      <w:r w:rsidR="0040721B" w:rsidRPr="00BB5F2A">
        <w:rPr>
          <w:rFonts w:ascii="Arial" w:hAnsi="Arial" w:cs="Arial"/>
          <w:color w:val="000000"/>
          <w:lang w:val="en-US"/>
        </w:rPr>
        <w:t xml:space="preserve"> </w:t>
      </w:r>
      <w:r w:rsidR="0037741A">
        <w:rPr>
          <w:rFonts w:ascii="Arial" w:hAnsi="Arial" w:cs="Arial"/>
          <w:color w:val="000000"/>
          <w:lang w:val="en-US"/>
        </w:rPr>
        <w:t>B</w:t>
      </w:r>
      <w:r w:rsidR="0037741A" w:rsidRPr="00BB5F2A">
        <w:rPr>
          <w:rFonts w:ascii="Arial" w:hAnsi="Arial" w:cs="Arial"/>
          <w:color w:val="000000"/>
          <w:lang w:val="en-US"/>
        </w:rPr>
        <w:t xml:space="preserve">actericidal activity </w:t>
      </w:r>
      <w:r w:rsidR="0037741A">
        <w:rPr>
          <w:rFonts w:ascii="Arial" w:hAnsi="Arial" w:cs="Arial"/>
          <w:color w:val="000000"/>
          <w:lang w:val="en-US"/>
        </w:rPr>
        <w:t xml:space="preserve">of cerumen </w:t>
      </w:r>
      <w:r w:rsidR="0037741A" w:rsidRPr="00BB5F2A">
        <w:rPr>
          <w:rFonts w:ascii="Arial" w:hAnsi="Arial" w:cs="Arial"/>
          <w:color w:val="000000"/>
          <w:lang w:val="en-US"/>
        </w:rPr>
        <w:t xml:space="preserve">could explain the lower species richness compared </w:t>
      </w:r>
      <w:r w:rsidR="0037741A">
        <w:rPr>
          <w:rFonts w:ascii="Arial" w:hAnsi="Arial" w:cs="Arial"/>
          <w:color w:val="000000"/>
          <w:lang w:val="en-US"/>
        </w:rPr>
        <w:t>to</w:t>
      </w:r>
      <w:r w:rsidR="0037741A" w:rsidRPr="00BB5F2A">
        <w:rPr>
          <w:rFonts w:ascii="Arial" w:hAnsi="Arial" w:cs="Arial"/>
          <w:color w:val="000000"/>
          <w:lang w:val="en-US"/>
        </w:rPr>
        <w:t xml:space="preserve"> the other body sites. </w:t>
      </w:r>
      <w:del w:id="705" w:author="Neoklis" w:date="2020-08-20T12:13:00Z">
        <w:r w:rsidR="00854F23" w:rsidDel="00854F23">
          <w:rPr>
            <w:rFonts w:ascii="Arial" w:hAnsi="Arial" w:cs="Arial"/>
            <w:color w:val="000000"/>
            <w:lang w:val="en-US"/>
          </w:rPr>
          <w:delText>The influence of</w:delText>
        </w:r>
        <w:r w:rsidR="00854F23" w:rsidRPr="00BB5F2A" w:rsidDel="00854F23">
          <w:rPr>
            <w:rFonts w:ascii="Arial" w:hAnsi="Arial" w:cs="Arial"/>
            <w:color w:val="000000"/>
            <w:lang w:val="en-US"/>
          </w:rPr>
          <w:delText xml:space="preserve"> pH </w:delText>
        </w:r>
        <w:r w:rsidR="00854F23" w:rsidDel="00854F23">
          <w:rPr>
            <w:rFonts w:ascii="Arial" w:hAnsi="Arial" w:cs="Arial"/>
            <w:color w:val="000000"/>
            <w:lang w:val="en-US"/>
          </w:rPr>
          <w:delText>on sp</w:delText>
        </w:r>
        <w:r w:rsidR="00854F23" w:rsidRPr="00BB5F2A" w:rsidDel="00854F23">
          <w:rPr>
            <w:rFonts w:ascii="Arial" w:hAnsi="Arial" w:cs="Arial"/>
            <w:color w:val="000000"/>
            <w:lang w:val="en-US"/>
          </w:rPr>
          <w:delText xml:space="preserve">ecies richness </w:delText>
        </w:r>
        <w:r w:rsidR="00854F23" w:rsidDel="00854F23">
          <w:rPr>
            <w:rFonts w:ascii="Arial" w:hAnsi="Arial" w:cs="Arial"/>
            <w:color w:val="000000"/>
            <w:lang w:val="en-US"/>
          </w:rPr>
          <w:delText xml:space="preserve">was not assessed in this study. </w:delText>
        </w:r>
        <w:r w:rsidR="00854F23" w:rsidRPr="003B1898" w:rsidDel="00854F23">
          <w:rPr>
            <w:rFonts w:ascii="Arial" w:hAnsi="Arial" w:cs="Arial"/>
            <w:color w:val="000000"/>
            <w:lang w:val="en-US"/>
          </w:rPr>
          <w:delText xml:space="preserve">There are </w:delText>
        </w:r>
        <w:r w:rsidR="00854F23" w:rsidDel="00854F23">
          <w:rPr>
            <w:rFonts w:ascii="Arial" w:hAnsi="Arial" w:cs="Arial"/>
            <w:color w:val="000000"/>
            <w:lang w:val="en-US"/>
          </w:rPr>
          <w:delText>few</w:delText>
        </w:r>
        <w:r w:rsidR="00854F23" w:rsidRPr="003B1898" w:rsidDel="00854F23">
          <w:rPr>
            <w:rFonts w:ascii="Arial" w:hAnsi="Arial" w:cs="Arial"/>
            <w:color w:val="000000"/>
            <w:lang w:val="en-US"/>
          </w:rPr>
          <w:delText xml:space="preserve"> studies evaluating the cutaneous pH in dogs in health and disease. The canine cutaneous pH is considered relatively more alkaline than the human</w:delText>
        </w:r>
        <w:r w:rsidR="00854F23" w:rsidDel="00854F23">
          <w:rPr>
            <w:rFonts w:ascii="Arial" w:hAnsi="Arial" w:cs="Arial"/>
            <w:color w:val="000000"/>
            <w:lang w:val="en-US"/>
          </w:rPr>
          <w:delText xml:space="preserve"> one</w:delText>
        </w:r>
        <w:r w:rsidR="00854F23" w:rsidRPr="003B1898" w:rsidDel="00854F23">
          <w:rPr>
            <w:rFonts w:ascii="Arial" w:hAnsi="Arial" w:cs="Arial"/>
            <w:color w:val="000000"/>
            <w:lang w:val="en-US"/>
          </w:rPr>
          <w:delText xml:space="preserve"> with ranges from 4.84 to 9.95</w:delText>
        </w:r>
        <w:r w:rsidR="00854F23" w:rsidDel="00854F23">
          <w:rPr>
            <w:rFonts w:ascii="Arial" w:hAnsi="Arial" w:cs="Arial"/>
            <w:color w:val="000000"/>
            <w:lang w:val="en-US"/>
          </w:rPr>
          <w:delText xml:space="preserve"> [47]</w:delText>
        </w:r>
        <w:r w:rsidR="00854F23" w:rsidRPr="00471C2C" w:rsidDel="00854F23">
          <w:rPr>
            <w:rFonts w:ascii="Arial" w:hAnsi="Arial" w:cs="Arial"/>
            <w:color w:val="000000"/>
            <w:lang w:val="en-US"/>
          </w:rPr>
          <w:delText xml:space="preserve">. The properties and functions of cutaneous pH have been reviewed and </w:delText>
        </w:r>
        <w:r w:rsidR="00854F23" w:rsidRPr="00471C2C" w:rsidDel="00854F23">
          <w:rPr>
            <w:rFonts w:ascii="Arial" w:hAnsi="Arial" w:cs="Arial"/>
            <w:i/>
            <w:color w:val="000000"/>
            <w:lang w:val="en-US"/>
          </w:rPr>
          <w:delText xml:space="preserve">in vitro </w:delText>
        </w:r>
        <w:r w:rsidR="00854F23" w:rsidDel="00854F23">
          <w:rPr>
            <w:rFonts w:ascii="Arial" w:hAnsi="Arial" w:cs="Arial"/>
            <w:color w:val="000000"/>
            <w:lang w:val="en-US"/>
          </w:rPr>
          <w:delText>as well as</w:delText>
        </w:r>
        <w:r w:rsidR="00854F23" w:rsidRPr="00471C2C" w:rsidDel="00854F23">
          <w:rPr>
            <w:rFonts w:ascii="Arial" w:hAnsi="Arial" w:cs="Arial"/>
            <w:i/>
            <w:color w:val="000000"/>
            <w:lang w:val="en-US"/>
          </w:rPr>
          <w:delText xml:space="preserve"> in vivo</w:delText>
        </w:r>
        <w:r w:rsidR="00854F23" w:rsidRPr="00471C2C" w:rsidDel="00854F23">
          <w:rPr>
            <w:rFonts w:ascii="Arial" w:hAnsi="Arial" w:cs="Arial"/>
            <w:color w:val="000000"/>
            <w:lang w:val="en-US"/>
          </w:rPr>
          <w:delText xml:space="preserve"> studies have shown that cutaneous pH can affect the growth of skin bacteria but the extent of the effect on skin microbiota </w:delText>
        </w:r>
        <w:r w:rsidR="00854F23" w:rsidDel="00854F23">
          <w:rPr>
            <w:rFonts w:ascii="Arial" w:hAnsi="Arial" w:cs="Arial"/>
            <w:color w:val="000000"/>
            <w:lang w:val="en-US"/>
          </w:rPr>
          <w:delText>has</w:delText>
        </w:r>
        <w:r w:rsidR="00854F23" w:rsidRPr="00471C2C" w:rsidDel="00854F23">
          <w:rPr>
            <w:rFonts w:ascii="Arial" w:hAnsi="Arial" w:cs="Arial"/>
            <w:color w:val="000000"/>
            <w:lang w:val="en-US"/>
          </w:rPr>
          <w:delText xml:space="preserve"> not </w:delText>
        </w:r>
        <w:r w:rsidR="00854F23" w:rsidDel="00854F23">
          <w:rPr>
            <w:rFonts w:ascii="Arial" w:hAnsi="Arial" w:cs="Arial"/>
            <w:color w:val="000000"/>
            <w:lang w:val="en-US"/>
          </w:rPr>
          <w:delText xml:space="preserve">been </w:delText>
        </w:r>
        <w:r w:rsidR="00854F23" w:rsidRPr="00471C2C" w:rsidDel="00854F23">
          <w:rPr>
            <w:rFonts w:ascii="Arial" w:hAnsi="Arial" w:cs="Arial"/>
            <w:color w:val="000000"/>
            <w:lang w:val="en-US"/>
          </w:rPr>
          <w:delText>fully determined</w:delText>
        </w:r>
        <w:r w:rsidR="00854F23" w:rsidDel="00854F23">
          <w:rPr>
            <w:rFonts w:ascii="Arial" w:hAnsi="Arial" w:cs="Arial"/>
            <w:color w:val="000000"/>
            <w:lang w:val="en-US"/>
          </w:rPr>
          <w:delText xml:space="preserve"> [47].</w:delText>
        </w:r>
        <w:r w:rsidR="00854F23" w:rsidRPr="00471C2C" w:rsidDel="00854F23">
          <w:rPr>
            <w:rFonts w:ascii="Arial" w:hAnsi="Arial" w:cs="Arial"/>
            <w:color w:val="000000"/>
            <w:lang w:val="en-US"/>
          </w:rPr>
          <w:delText xml:space="preserve"> </w:delText>
        </w:r>
        <w:r w:rsidR="00854F23" w:rsidRPr="00BB5F2A" w:rsidDel="00854F23">
          <w:rPr>
            <w:rFonts w:ascii="Arial" w:hAnsi="Arial" w:cs="Arial"/>
            <w:color w:val="000000"/>
            <w:lang w:val="en-US"/>
          </w:rPr>
          <w:delText>Nevertheless, it has recently been shown that</w:delText>
        </w:r>
        <w:r w:rsidR="00854F23" w:rsidDel="00854F23">
          <w:rPr>
            <w:rFonts w:ascii="Arial" w:hAnsi="Arial" w:cs="Arial"/>
            <w:color w:val="000000"/>
            <w:lang w:val="en-US"/>
          </w:rPr>
          <w:delText xml:space="preserve"> canine</w:delText>
        </w:r>
        <w:r w:rsidR="00854F23" w:rsidRPr="00BB5F2A" w:rsidDel="00854F23">
          <w:rPr>
            <w:rFonts w:ascii="Arial" w:hAnsi="Arial" w:cs="Arial"/>
            <w:color w:val="000000"/>
            <w:lang w:val="en-US"/>
          </w:rPr>
          <w:delText xml:space="preserve"> cutaneous pH has a positive correlation with alpha diversity metrics of the cutaneous microbiota</w:delText>
        </w:r>
        <w:r w:rsidR="00854F23" w:rsidDel="00854F23">
          <w:rPr>
            <w:rFonts w:ascii="Arial" w:hAnsi="Arial" w:cs="Arial"/>
            <w:color w:val="000000"/>
            <w:lang w:val="en-US"/>
          </w:rPr>
          <w:delText xml:space="preserve"> [14].</w:delText>
        </w:r>
        <w:r w:rsidR="00854F23" w:rsidRPr="00BB5F2A" w:rsidDel="00854F23">
          <w:rPr>
            <w:rFonts w:ascii="Arial" w:hAnsi="Arial" w:cs="Arial"/>
            <w:color w:val="000000"/>
            <w:lang w:val="en-US"/>
          </w:rPr>
          <w:delText xml:space="preserve"> </w:delText>
        </w:r>
      </w:del>
      <w:del w:id="706" w:author="Neoklis" w:date="2020-08-20T14:58:00Z">
        <w:r w:rsidR="00D130EC" w:rsidRPr="00BB5F2A" w:rsidDel="007108F1">
          <w:rPr>
            <w:rFonts w:ascii="Arial" w:hAnsi="Arial" w:cs="Arial"/>
            <w:color w:val="000000"/>
            <w:lang w:val="en-US"/>
          </w:rPr>
          <w:delText>Therefore, we want to emphasize the need for</w:delText>
        </w:r>
        <w:r w:rsidR="00D130EC" w:rsidDel="007108F1">
          <w:rPr>
            <w:rFonts w:ascii="Arial" w:hAnsi="Arial" w:cs="Arial"/>
            <w:color w:val="000000"/>
            <w:lang w:val="en-US"/>
          </w:rPr>
          <w:delText xml:space="preserve"> </w:delText>
        </w:r>
        <w:r w:rsidR="00D130EC" w:rsidRPr="00BB5F2A" w:rsidDel="007108F1">
          <w:rPr>
            <w:rFonts w:ascii="Arial" w:hAnsi="Arial" w:cs="Arial"/>
            <w:color w:val="000000"/>
            <w:lang w:val="en-US"/>
          </w:rPr>
          <w:delText>measure</w:delText>
        </w:r>
        <w:r w:rsidR="00D130EC" w:rsidDel="007108F1">
          <w:rPr>
            <w:rFonts w:ascii="Arial" w:hAnsi="Arial" w:cs="Arial"/>
            <w:color w:val="000000"/>
            <w:lang w:val="en-US"/>
          </w:rPr>
          <w:delText>ment of</w:delText>
        </w:r>
        <w:r w:rsidR="00D130EC" w:rsidRPr="00BB5F2A" w:rsidDel="007108F1">
          <w:rPr>
            <w:rFonts w:ascii="Arial" w:hAnsi="Arial" w:cs="Arial"/>
            <w:color w:val="000000"/>
            <w:lang w:val="en-US"/>
          </w:rPr>
          <w:delText xml:space="preserve"> pH in future NGS cutaneous microbiota studies. </w:delText>
        </w:r>
      </w:del>
    </w:p>
    <w:p w14:paraId="434DF1BD" w14:textId="1C4EBC40" w:rsidR="00BA5FCF" w:rsidRDefault="00691EB7" w:rsidP="001D253A">
      <w:pPr>
        <w:autoSpaceDE w:val="0"/>
        <w:autoSpaceDN w:val="0"/>
        <w:adjustRightInd w:val="0"/>
        <w:spacing w:line="480" w:lineRule="auto"/>
        <w:ind w:firstLine="720"/>
        <w:jc w:val="both"/>
        <w:rPr>
          <w:rFonts w:ascii="Arial" w:hAnsi="Arial" w:cs="Arial"/>
          <w:color w:val="000000"/>
          <w:lang w:val="en-US"/>
        </w:rPr>
      </w:pPr>
      <w:r w:rsidRPr="00BB5F2A">
        <w:rPr>
          <w:rFonts w:ascii="Arial" w:hAnsi="Arial" w:cs="Arial"/>
          <w:color w:val="000000"/>
          <w:lang w:val="en-US"/>
        </w:rPr>
        <w:t>We identified Actinobacteria as the most dominant phylum</w:t>
      </w:r>
      <w:r>
        <w:rPr>
          <w:rFonts w:ascii="Arial" w:hAnsi="Arial" w:cs="Arial"/>
          <w:color w:val="000000"/>
          <w:lang w:val="en-US"/>
        </w:rPr>
        <w:t xml:space="preserve"> on the non-allergic dogs</w:t>
      </w:r>
      <w:r w:rsidRPr="00BB5F2A">
        <w:rPr>
          <w:rFonts w:ascii="Arial" w:hAnsi="Arial" w:cs="Arial"/>
          <w:color w:val="000000"/>
          <w:lang w:val="en-US"/>
        </w:rPr>
        <w:t>, similar to another study</w:t>
      </w:r>
      <w:r w:rsidR="00F464E1" w:rsidRPr="00BB5F2A">
        <w:rPr>
          <w:rFonts w:ascii="Arial" w:hAnsi="Arial" w:cs="Arial"/>
          <w:color w:val="000000"/>
          <w:lang w:val="en-US"/>
        </w:rPr>
        <w:t xml:space="preserve"> </w:t>
      </w:r>
      <w:sdt>
        <w:sdtPr>
          <w:rPr>
            <w:rFonts w:ascii="Arial" w:hAnsi="Arial" w:cs="Arial"/>
            <w:color w:val="000000"/>
            <w:lang w:val="en-US"/>
          </w:rPr>
          <w:alias w:val="Don't edit this field"/>
          <w:tag w:val="CitaviPlaceholder#88de7e78-8e5d-4f44-80fb-d0ebfa01bcf0"/>
          <w:id w:val="-1235389868"/>
          <w:placeholder>
            <w:docPart w:val="DefaultPlaceholder_-1854013440"/>
          </w:placeholder>
        </w:sdtPr>
        <w:sdtContent>
          <w:r w:rsidR="00F464E1" w:rsidRPr="00BB5F2A">
            <w:rPr>
              <w:rFonts w:ascii="Arial" w:hAnsi="Arial" w:cs="Arial"/>
              <w:color w:val="000000"/>
              <w:lang w:val="en-US"/>
            </w:rPr>
            <w:fldChar w:fldCharType="begin"/>
          </w:r>
          <w:r w:rsidR="00440A73">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NzcxNy9wZWVyai4zMDc1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c3MTcvcGVlcmouMzA3NSIsIlVyaVN0cmluZyI6Imh0dHBzOi8vZG9pLm9yZy8xMC43NzE3L3BlZXJqLjM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Vva2xpcyBBcG9zdG9sb3BvdWxvcyIsIkNyZWF0ZWRPbiI6IjIwMTktMDMtMjVUMDg6MjA6MDQiLCJNb2RpZmllZEJ5IjoiX05lb2tsaXMgQXBvc3RvbG9wb3Vsb3MiLCJJZCI6IjIxODQ0ODYzLTU5NTYtNGFhOS05NWEwLTlhMTVjMTQwMDk4OCIsIk1vZGlmaWVkT24iOiIyMDE5LTAzLTI1VDA4OjIwOjA4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UE1DNTM0NjI4NCIsIlVyaVN0cmluZyI6Imh0dHBzOi8vd3d3Lm5jYmkubmxtLm5paC5nb3YvcG1jL2FydGljbGVzL1BNQzUzNDYyODQ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}</w:instrText>
          </w:r>
          <w:r w:rsidR="00F464E1" w:rsidRPr="00BB5F2A">
            <w:rPr>
              <w:rFonts w:ascii="Arial" w:hAnsi="Arial" w:cs="Arial"/>
              <w:color w:val="000000"/>
              <w:lang w:val="en-US"/>
            </w:rPr>
            <w:fldChar w:fldCharType="separate"/>
          </w:r>
          <w:r w:rsidR="00440A73">
            <w:rPr>
              <w:rFonts w:ascii="Arial" w:hAnsi="Arial" w:cs="Arial"/>
              <w:color w:val="000000"/>
              <w:lang w:val="en-US"/>
            </w:rPr>
            <w:t>[48]</w:t>
          </w:r>
          <w:r w:rsidR="00F464E1" w:rsidRPr="00BB5F2A">
            <w:rPr>
              <w:rFonts w:ascii="Arial" w:hAnsi="Arial" w:cs="Arial"/>
              <w:color w:val="000000"/>
              <w:lang w:val="en-US"/>
            </w:rPr>
            <w:fldChar w:fldCharType="end"/>
          </w:r>
        </w:sdtContent>
      </w:sdt>
      <w:r w:rsidR="00F464E1" w:rsidRPr="00BB5F2A">
        <w:rPr>
          <w:rFonts w:ascii="Arial" w:hAnsi="Arial" w:cs="Arial"/>
          <w:color w:val="000000"/>
          <w:lang w:val="en-US"/>
        </w:rPr>
        <w:t xml:space="preserve">. </w:t>
      </w:r>
      <w:r w:rsidR="00D16801" w:rsidRPr="00BB5F2A">
        <w:rPr>
          <w:rFonts w:ascii="Arial" w:hAnsi="Arial" w:cs="Arial"/>
          <w:color w:val="000000"/>
          <w:lang w:val="en-US"/>
        </w:rPr>
        <w:t xml:space="preserve">This finding is also in line with </w:t>
      </w:r>
      <w:r w:rsidR="00D16801">
        <w:rPr>
          <w:rFonts w:ascii="Arial" w:hAnsi="Arial" w:cs="Arial"/>
          <w:color w:val="000000"/>
          <w:lang w:val="en-US"/>
        </w:rPr>
        <w:t>the</w:t>
      </w:r>
      <w:r w:rsidR="00D16801" w:rsidRPr="00BB5F2A">
        <w:rPr>
          <w:rFonts w:ascii="Arial" w:hAnsi="Arial" w:cs="Arial"/>
          <w:color w:val="000000"/>
          <w:lang w:val="en-US"/>
        </w:rPr>
        <w:t xml:space="preserve"> bacterial composition</w:t>
      </w:r>
      <w:r w:rsidR="00D16801">
        <w:rPr>
          <w:rFonts w:ascii="Arial" w:hAnsi="Arial" w:cs="Arial"/>
          <w:color w:val="000000"/>
          <w:lang w:val="en-US"/>
        </w:rPr>
        <w:t xml:space="preserve"> of human skin</w:t>
      </w:r>
      <w:r w:rsidR="00EF069B" w:rsidRPr="00BB5F2A">
        <w:rPr>
          <w:rFonts w:ascii="Arial" w:hAnsi="Arial" w:cs="Arial"/>
          <w:color w:val="000000"/>
          <w:lang w:val="en-US"/>
        </w:rPr>
        <w:t xml:space="preserve"> </w:t>
      </w:r>
      <w:sdt>
        <w:sdtPr>
          <w:rPr>
            <w:rFonts w:ascii="Arial" w:hAnsi="Arial" w:cs="Arial"/>
            <w:color w:val="000000"/>
            <w:lang w:val="en-US"/>
          </w:rPr>
          <w:alias w:val="Don't edit this field"/>
          <w:tag w:val="CitaviPlaceholder#f798b45f-e9de-4a16-9974-507518edd77b"/>
          <w:id w:val="-300921191"/>
          <w:placeholder>
            <w:docPart w:val="DefaultPlaceholder_-1854013440"/>
          </w:placeholder>
        </w:sdtPr>
        <w:sdtContent>
          <w:r w:rsidR="0059202F" w:rsidRPr="00BB5F2A">
            <w:rPr>
              <w:rFonts w:ascii="Arial" w:hAnsi="Arial" w:cs="Arial"/>
              <w:color w:val="000000"/>
              <w:lang w:val="en-US"/>
            </w:rPr>
            <w:fldChar w:fldCharType="begin"/>
          </w:r>
          <w:r w:rsidR="00440A73">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3YjZmZjRlLTZlOGMtNDkzOC1iOWIyLWRiZWNlMzFjNWI1NyIsIlJhbmdlTGVuZ3RoIjozLCJSZWZlcmVuY2VJZCI6ImY4YmViYzcxLTJkM2YtNDY5NS05YTZmLTIzNmY4OGMyZWRi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OTg5Mjk0NCIsIlVyaVN0cmluZyI6Imh0dHA6Ly93d3cubmNiaS5ubG0ubmloLmdvdi9wdWJtZWQvMTk4OTI5N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lb2tsaXMgQXBvc3RvbG9wb3Vsb3MiLCJDcmVhdGVkT24iOiIyMDE5LTAzLTI2VDE4OjI4OjIxIiwiTW9kaWZpZWRCeSI6Il9OZW9rbGlzIEFwb3N0b2xvcG91bG9zIiwiSWQiOiJiOTNjZmQwNi01Y2E2LTQwYjMtOGVhYy0wZDRjNGU0NGYwN2UiLCJNb2RpZmllZE9uIjoiMjAxOS0wMy0yNlQxODoyODozM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MjYvc2NpZW5jZS4xMTc3NDg2IiwiVXJpU3RyaW5nIjoiaHR0cHM6Ly9kb2kub3JnLzEwLjExMjYvc2NpZW5jZS4xMTc3NDg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S0wMy0yNlQxODoyODoyMSIsIk1vZGlmaWVkQnkiOiJfTmVva2xpcyBBcG9zdG9sb3BvdWxvcyIsIklkIjoiZTJlNzA4NWUtOWU3Yi00NDFjLTgzN2EtNTA3YWJlMzIyOTA2IiwiTW9kaWZpZWRPbiI6IjIwMTktMDMtMjZUMTg6Mjg6MzA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JQTUMzNjAyNDQ0IiwiVXJpU3RyaW5nIjoiaHR0cHM6Ly93d3cubmNiaS5ubG0ubmloLmdvdi9wbWMvYXJ0aWNsZXMvUE1DMzYwMjQ0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}</w:instrText>
          </w:r>
          <w:r w:rsidR="0059202F" w:rsidRPr="00BB5F2A">
            <w:rPr>
              <w:rFonts w:ascii="Arial" w:hAnsi="Arial" w:cs="Arial"/>
              <w:color w:val="000000"/>
              <w:lang w:val="en-US"/>
            </w:rPr>
            <w:fldChar w:fldCharType="separate"/>
          </w:r>
          <w:r w:rsidR="00440A73">
            <w:rPr>
              <w:rFonts w:ascii="Arial" w:hAnsi="Arial" w:cs="Arial"/>
              <w:color w:val="000000"/>
              <w:lang w:val="en-US"/>
            </w:rPr>
            <w:t>[3]</w:t>
          </w:r>
          <w:r w:rsidR="0059202F" w:rsidRPr="00BB5F2A">
            <w:rPr>
              <w:rFonts w:ascii="Arial" w:hAnsi="Arial" w:cs="Arial"/>
              <w:color w:val="000000"/>
              <w:lang w:val="en-US"/>
            </w:rPr>
            <w:fldChar w:fldCharType="end"/>
          </w:r>
        </w:sdtContent>
      </w:sdt>
      <w:r w:rsidR="00EF069B" w:rsidRPr="00BB5F2A">
        <w:rPr>
          <w:rFonts w:ascii="Arial" w:hAnsi="Arial" w:cs="Arial"/>
          <w:color w:val="000000"/>
          <w:lang w:val="en-US"/>
        </w:rPr>
        <w:t>.</w:t>
      </w:r>
      <w:r w:rsidR="00E52752" w:rsidRPr="00BB5F2A">
        <w:rPr>
          <w:rFonts w:ascii="Arial" w:hAnsi="Arial" w:cs="Arial"/>
          <w:color w:val="000000"/>
          <w:lang w:val="en-US"/>
        </w:rPr>
        <w:t xml:space="preserve"> </w:t>
      </w:r>
      <w:r w:rsidR="00BB12F1" w:rsidRPr="00BB5F2A">
        <w:rPr>
          <w:rFonts w:ascii="Arial" w:hAnsi="Arial" w:cs="Arial"/>
          <w:color w:val="000000"/>
          <w:lang w:val="en-US"/>
        </w:rPr>
        <w:t>In contrast, the first NGS veterinary study describing healthy canine cutaneous bacterial composition</w:t>
      </w:r>
      <w:r w:rsidR="00BB12F1">
        <w:rPr>
          <w:rFonts w:ascii="Arial" w:hAnsi="Arial" w:cs="Arial"/>
          <w:color w:val="000000"/>
          <w:lang w:val="en-US"/>
        </w:rPr>
        <w:t xml:space="preserve"> </w:t>
      </w:r>
      <w:r w:rsidR="00BB12F1" w:rsidRPr="00BB5F2A">
        <w:rPr>
          <w:rFonts w:ascii="Arial" w:hAnsi="Arial" w:cs="Arial"/>
          <w:color w:val="000000"/>
          <w:lang w:val="en-US"/>
        </w:rPr>
        <w:t>showed predominately Proteobacteria</w:t>
      </w:r>
      <w:r w:rsidR="00EF1550" w:rsidRPr="00BB5F2A">
        <w:rPr>
          <w:rFonts w:ascii="Arial" w:hAnsi="Arial" w:cs="Arial"/>
          <w:color w:val="000000"/>
          <w:lang w:val="en-US"/>
        </w:rPr>
        <w:t xml:space="preserve"> </w:t>
      </w:r>
      <w:sdt>
        <w:sdtPr>
          <w:rPr>
            <w:rFonts w:ascii="Arial" w:hAnsi="Arial" w:cs="Arial"/>
            <w:color w:val="000000"/>
            <w:lang w:val="en-US"/>
          </w:rPr>
          <w:alias w:val="Don't edit this field"/>
          <w:tag w:val="CitaviPlaceholder#9136ee66-65f9-4169-b494-39bdf8fbe2f0"/>
          <w:id w:val="-516995932"/>
          <w:placeholder>
            <w:docPart w:val="DefaultPlaceholder_-1854013440"/>
          </w:placeholder>
        </w:sdtPr>
        <w:sdtContent>
          <w:r w:rsidR="009F4A44" w:rsidRPr="00BB5F2A">
            <w:rPr>
              <w:rFonts w:ascii="Arial" w:hAnsi="Arial" w:cs="Arial"/>
              <w:color w:val="000000"/>
              <w:lang w:val="en-US"/>
            </w:rPr>
            <w:fldChar w:fldCharType="begin"/>
          </w:r>
          <w:r w:rsidR="00440A73">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YWVmMzU0LTExMzctNGRmOS1iZTA0LTk1NWJiYjgxNWJlMSIsIlJhbmdlTGVuZ3RoIjo0LCJSZWZlcmVuY2VJZCI6IjcyYWYyNDc4LWY4MDQtNGQ4OC1hYzhlLWZhZTdmZGM0ZGY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zcxL2pvdXJuYWwucG9uZS4wMDgzMTk3IiwiVXJpU3RyaW5nIjoiaHR0cHM6Ly9kb2kub3JnLzEwLjEzNzEvam91cm5hbC5wb25lLjAwODMxO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5LTAzLTA2VDIxOjAzOjA4IiwiTW9kaWZpZWRCeSI6Il9OZW9rbGlzIEFwb3N0b2xvcG91bG9zIiwiSWQiOiIzYzFkYjhlMy03NTYxLTQ1NDUtYTVlYy0zMjczNGEwZjA4NDQiLCJNb2RpZmllZE9uIjoiMjAxOS0wMy0wNlQyMTowMzoxNS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BzOi8vam91cm5hbHMucGxvcy5vcmcvcGxvc29uZS9hcnRpY2xlL2ZpbGU/aWQ9MTAuMTM3MS9qb3VybmFsLnBvbmUuMDA4MzE5NyZ0eXBlPXByaW50YWJsZSIsIlVyaVN0cmluZyI6Imh0dHBzOi8vam91cm5hbHMucGxvcy5vcmcvcGxvc29uZS9hcnRpY2xlL2ZpbGU/aWQ9MTAuMTM3MS9qb3VybmFsLnBvbmUuMDA4MzE5NyZ0eXBlPXByaW50YWJsZ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}</w:instrText>
          </w:r>
          <w:r w:rsidR="009F4A44" w:rsidRPr="00BB5F2A">
            <w:rPr>
              <w:rFonts w:ascii="Arial" w:hAnsi="Arial" w:cs="Arial"/>
              <w:color w:val="000000"/>
              <w:lang w:val="en-US"/>
            </w:rPr>
            <w:fldChar w:fldCharType="separate"/>
          </w:r>
          <w:r w:rsidR="00440A73">
            <w:rPr>
              <w:rFonts w:ascii="Arial" w:hAnsi="Arial" w:cs="Arial"/>
              <w:color w:val="000000"/>
              <w:lang w:val="en-US"/>
            </w:rPr>
            <w:t>[13]</w:t>
          </w:r>
          <w:r w:rsidR="009F4A44" w:rsidRPr="00BB5F2A">
            <w:rPr>
              <w:rFonts w:ascii="Arial" w:hAnsi="Arial" w:cs="Arial"/>
              <w:color w:val="000000"/>
              <w:lang w:val="en-US"/>
            </w:rPr>
            <w:fldChar w:fldCharType="end"/>
          </w:r>
        </w:sdtContent>
      </w:sdt>
      <w:r w:rsidR="00EF1550" w:rsidRPr="00BB5F2A">
        <w:rPr>
          <w:rFonts w:ascii="Arial" w:hAnsi="Arial" w:cs="Arial"/>
          <w:color w:val="000000"/>
          <w:lang w:val="en-US"/>
        </w:rPr>
        <w:t>.</w:t>
      </w:r>
      <w:r w:rsidR="009E5548" w:rsidRPr="00BB5F2A">
        <w:rPr>
          <w:rFonts w:ascii="Arial" w:hAnsi="Arial" w:cs="Arial"/>
          <w:color w:val="000000"/>
          <w:lang w:val="en-US"/>
        </w:rPr>
        <w:t xml:space="preserve"> </w:t>
      </w:r>
      <w:r w:rsidR="00DF0002" w:rsidRPr="00BB5F2A">
        <w:rPr>
          <w:rFonts w:ascii="Arial" w:hAnsi="Arial" w:cs="Arial"/>
          <w:color w:val="000000"/>
          <w:lang w:val="en-US"/>
        </w:rPr>
        <w:t>As mentioned above, different methodology</w:t>
      </w:r>
      <w:r w:rsidR="00DF0002">
        <w:rPr>
          <w:rFonts w:ascii="Arial" w:hAnsi="Arial" w:cs="Arial"/>
          <w:color w:val="000000"/>
          <w:lang w:val="en-US"/>
        </w:rPr>
        <w:t xml:space="preserve"> </w:t>
      </w:r>
      <w:r w:rsidR="00DF0002" w:rsidRPr="00BB5F2A">
        <w:rPr>
          <w:rFonts w:ascii="Arial" w:hAnsi="Arial" w:cs="Arial"/>
          <w:color w:val="000000"/>
          <w:lang w:val="en-US"/>
        </w:rPr>
        <w:t>could explain such differences</w:t>
      </w:r>
      <w:ins w:id="707" w:author="Neoklis.Apostolopoulos@vetmed.uni-giessen.de" w:date="2021-01-08T09:35:00Z">
        <w:r w:rsidR="00440A73">
          <w:rPr>
            <w:rFonts w:ascii="Arial" w:hAnsi="Arial" w:cs="Arial"/>
            <w:color w:val="000000"/>
            <w:lang w:val="en-US"/>
          </w:rPr>
          <w:t xml:space="preserve"> as studies have shown </w:t>
        </w:r>
      </w:ins>
      <w:customXmlInsRangeStart w:id="708" w:author="Neoklis.Apostolopoulos@vetmed.uni-giessen.de" w:date="2021-01-08T09:36:00Z"/>
      <w:sdt>
        <w:sdtPr>
          <w:rPr>
            <w:rFonts w:ascii="Arial" w:hAnsi="Arial" w:cs="Arial"/>
            <w:color w:val="000000"/>
            <w:lang w:val="en-US"/>
          </w:rPr>
          <w:alias w:val="To edit, see citavi.com/edit"/>
          <w:tag w:val="CitaviPlaceholder#d7e53d82-ae60-425c-acce-e8e84e51ba5a"/>
          <w:id w:val="-573810906"/>
          <w:placeholder>
            <w:docPart w:val="DefaultPlaceholder_-1854013440"/>
          </w:placeholder>
        </w:sdtPr>
        <w:sdtContent>
          <w:customXmlInsRangeEnd w:id="708"/>
          <w:ins w:id="709" w:author="Neoklis.Apostolopoulos@vetmed.uni-giessen.de" w:date="2021-01-08T09:36:00Z">
            <w:r w:rsidR="00440A73">
              <w:rPr>
                <w:rFonts w:ascii="Arial" w:hAnsi="Arial" w:cs="Arial"/>
                <w:noProof/>
                <w:color w:val="000000"/>
                <w:lang w:val="en-US"/>
              </w:rPr>
              <w:fldChar w:fldCharType="begin"/>
            </w:r>
          </w:ins>
          <w:r w:rsidR="00440A73">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M3MS9qb3VybmFsLnBvbmUuMDE0ODAyOC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yNjg0OTIxNyIsIlVyaVN0cmluZyI6Imh0dHA6Ly93d3cubmNiaS5ubG0ubmloLmdvdi9wdWJtZWQvMjY4NDkyMT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OZW9rbGlzIEFwb3N0b2xvcG91bG9zIiwiQ3JlYXRlZE9uIjoiMjAxOS0wMy0yNVQxOTozMjoyNyIsIk1vZGlmaWVkQnkiOiJfTmVva2xpcyBBcG9zdG9sb3BvdWxvcyIsIklkIjoiODY2ZThiZTAtZTMyOC00MDM2LTkyYjktM2U4YWNiZGQ1NDZkIiwiTW9kaWZpZWRPbiI6IjIwMTktMDMtMjVUMTk6MzI6Mzg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zcxL2pvdXJuYWwucG9uZS4wMTQ4MDI4IiwiVXJpU3RyaW5nIjoiaHR0cHM6Ly9kb2kub3JnLzEwLjEzNzEvam91cm5hbC5wb25lLjAxNDgwMjg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OTMvbmFyL2drcTg3MyIsIkVkaXRvcnMiOltdLCJFdmFsdWF0aW9uQ29tcGxleGl0eSI6MCwiRXZhbHVhdGlvblNvdXJjZVRleHRGb3JtYXQiOjAsIkdyb3VwcyI6W10sIkhhc0xhYmVsMSI6ZmFsc2UsIkhhc0xhYmVsMiI6ZmFsc2UsIktleXdvcmRzIjpbXSwiTGFuZ3VhZ2UiOiJlbmciLCJMYW5ndWFnZUNvZGUiOiJlbiI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yMDg4MDk5MyIsIlVyaVN0cmluZyI6Imh0dHA6Ly93d3cubmNiaS5ubG0ubmloLmdvdi9wdWJtZWQvMjA4ODA5OTM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}</w:instrText>
          </w:r>
          <w:r w:rsidR="00440A73">
            <w:rPr>
              <w:rFonts w:ascii="Arial" w:hAnsi="Arial" w:cs="Arial"/>
              <w:noProof/>
              <w:color w:val="000000"/>
              <w:lang w:val="en-US"/>
            </w:rPr>
            <w:fldChar w:fldCharType="separate"/>
          </w:r>
          <w:r w:rsidR="00440A73">
            <w:rPr>
              <w:rFonts w:ascii="Arial" w:hAnsi="Arial" w:cs="Arial"/>
              <w:noProof/>
              <w:color w:val="000000"/>
              <w:lang w:val="en-US"/>
            </w:rPr>
            <w:t>[43,45,46,49]</w:t>
          </w:r>
          <w:ins w:id="710" w:author="Neoklis.Apostolopoulos@vetmed.uni-giessen.de" w:date="2021-01-08T09:36:00Z">
            <w:r w:rsidR="00440A73">
              <w:rPr>
                <w:rFonts w:ascii="Arial" w:hAnsi="Arial" w:cs="Arial"/>
                <w:noProof/>
                <w:color w:val="000000"/>
                <w:lang w:val="en-US"/>
              </w:rPr>
              <w:fldChar w:fldCharType="end"/>
            </w:r>
          </w:ins>
          <w:customXmlInsRangeStart w:id="711" w:author="Neoklis.Apostolopoulos@vetmed.uni-giessen.de" w:date="2021-01-08T09:36:00Z"/>
        </w:sdtContent>
      </w:sdt>
      <w:customXmlInsRangeEnd w:id="711"/>
      <w:r w:rsidR="00DF0002" w:rsidRPr="00BB5F2A">
        <w:rPr>
          <w:rFonts w:ascii="Arial" w:hAnsi="Arial" w:cs="Arial"/>
          <w:color w:val="000000"/>
          <w:lang w:val="en-US"/>
        </w:rPr>
        <w:t xml:space="preserve">. </w:t>
      </w:r>
      <w:ins w:id="712" w:author="Neoklis.Apostolopoulos@vetmed.uni-giessen.de" w:date="2021-01-08T09:38:00Z">
        <w:r w:rsidR="00440A73">
          <w:rPr>
            <w:rFonts w:ascii="Arial" w:hAnsi="Arial" w:cs="Arial"/>
            <w:color w:val="000000"/>
            <w:lang w:val="en-US"/>
          </w:rPr>
          <w:t xml:space="preserve">Thus, this phenomenon is not unique to dogs. </w:t>
        </w:r>
      </w:ins>
      <w:r w:rsidR="00DF0002" w:rsidRPr="00BB5F2A">
        <w:rPr>
          <w:rFonts w:ascii="Arial" w:hAnsi="Arial" w:cs="Arial"/>
          <w:color w:val="000000"/>
          <w:lang w:val="en-US"/>
        </w:rPr>
        <w:t>Furthermore, studies have shown that environmental factors can influence the skin microbiome</w:t>
      </w:r>
      <w:r w:rsidR="00DF0002">
        <w:rPr>
          <w:rFonts w:ascii="Arial" w:hAnsi="Arial" w:cs="Arial"/>
          <w:color w:val="000000"/>
          <w:lang w:val="en-US"/>
        </w:rPr>
        <w:t xml:space="preserve"> in humans</w:t>
      </w:r>
      <w:r w:rsidR="00DF0002" w:rsidRPr="00BB5F2A">
        <w:rPr>
          <w:rFonts w:ascii="Arial" w:hAnsi="Arial" w:cs="Arial"/>
          <w:color w:val="000000"/>
          <w:lang w:val="en-US"/>
        </w:rPr>
        <w:t xml:space="preserve"> </w:t>
      </w:r>
      <w:r w:rsidR="00DF0002">
        <w:rPr>
          <w:rFonts w:ascii="Arial" w:hAnsi="Arial" w:cs="Arial"/>
          <w:color w:val="000000"/>
          <w:lang w:val="en-US"/>
        </w:rPr>
        <w:t>like</w:t>
      </w:r>
      <w:r w:rsidR="00DF0002" w:rsidRPr="00BB5F2A">
        <w:rPr>
          <w:rFonts w:ascii="Arial" w:hAnsi="Arial" w:cs="Arial"/>
          <w:color w:val="000000"/>
          <w:lang w:val="en-US"/>
        </w:rPr>
        <w:t xml:space="preserve"> contact with soil or plant material</w:t>
      </w:r>
      <w:r w:rsidR="00C84603">
        <w:rPr>
          <w:rFonts w:ascii="Arial" w:hAnsi="Arial" w:cs="Arial"/>
          <w:color w:val="000000"/>
          <w:lang w:val="en-US"/>
        </w:rPr>
        <w:t xml:space="preserve"> </w:t>
      </w:r>
      <w:sdt>
        <w:sdtPr>
          <w:rPr>
            <w:rFonts w:ascii="Arial" w:hAnsi="Arial" w:cs="Arial"/>
            <w:color w:val="000000"/>
            <w:lang w:val="en-US"/>
          </w:rPr>
          <w:alias w:val="Don't edit this field"/>
          <w:tag w:val="CitaviPlaceholder#81d7b684-ae44-4ca1-a175-c694d01dd984"/>
          <w:id w:val="1161121872"/>
          <w:placeholder>
            <w:docPart w:val="DefaultPlaceholder_-1854013440"/>
          </w:placeholder>
        </w:sdtPr>
        <w:sdtContent>
          <w:r w:rsidR="00764174" w:rsidRPr="00BB5F2A">
            <w:rPr>
              <w:rFonts w:ascii="Arial" w:hAnsi="Arial" w:cs="Arial"/>
              <w:color w:val="000000"/>
              <w:lang w:val="en-US"/>
            </w:rPr>
            <w:fldChar w:fldCharType="begin"/>
          </w:r>
          <w:r w:rsidR="00440A73">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NzcxNy9wZWVyai4zMDc1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c3MTcvcGVlcmouMzA3NSIsIlVyaVN0cmluZyI6Imh0dHBzOi8vZG9pLm9yZy8xMC43NzE3L3BlZXJqLjM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Vva2xpcyBBcG9zdG9sb3BvdWxvcyIsIkNyZWF0ZWRPbiI6IjIwMTktMDMtMjVUMDg6MjA6MDQiLCJNb2RpZmllZEJ5IjoiX05lb2tsaXMgQXBvc3RvbG9wb3Vsb3MiLCJJZCI6IjIxODQ0ODYzLTU5NTYtNGFhOS05NWEwLTlhMTVjMTQwMDk4OCIsIk1vZGlmaWVkT24iOiIyMDE5LTAzLTI1VDA4OjIwOjA4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UE1DNTM0NjI4NCIsIlVyaVN0cmluZyI6Imh0dHBzOi8vd3d3Lm5jYmkubmxtLm5paC5nb3YvcG1jL2FydGljbGVzL1BNQzUzNDYyODQ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lb2tsaXMgQXBvc3RvbG9wb3Vsb3MiLCJDcmVhdGVkT24iOiIyMDE5LTAzLTI3VDIxOjQxOjQwIiwiTW9kaWZpZWRCeSI6Il9OZW9rbGlzIEFwb3N0b2xvcG91bG9zIiwiSWQiOiJiZGNiMWQ1Yy1jN2E1LTQ3NDMtYWNmMy04NzI3MTU0ZGQyNGQiLCJNb2RpZmllZE9uIjoiMjAxOS0wMy0yN1QyMTo0MTo0Ni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lBNQzM2MjgwODUiLCJVcmlTdHJpbmciOiJodHRwczovL3d3dy5uY2JpLm5sbS5uaWguZ292L3BtYy9hcnRpY2xlcy9QTUMzNjI4MDg1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}</w:instrText>
          </w:r>
          <w:r w:rsidR="00764174" w:rsidRPr="00BB5F2A">
            <w:rPr>
              <w:rFonts w:ascii="Arial" w:hAnsi="Arial" w:cs="Arial"/>
              <w:color w:val="000000"/>
              <w:lang w:val="en-US"/>
            </w:rPr>
            <w:fldChar w:fldCharType="separate"/>
          </w:r>
          <w:r w:rsidR="00440A73">
            <w:rPr>
              <w:rFonts w:ascii="Arial" w:hAnsi="Arial" w:cs="Arial"/>
              <w:color w:val="000000"/>
              <w:lang w:val="en-US"/>
            </w:rPr>
            <w:t>[48,50–52]</w:t>
          </w:r>
          <w:r w:rsidR="00764174" w:rsidRPr="00BB5F2A">
            <w:rPr>
              <w:rFonts w:ascii="Arial" w:hAnsi="Arial" w:cs="Arial"/>
              <w:color w:val="000000"/>
              <w:lang w:val="en-US"/>
            </w:rPr>
            <w:fldChar w:fldCharType="end"/>
          </w:r>
        </w:sdtContent>
      </w:sdt>
      <w:r w:rsidR="00C84603">
        <w:rPr>
          <w:rFonts w:ascii="Arial" w:hAnsi="Arial" w:cs="Arial"/>
          <w:color w:val="000000"/>
          <w:lang w:val="en-US"/>
        </w:rPr>
        <w:t xml:space="preserve">. </w:t>
      </w:r>
      <w:r w:rsidR="00BE65AA" w:rsidRPr="00BB5F2A">
        <w:rPr>
          <w:rFonts w:ascii="Arial" w:hAnsi="Arial" w:cs="Arial"/>
          <w:color w:val="000000"/>
          <w:lang w:val="en-US"/>
        </w:rPr>
        <w:t xml:space="preserve">Therefore, it can be </w:t>
      </w:r>
      <w:r w:rsidR="00BE65AA">
        <w:rPr>
          <w:rFonts w:ascii="Arial" w:hAnsi="Arial" w:cs="Arial"/>
          <w:color w:val="000000"/>
          <w:lang w:val="en-US"/>
        </w:rPr>
        <w:t>assumed</w:t>
      </w:r>
      <w:r w:rsidR="00BE65AA" w:rsidRPr="00BB5F2A">
        <w:rPr>
          <w:rFonts w:ascii="Arial" w:hAnsi="Arial" w:cs="Arial"/>
          <w:color w:val="000000"/>
          <w:lang w:val="en-US"/>
        </w:rPr>
        <w:t xml:space="preserve"> that different habits </w:t>
      </w:r>
      <w:r w:rsidR="00BE65AA">
        <w:rPr>
          <w:rFonts w:ascii="Arial" w:hAnsi="Arial" w:cs="Arial"/>
          <w:color w:val="000000"/>
          <w:lang w:val="en-US"/>
        </w:rPr>
        <w:t xml:space="preserve">or environment </w:t>
      </w:r>
      <w:r w:rsidR="00BE65AA" w:rsidRPr="00BB5F2A">
        <w:rPr>
          <w:rFonts w:ascii="Arial" w:hAnsi="Arial" w:cs="Arial"/>
          <w:color w:val="000000"/>
          <w:lang w:val="en-US"/>
        </w:rPr>
        <w:t>of the dog</w:t>
      </w:r>
      <w:r w:rsidR="00BE65AA">
        <w:rPr>
          <w:rFonts w:ascii="Arial" w:hAnsi="Arial" w:cs="Arial"/>
          <w:color w:val="000000"/>
          <w:lang w:val="en-US"/>
        </w:rPr>
        <w:t>s</w:t>
      </w:r>
      <w:r w:rsidR="00BE65AA" w:rsidRPr="00BB5F2A">
        <w:rPr>
          <w:rFonts w:ascii="Arial" w:hAnsi="Arial" w:cs="Arial"/>
          <w:color w:val="000000"/>
          <w:lang w:val="en-US"/>
        </w:rPr>
        <w:t xml:space="preserve"> could explain</w:t>
      </w:r>
      <w:r w:rsidR="00BE65AA">
        <w:rPr>
          <w:rFonts w:ascii="Arial" w:hAnsi="Arial" w:cs="Arial"/>
          <w:color w:val="000000"/>
          <w:lang w:val="en-US"/>
        </w:rPr>
        <w:t xml:space="preserve"> </w:t>
      </w:r>
      <w:r w:rsidR="00BE65AA" w:rsidRPr="00BB5F2A">
        <w:rPr>
          <w:rFonts w:ascii="Arial" w:hAnsi="Arial" w:cs="Arial"/>
          <w:color w:val="000000"/>
          <w:lang w:val="en-US"/>
        </w:rPr>
        <w:t>differences in results.</w:t>
      </w:r>
      <w:r w:rsidR="00BE65AA">
        <w:rPr>
          <w:rFonts w:ascii="Arial" w:hAnsi="Arial" w:cs="Arial"/>
          <w:color w:val="000000"/>
          <w:lang w:val="en-US"/>
        </w:rPr>
        <w:t xml:space="preserve"> </w:t>
      </w:r>
      <w:ins w:id="713" w:author="Neoklis.Apostolopoulos@vetmed.uni-giessen.de" w:date="2021-01-08T10:33:00Z">
        <w:r w:rsidR="00AA5693">
          <w:rPr>
            <w:rFonts w:ascii="Arial" w:hAnsi="Arial" w:cs="Arial"/>
            <w:color w:val="000000"/>
            <w:lang w:val="en-US"/>
          </w:rPr>
          <w:t>In addition, t</w:t>
        </w:r>
      </w:ins>
      <w:ins w:id="714" w:author="Neoklis.Apostolopoulos@vetmed.uni-giessen.de" w:date="2021-01-08T09:40:00Z">
        <w:r w:rsidR="00440A73">
          <w:rPr>
            <w:rFonts w:ascii="Arial" w:hAnsi="Arial" w:cs="Arial"/>
            <w:color w:val="000000"/>
            <w:lang w:val="en-US"/>
          </w:rPr>
          <w:t xml:space="preserve">emporal </w:t>
        </w:r>
      </w:ins>
      <w:ins w:id="715" w:author="Neoklis.Apostolopoulos@vetmed.uni-giessen.de" w:date="2021-01-08T09:42:00Z">
        <w:r w:rsidR="00440A73">
          <w:rPr>
            <w:rFonts w:ascii="Arial" w:hAnsi="Arial" w:cs="Arial"/>
            <w:color w:val="000000"/>
            <w:lang w:val="en-US"/>
          </w:rPr>
          <w:t>changes</w:t>
        </w:r>
      </w:ins>
      <w:ins w:id="716" w:author="Neoklis.Apostolopoulos@vetmed.uni-giessen.de" w:date="2021-01-08T09:40:00Z">
        <w:r w:rsidR="00440A73">
          <w:rPr>
            <w:rFonts w:ascii="Arial" w:hAnsi="Arial" w:cs="Arial"/>
            <w:color w:val="000000"/>
            <w:lang w:val="en-US"/>
          </w:rPr>
          <w:t xml:space="preserve"> of micro</w:t>
        </w:r>
      </w:ins>
      <w:ins w:id="717" w:author="Neoklis.Apostolopoulos@vetmed.uni-giessen.de" w:date="2021-01-08T09:43:00Z">
        <w:r w:rsidR="00440A73">
          <w:rPr>
            <w:rFonts w:ascii="Arial" w:hAnsi="Arial" w:cs="Arial"/>
            <w:color w:val="000000"/>
            <w:lang w:val="en-US"/>
          </w:rPr>
          <w:t xml:space="preserve">biome can also influence the results and lead to such disagreements between studies. </w:t>
        </w:r>
      </w:ins>
      <w:ins w:id="718" w:author="Neoklis.Apostolopoulos@vetmed.uni-giessen.de" w:date="2021-01-08T09:44:00Z">
        <w:r w:rsidR="00440A73">
          <w:rPr>
            <w:rFonts w:ascii="Arial" w:hAnsi="Arial" w:cs="Arial"/>
            <w:color w:val="000000"/>
            <w:lang w:val="en-US"/>
          </w:rPr>
          <w:t>To date temporal stability of cutaneous microbiome in animals remains largely unkn</w:t>
        </w:r>
      </w:ins>
      <w:ins w:id="719" w:author="Neoklis.Apostolopoulos@vetmed.uni-giessen.de" w:date="2021-01-08T10:04:00Z">
        <w:r w:rsidR="00DD7078">
          <w:rPr>
            <w:rFonts w:ascii="Arial" w:hAnsi="Arial" w:cs="Arial"/>
            <w:color w:val="000000"/>
            <w:lang w:val="en-US"/>
          </w:rPr>
          <w:t>own</w:t>
        </w:r>
      </w:ins>
      <w:ins w:id="720" w:author="Neoklis.Apostolopoulos@vetmed.uni-giessen.de" w:date="2021-01-08T09:43:00Z">
        <w:r w:rsidR="00440A73">
          <w:rPr>
            <w:rFonts w:ascii="Arial" w:hAnsi="Arial" w:cs="Arial"/>
            <w:color w:val="000000"/>
            <w:lang w:val="en-US"/>
          </w:rPr>
          <w:t>.</w:t>
        </w:r>
      </w:ins>
      <w:ins w:id="721" w:author="Neoklis.Apostolopoulos@vetmed.uni-giessen.de" w:date="2021-01-08T10:04:00Z">
        <w:r w:rsidR="00DD7078">
          <w:rPr>
            <w:rFonts w:ascii="Arial" w:hAnsi="Arial" w:cs="Arial"/>
            <w:color w:val="000000"/>
            <w:lang w:val="en-US"/>
          </w:rPr>
          <w:t xml:space="preserve"> </w:t>
        </w:r>
      </w:ins>
      <w:ins w:id="722" w:author="Neoklis.Apostolopoulos@vetmed.uni-giessen.de" w:date="2021-01-08T10:05:00Z">
        <w:r w:rsidR="00DD7078">
          <w:rPr>
            <w:rFonts w:ascii="Arial" w:hAnsi="Arial" w:cs="Arial"/>
            <w:color w:val="000000"/>
            <w:lang w:val="en-US"/>
          </w:rPr>
          <w:t>In rats</w:t>
        </w:r>
        <w:r w:rsidR="001030D9">
          <w:rPr>
            <w:rFonts w:ascii="Arial" w:hAnsi="Arial" w:cs="Arial"/>
            <w:color w:val="000000"/>
            <w:lang w:val="en-US"/>
          </w:rPr>
          <w:t xml:space="preserve"> healthy skin showed</w:t>
        </w:r>
        <w:del w:id="723" w:author="Stefanie Glaeser" w:date="2021-02-18T10:58:00Z">
          <w:r w:rsidR="001030D9" w:rsidDel="007622F6">
            <w:rPr>
              <w:rFonts w:ascii="Arial" w:hAnsi="Arial" w:cs="Arial"/>
              <w:color w:val="000000"/>
              <w:lang w:val="en-US"/>
            </w:rPr>
            <w:delText xml:space="preserve"> </w:delText>
          </w:r>
        </w:del>
        <w:r w:rsidR="001030D9">
          <w:rPr>
            <w:rFonts w:ascii="Arial" w:hAnsi="Arial" w:cs="Arial"/>
            <w:color w:val="000000"/>
            <w:lang w:val="en-US"/>
          </w:rPr>
          <w:t xml:space="preserve"> temporal instability </w:t>
        </w:r>
      </w:ins>
      <w:ins w:id="724" w:author="Neoklis.Apostolopoulos@vetmed.uni-giessen.de" w:date="2021-01-08T10:08:00Z">
        <w:r w:rsidR="001030D9">
          <w:rPr>
            <w:rFonts w:ascii="Arial" w:hAnsi="Arial" w:cs="Arial"/>
            <w:color w:val="000000"/>
            <w:lang w:val="en-US"/>
          </w:rPr>
          <w:t xml:space="preserve">(11 days) </w:t>
        </w:r>
      </w:ins>
      <w:customXmlInsRangeStart w:id="725" w:author="Neoklis.Apostolopoulos@vetmed.uni-giessen.de" w:date="2021-01-08T10:08:00Z"/>
      <w:sdt>
        <w:sdtPr>
          <w:rPr>
            <w:rFonts w:ascii="Arial" w:hAnsi="Arial" w:cs="Arial"/>
            <w:color w:val="000000"/>
            <w:lang w:val="en-US"/>
          </w:rPr>
          <w:alias w:val="To edit, see citavi.com/edit"/>
          <w:tag w:val="CitaviPlaceholder#bb5995a3-7d5a-48aa-93bc-5bde8a4fcfc4"/>
          <w:id w:val="-628245604"/>
          <w:placeholder>
            <w:docPart w:val="DefaultPlaceholder_-1854013440"/>
          </w:placeholder>
        </w:sdtPr>
        <w:sdtContent>
          <w:customXmlInsRangeEnd w:id="725"/>
          <w:ins w:id="726" w:author="Neoklis.Apostolopoulos@vetmed.uni-giessen.de" w:date="2021-01-08T10:08:00Z">
            <w:r w:rsidR="001030D9">
              <w:rPr>
                <w:rFonts w:ascii="Arial" w:hAnsi="Arial" w:cs="Arial"/>
                <w:noProof/>
                <w:color w:val="000000"/>
                <w:lang w:val="en-US"/>
              </w:rPr>
              <w:fldChar w:fldCharType="begin"/>
            </w:r>
          </w:ins>
          <w:r w:rsidR="001030D9">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MTM5YWYwLTNhMWUtNGQ4ZC04OGQ4LWNiNGQxMjE3ZWMxNSIsIlJhbmdlTGVuZ3RoIjo0LCJSZWZlcmVuY2VJZCI6IjI0NTQyOGMyLTc4NzgtNDk0Ni04ZDBkLTJmYzRiZDhjZWFm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MxNjY1NDIzIiwiVXJpU3RyaW5nIjoiaHR0cDovL3d3dy5uY2JpLm5sbS5uaWguZ292L3B1Ym1lZC8zMTY2NTQy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mJsazdiM3VyeTE4eXBla2ZxY2ZlYnEzZ3NsbzdiYzNneGhrbW00NGIiLCJDcmVhdGVkT24iOiIyMDIxLTAxLTA4VDA3OjU5OjA1WiIsIk1vZGlmaWVkQnkiOiJibGs3YjN1cnkxOHlwZWtmcWNmZWJxM2dzbG83YmMzZ3hoa21tNDRiIiwiSWQiOiJlYmNiYmU0Zi01NmE5LTQzZmUtYTk1NC1hNGQ1NTA3NjA0NDYiLCJNb2RpZmllZE9uIjoiMjAyMS0wMS0wOFQwNzo1OTowNVo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kzL2piY3IvaXJ6MTY1IiwiVXJpU3RyaW5nIjoiaHR0cHM6Ly9kb2kub3JnLzEwLjEwOTMvamJjci9pcnoxNj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}</w:instrText>
          </w:r>
          <w:r w:rsidR="001030D9">
            <w:rPr>
              <w:rFonts w:ascii="Arial" w:hAnsi="Arial" w:cs="Arial"/>
              <w:noProof/>
              <w:color w:val="000000"/>
              <w:lang w:val="en-US"/>
            </w:rPr>
            <w:fldChar w:fldCharType="separate"/>
          </w:r>
          <w:r w:rsidR="001030D9">
            <w:rPr>
              <w:rFonts w:ascii="Arial" w:hAnsi="Arial" w:cs="Arial"/>
              <w:noProof/>
              <w:color w:val="000000"/>
              <w:lang w:val="en-US"/>
            </w:rPr>
            <w:t>[53]</w:t>
          </w:r>
          <w:ins w:id="727" w:author="Neoklis.Apostolopoulos@vetmed.uni-giessen.de" w:date="2021-01-08T10:08:00Z">
            <w:r w:rsidR="001030D9">
              <w:rPr>
                <w:rFonts w:ascii="Arial" w:hAnsi="Arial" w:cs="Arial"/>
                <w:noProof/>
                <w:color w:val="000000"/>
                <w:lang w:val="en-US"/>
              </w:rPr>
              <w:fldChar w:fldCharType="end"/>
            </w:r>
          </w:ins>
          <w:customXmlInsRangeStart w:id="728" w:author="Neoklis.Apostolopoulos@vetmed.uni-giessen.de" w:date="2021-01-08T10:08:00Z"/>
        </w:sdtContent>
      </w:sdt>
      <w:customXmlInsRangeEnd w:id="728"/>
      <w:ins w:id="729" w:author="Neoklis.Apostolopoulos@vetmed.uni-giessen.de" w:date="2021-01-08T10:06:00Z">
        <w:r w:rsidR="001030D9">
          <w:rPr>
            <w:rFonts w:ascii="Arial" w:hAnsi="Arial" w:cs="Arial"/>
            <w:color w:val="000000"/>
            <w:lang w:val="en-US"/>
          </w:rPr>
          <w:t>, whereas</w:t>
        </w:r>
      </w:ins>
      <w:ins w:id="730" w:author="Neoklis.Apostolopoulos@vetmed.uni-giessen.de" w:date="2021-01-08T10:08:00Z">
        <w:r w:rsidR="001030D9">
          <w:rPr>
            <w:rFonts w:ascii="Arial" w:hAnsi="Arial" w:cs="Arial"/>
            <w:color w:val="000000"/>
            <w:lang w:val="en-US"/>
          </w:rPr>
          <w:t xml:space="preserve"> the healthy canine ear canal </w:t>
        </w:r>
        <w:r w:rsidR="001030D9">
          <w:rPr>
            <w:rFonts w:ascii="Arial" w:hAnsi="Arial" w:cs="Arial"/>
            <w:color w:val="000000"/>
            <w:lang w:val="en-US"/>
          </w:rPr>
          <w:lastRenderedPageBreak/>
          <w:t>remained stable</w:t>
        </w:r>
      </w:ins>
      <w:ins w:id="731" w:author="Neoklis.Apostolopoulos@vetmed.uni-giessen.de" w:date="2021-01-08T10:09:00Z">
        <w:del w:id="732" w:author="Stefanie Glaeser" w:date="2021-02-18T10:59:00Z">
          <w:r w:rsidR="001030D9" w:rsidDel="007622F6">
            <w:rPr>
              <w:rFonts w:ascii="Arial" w:hAnsi="Arial" w:cs="Arial"/>
              <w:color w:val="000000"/>
              <w:lang w:val="en-US"/>
            </w:rPr>
            <w:delText xml:space="preserve"> (</w:delText>
          </w:r>
        </w:del>
      </w:ins>
      <w:ins w:id="733" w:author="Stefanie Glaeser" w:date="2021-02-18T10:59:00Z">
        <w:r w:rsidR="007622F6">
          <w:rPr>
            <w:rFonts w:ascii="Arial" w:hAnsi="Arial" w:cs="Arial"/>
            <w:color w:val="000000"/>
            <w:lang w:val="en-US"/>
          </w:rPr>
          <w:t xml:space="preserve"> for </w:t>
        </w:r>
      </w:ins>
      <w:ins w:id="734" w:author="Neoklis.Apostolopoulos@vetmed.uni-giessen.de" w:date="2021-01-08T10:09:00Z">
        <w:r w:rsidR="001030D9">
          <w:rPr>
            <w:rFonts w:ascii="Arial" w:hAnsi="Arial" w:cs="Arial"/>
            <w:color w:val="000000"/>
            <w:lang w:val="en-US"/>
          </w:rPr>
          <w:t>28 days</w:t>
        </w:r>
        <w:del w:id="735" w:author="Stefanie Glaeser" w:date="2021-02-18T11:00:00Z">
          <w:r w:rsidR="001030D9" w:rsidDel="007622F6">
            <w:rPr>
              <w:rFonts w:ascii="Arial" w:hAnsi="Arial" w:cs="Arial"/>
              <w:color w:val="000000"/>
              <w:lang w:val="en-US"/>
            </w:rPr>
            <w:delText>)</w:delText>
          </w:r>
        </w:del>
      </w:ins>
      <w:ins w:id="736" w:author="Stefanie Glaeser" w:date="2021-02-18T11:00:00Z">
        <w:r w:rsidR="007622F6">
          <w:rPr>
            <w:rFonts w:ascii="Arial" w:hAnsi="Arial" w:cs="Arial"/>
            <w:color w:val="000000"/>
            <w:lang w:val="en-US"/>
          </w:rPr>
          <w:t>.</w:t>
        </w:r>
      </w:ins>
      <w:ins w:id="737" w:author="Neoklis.Apostolopoulos@vetmed.uni-giessen.de" w:date="2021-01-08T10:09:00Z">
        <w:r w:rsidR="001030D9">
          <w:rPr>
            <w:rFonts w:ascii="Arial" w:hAnsi="Arial" w:cs="Arial"/>
            <w:color w:val="000000"/>
            <w:lang w:val="en-US"/>
          </w:rPr>
          <w:t xml:space="preserve"> </w:t>
        </w:r>
      </w:ins>
      <w:customXmlInsRangeStart w:id="738" w:author="Neoklis.Apostolopoulos@vetmed.uni-giessen.de" w:date="2021-01-08T10:09:00Z"/>
      <w:sdt>
        <w:sdtPr>
          <w:rPr>
            <w:rFonts w:ascii="Arial" w:hAnsi="Arial" w:cs="Arial"/>
            <w:color w:val="000000"/>
            <w:lang w:val="en-US"/>
          </w:rPr>
          <w:alias w:val="To edit, see citavi.com/edit"/>
          <w:tag w:val="CitaviPlaceholder#597351bf-453c-4f52-aa98-dbf988cd15e1"/>
          <w:id w:val="-2053219913"/>
          <w:placeholder>
            <w:docPart w:val="DefaultPlaceholder_-1854013440"/>
          </w:placeholder>
        </w:sdtPr>
        <w:sdtContent>
          <w:customXmlInsRangeEnd w:id="738"/>
          <w:ins w:id="739" w:author="Neoklis.Apostolopoulos@vetmed.uni-giessen.de" w:date="2021-01-08T10:09:00Z">
            <w:r w:rsidR="001030D9">
              <w:rPr>
                <w:rFonts w:ascii="Arial" w:hAnsi="Arial" w:cs="Arial"/>
                <w:noProof/>
                <w:color w:val="000000"/>
                <w:lang w:val="en-US"/>
              </w:rPr>
              <w:fldChar w:fldCharType="begin"/>
            </w:r>
          </w:ins>
          <w:r w:rsidR="001030D9">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ExL3ZkZS4xMjY3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zMDA4NDExNSIsIlVyaVN0cmluZyI6Imh0dHA6Ly93d3cubmNiaS5ubG0ubmloLmdvdi9wdWJtZWQvMzAwODQxMT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lb2tsaXMgQXBvc3RvbG9wb3Vsb3MiLCJDcmVhdGVkT24iOiIyMDE5LTAzLTIwVDEwOjU3OjU2IiwiTW9kaWZpZWRCeSI6Il9OZW9rbGlzIEFwb3N0b2xvcG91bG9zIiwiSWQiOiJiMjFjMDRhZi01YzYwLTQzYzEtYjA1Mi1hYmQ1MDhhNDljY2MiLCJNb2RpZmllZE9uIjoiMjAxOS0wMy0yMFQxMDo1ODowNy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TEvdmRlLjEyNjc0IiwiVXJpU3RyaW5nIjoiaHR0cHM6Ly9kb2kub3JnLzEwLjExMTEvdmRlLjEyNjc0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}</w:instrText>
          </w:r>
          <w:r w:rsidR="001030D9">
            <w:rPr>
              <w:rFonts w:ascii="Arial" w:hAnsi="Arial" w:cs="Arial"/>
              <w:noProof/>
              <w:color w:val="000000"/>
              <w:lang w:val="en-US"/>
            </w:rPr>
            <w:fldChar w:fldCharType="separate"/>
          </w:r>
          <w:r w:rsidR="001030D9">
            <w:rPr>
              <w:rFonts w:ascii="Arial" w:hAnsi="Arial" w:cs="Arial"/>
              <w:noProof/>
              <w:color w:val="000000"/>
              <w:lang w:val="en-US"/>
            </w:rPr>
            <w:t>[1]</w:t>
          </w:r>
          <w:ins w:id="740" w:author="Neoklis.Apostolopoulos@vetmed.uni-giessen.de" w:date="2021-01-08T10:09:00Z">
            <w:r w:rsidR="001030D9">
              <w:rPr>
                <w:rFonts w:ascii="Arial" w:hAnsi="Arial" w:cs="Arial"/>
                <w:noProof/>
                <w:color w:val="000000"/>
                <w:lang w:val="en-US"/>
              </w:rPr>
              <w:fldChar w:fldCharType="end"/>
            </w:r>
          </w:ins>
          <w:customXmlInsRangeStart w:id="741" w:author="Neoklis.Apostolopoulos@vetmed.uni-giessen.de" w:date="2021-01-08T10:09:00Z"/>
        </w:sdtContent>
      </w:sdt>
      <w:customXmlInsRangeEnd w:id="741"/>
      <w:ins w:id="742" w:author="Neoklis.Apostolopoulos@vetmed.uni-giessen.de" w:date="2021-01-08T10:09:00Z">
        <w:r w:rsidR="001030D9">
          <w:rPr>
            <w:rFonts w:ascii="Arial" w:hAnsi="Arial" w:cs="Arial"/>
            <w:color w:val="000000"/>
            <w:lang w:val="en-US"/>
          </w:rPr>
          <w:t>.</w:t>
        </w:r>
      </w:ins>
      <w:ins w:id="743" w:author="Neoklis.Apostolopoulos@vetmed.uni-giessen.de" w:date="2021-01-08T10:08:00Z">
        <w:r w:rsidR="001030D9">
          <w:rPr>
            <w:rFonts w:ascii="Arial" w:hAnsi="Arial" w:cs="Arial"/>
            <w:color w:val="000000"/>
            <w:lang w:val="en-US"/>
          </w:rPr>
          <w:t xml:space="preserve"> </w:t>
        </w:r>
      </w:ins>
      <w:r w:rsidR="00BE65AA">
        <w:rPr>
          <w:rFonts w:ascii="Arial" w:hAnsi="Arial" w:cs="Arial"/>
          <w:color w:val="000000"/>
          <w:lang w:val="en-US"/>
        </w:rPr>
        <w:t xml:space="preserve">Both, living in the same household and sex affected the bacterial </w:t>
      </w:r>
      <w:del w:id="744" w:author="Stefanie Glaeser" w:date="2021-02-18T11:00:00Z">
        <w:r w:rsidR="00BE65AA" w:rsidDel="007622F6">
          <w:rPr>
            <w:rFonts w:ascii="Arial" w:hAnsi="Arial" w:cs="Arial"/>
            <w:color w:val="000000"/>
            <w:lang w:val="en-US"/>
          </w:rPr>
          <w:delText xml:space="preserve">communities </w:delText>
        </w:r>
      </w:del>
      <w:ins w:id="745" w:author="Stefanie Glaeser" w:date="2021-02-18T11:00:00Z">
        <w:r w:rsidR="007622F6">
          <w:rPr>
            <w:rFonts w:ascii="Arial" w:hAnsi="Arial" w:cs="Arial"/>
            <w:color w:val="000000"/>
            <w:lang w:val="en-US"/>
          </w:rPr>
          <w:t xml:space="preserve">community </w:t>
        </w:r>
      </w:ins>
      <w:r w:rsidR="00BE65AA">
        <w:rPr>
          <w:rFonts w:ascii="Arial" w:hAnsi="Arial" w:cs="Arial"/>
          <w:color w:val="000000"/>
          <w:lang w:val="en-US"/>
        </w:rPr>
        <w:t xml:space="preserve">patterns among the samples of the healthy dogs, in agreement with other studies </w:t>
      </w:r>
      <w:sdt>
        <w:sdtPr>
          <w:rPr>
            <w:rFonts w:ascii="Arial" w:hAnsi="Arial" w:cs="Arial"/>
            <w:color w:val="000000"/>
            <w:lang w:val="en-US"/>
          </w:rPr>
          <w:alias w:val="Don't edit this field"/>
          <w:tag w:val="CitaviPlaceholder#b90b28be-2300-422f-9d57-48b72813c004"/>
          <w:id w:val="932165857"/>
          <w:placeholder>
            <w:docPart w:val="DefaultPlaceholder_-1854013440"/>
          </w:placeholder>
        </w:sdtPr>
        <w:sdtContent>
          <w:r w:rsidR="00697CB0">
            <w:rPr>
              <w:rFonts w:ascii="Arial" w:hAnsi="Arial" w:cs="Arial"/>
              <w:color w:val="000000"/>
              <w:lang w:val="en-US"/>
            </w:rPr>
            <w:fldChar w:fldCharType="begin"/>
          </w:r>
          <w:r w:rsidR="001030D9">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jNTI2NjAzLTQyOGQtNGEyYS05NjQwLTAxNWU3ZmRjZWRkNiIsIlJhbmdlU3RhcnQiOjMsIlJhbmdlTGVuZ3RoIjo0LCJSZWZlcmVuY2VJZCI6Ijg5NTBiMzkxLTMyZjYtNDllYi1hODJmLTE4MWQ1MDY2MzJ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ODYvczQwMTY4LTAxNy0wMzU1LTYiLCJVcmlTdHJpbmciOiJodHRwczovL2RvaS5vcmcvMTAuMTE4Ni9zNDAxNjgtMDE3LTAzNTUt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Vva2xpcyBBcG9zdG9sb3BvdWxvcyIsIkNyZWF0ZWRPbiI6IjIwMTktMDItMDZUMTM6NDY6NTgiLCJNb2RpZmllZEJ5IjoiX05lb2tsaXMgQXBvc3RvbG9wb3Vsb3MiLCJJZCI6ImI3YzViMDMzLWIxYWUtNDBhNC04NTdhLTE1NGQ2NWIxYjFhNiIsIk1vZGlmaWVkT24iOiIyMDE5LTAyLTA2VDEzOjQ3OjA4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kwMjk2MzUiLCJVcmlTdHJpbmciOiJodHRwOi8vd3d3Lm5jYmkubmxtLm5paC5nb3YvcHVibWVkLzI5MDI5NjM1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xOS0wMi0wNlQxMzo0Njo1OCIsIk1vZGlmaWVkQnkiOiJfTmVva2xpcyBBcG9zdG9sb3BvdWxvcyIsIklkIjoiNzJlZGNkZTktMDZlYS00NDU3LWJjNTctODg2NGNlOGY3OTgwIiwiTW9kaWZpZWRPbiI6IjIwMTktMDItMDZUMTM6NDc6MDg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JQTUM1NjQwOTE4IiwiVXJpU3RyaW5nIjoiaHR0cHM6Ly93d3cubmNiaS5ubG0ubmloLmdvdi9wbWMvYXJ0aWNsZXMvUE1DNTY0MDkxO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43NzE3L3BlZXJqLjMwNzU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MTAuNzcxNy9wZWVyai4zMDc1IiwiVXJpU3RyaW5nIjoiaHR0cHM6Ly9kb2kub3JnLzEwLjc3MTcvcGVlcmouMzA3NS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Vva2xpcyBBcG9zdG9sb3BvdWxvcyIsIkNyZWF0ZWRPbiI6IjIwMTktMDMtMjVUMDg6MjA6MDQiLCJNb2RpZmllZEJ5IjoiX05lb2tsaXMgQXBvc3RvbG9wb3Vsb3MiLCJJZCI6Ijk4M2I3YWE3LTY3ZmQtNGRiZS05Mzc5LTZmNDZhYjFhZWUyNSIsIk1vZGlmaWVkT24iOiIyMDE5LTAzLTI1VDA4OjIwOjA4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jgyODk1NjkiLCJVcmlTdHJpbmciOiJodHRwOi8vd3d3Lm5jYmkubmxtLm5paC5nb3YvcHVibWVkLzI4Mjg5NTY5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}</w:instrText>
          </w:r>
          <w:r w:rsidR="00697CB0">
            <w:rPr>
              <w:rFonts w:ascii="Arial" w:hAnsi="Arial" w:cs="Arial"/>
              <w:color w:val="000000"/>
              <w:lang w:val="en-US"/>
            </w:rPr>
            <w:fldChar w:fldCharType="separate"/>
          </w:r>
          <w:r w:rsidR="001030D9">
            <w:rPr>
              <w:rFonts w:ascii="Arial" w:hAnsi="Arial" w:cs="Arial"/>
              <w:color w:val="000000"/>
              <w:lang w:val="en-US"/>
            </w:rPr>
            <w:t>[48,54]</w:t>
          </w:r>
          <w:r w:rsidR="00697CB0">
            <w:rPr>
              <w:rFonts w:ascii="Arial" w:hAnsi="Arial" w:cs="Arial"/>
              <w:color w:val="000000"/>
              <w:lang w:val="en-US"/>
            </w:rPr>
            <w:fldChar w:fldCharType="end"/>
          </w:r>
        </w:sdtContent>
      </w:sdt>
      <w:r w:rsidR="00931FBD">
        <w:rPr>
          <w:rFonts w:ascii="Arial" w:hAnsi="Arial" w:cs="Arial"/>
          <w:color w:val="000000"/>
          <w:lang w:val="en-US"/>
        </w:rPr>
        <w:t>.</w:t>
      </w:r>
      <w:r w:rsidR="00B366D0" w:rsidRPr="00BB5F2A">
        <w:rPr>
          <w:rFonts w:ascii="Arial" w:hAnsi="Arial" w:cs="Arial"/>
          <w:color w:val="000000"/>
          <w:lang w:val="en-US"/>
        </w:rPr>
        <w:t xml:space="preserve"> </w:t>
      </w:r>
      <w:r w:rsidR="00546414" w:rsidRPr="00BB5F2A">
        <w:rPr>
          <w:rFonts w:ascii="Arial" w:hAnsi="Arial" w:cs="Arial"/>
          <w:color w:val="000000"/>
          <w:lang w:val="en-US"/>
        </w:rPr>
        <w:t>Interestingly in our study, Proteobacteria predominate</w:t>
      </w:r>
      <w:r w:rsidR="00546414">
        <w:rPr>
          <w:rFonts w:ascii="Arial" w:hAnsi="Arial" w:cs="Arial"/>
          <w:color w:val="000000"/>
          <w:lang w:val="en-US"/>
        </w:rPr>
        <w:t>d</w:t>
      </w:r>
      <w:r w:rsidR="00546414" w:rsidRPr="00BB5F2A">
        <w:rPr>
          <w:rFonts w:ascii="Arial" w:hAnsi="Arial" w:cs="Arial"/>
          <w:color w:val="000000"/>
          <w:lang w:val="en-US"/>
        </w:rPr>
        <w:t xml:space="preserve"> in the ear canal and the interdigital area, as in another study for the interdigital area and the pinna</w:t>
      </w:r>
      <w:r w:rsidR="000E5898" w:rsidRPr="00BB5F2A">
        <w:rPr>
          <w:rFonts w:ascii="Arial" w:hAnsi="Arial" w:cs="Arial"/>
          <w:color w:val="000000"/>
          <w:lang w:val="en-US"/>
        </w:rPr>
        <w:t xml:space="preserve"> </w:t>
      </w:r>
      <w:sdt>
        <w:sdtPr>
          <w:rPr>
            <w:rFonts w:ascii="Arial" w:hAnsi="Arial" w:cs="Arial"/>
            <w:color w:val="000000"/>
            <w:lang w:val="en-US"/>
          </w:rPr>
          <w:alias w:val="Don't edit this field"/>
          <w:tag w:val="CitaviPlaceholder#046e81be-525b-46af-b21a-aeaf5ceedd54"/>
          <w:id w:val="-1143891757"/>
          <w:placeholder>
            <w:docPart w:val="14F80F3E65EC47C086726478B5E9CE69"/>
          </w:placeholder>
        </w:sdtPr>
        <w:sdtContent>
          <w:r w:rsidR="000E5898" w:rsidRPr="00BB5F2A">
            <w:rPr>
              <w:rFonts w:ascii="Arial" w:hAnsi="Arial" w:cs="Arial"/>
              <w:color w:val="000000"/>
              <w:lang w:val="en-US"/>
            </w:rPr>
            <w:fldChar w:fldCharType="begin"/>
          </w:r>
          <w:r w:rsidR="00440A73">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xZDFlY2YzLTVlMzUtNDZiMi1iMTRjLWUyZDY2NDVkYTY5ZiIsIlJhbmdlTGVuZ3RoIjo0LCJSZWZlcmVuY2VJZCI6IjcyYWYyNDc4LWY4MDQtNGQ4OC1hYzhlLWZhZTdmZGM0ZGY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zcxL2pvdXJuYWwucG9uZS4wMDgzMTk3IiwiVXJpU3RyaW5nIjoiaHR0cHM6Ly9kb2kub3JnLzEwLjEzNzEvam91cm5hbC5wb25lLjAwODMxO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5LTAzLTA2VDIxOjAzOjA4IiwiTW9kaWZpZWRCeSI6Il9OZW9rbGlzIEFwb3N0b2xvcG91bG9zIiwiSWQiOiIzYzFkYjhlMy03NTYxLTQ1NDUtYTVlYy0zMjczNGEwZjA4NDQiLCJNb2RpZmllZE9uIjoiMjAxOS0wMy0wNlQyMTowMzoxNS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BzOi8vam91cm5hbHMucGxvcy5vcmcvcGxvc29uZS9hcnRpY2xlL2ZpbGU/aWQ9MTAuMTM3MS9qb3VybmFsLnBvbmUuMDA4MzE5NyZ0eXBlPXByaW50YWJsZSIsIlVyaVN0cmluZyI6Imh0dHBzOi8vam91cm5hbHMucGxvcy5vcmcvcGxvc29uZS9hcnRpY2xlL2ZpbGU/aWQ9MTAuMTM3MS9qb3VybmFsLnBvbmUuMDA4MzE5NyZ0eXBlPXByaW50YWJsZ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}</w:instrText>
          </w:r>
          <w:r w:rsidR="000E5898" w:rsidRPr="00BB5F2A">
            <w:rPr>
              <w:rFonts w:ascii="Arial" w:hAnsi="Arial" w:cs="Arial"/>
              <w:color w:val="000000"/>
              <w:lang w:val="en-US"/>
            </w:rPr>
            <w:fldChar w:fldCharType="separate"/>
          </w:r>
          <w:r w:rsidR="00440A73">
            <w:rPr>
              <w:rFonts w:ascii="Arial" w:hAnsi="Arial" w:cs="Arial"/>
              <w:color w:val="000000"/>
              <w:lang w:val="en-US"/>
            </w:rPr>
            <w:t>[13]</w:t>
          </w:r>
          <w:r w:rsidR="000E5898" w:rsidRPr="00BB5F2A">
            <w:rPr>
              <w:rFonts w:ascii="Arial" w:hAnsi="Arial" w:cs="Arial"/>
              <w:color w:val="000000"/>
              <w:lang w:val="en-US"/>
            </w:rPr>
            <w:fldChar w:fldCharType="end"/>
          </w:r>
        </w:sdtContent>
      </w:sdt>
      <w:r w:rsidR="000E5898" w:rsidRPr="00BB5F2A">
        <w:rPr>
          <w:rFonts w:ascii="Arial" w:hAnsi="Arial" w:cs="Arial"/>
          <w:color w:val="000000"/>
          <w:lang w:val="en-US"/>
        </w:rPr>
        <w:t>.</w:t>
      </w:r>
      <w:r w:rsidR="00CA7183" w:rsidRPr="00BB5F2A">
        <w:rPr>
          <w:rFonts w:ascii="Arial" w:hAnsi="Arial" w:cs="Arial"/>
          <w:color w:val="000000"/>
          <w:lang w:val="en-US"/>
        </w:rPr>
        <w:t xml:space="preserve"> </w:t>
      </w:r>
      <w:r w:rsidR="002715B1" w:rsidRPr="00BB5F2A">
        <w:rPr>
          <w:rFonts w:ascii="Arial" w:hAnsi="Arial" w:cs="Arial"/>
          <w:color w:val="000000"/>
          <w:lang w:val="en-US"/>
        </w:rPr>
        <w:t>It is not clear why these two areas show</w:t>
      </w:r>
      <w:r w:rsidR="002715B1">
        <w:rPr>
          <w:rFonts w:ascii="Arial" w:hAnsi="Arial" w:cs="Arial"/>
          <w:color w:val="000000"/>
          <w:lang w:val="en-US"/>
        </w:rPr>
        <w:t>ed</w:t>
      </w:r>
      <w:r w:rsidR="002715B1" w:rsidRPr="00BB5F2A">
        <w:rPr>
          <w:rFonts w:ascii="Arial" w:hAnsi="Arial" w:cs="Arial"/>
          <w:color w:val="000000"/>
          <w:lang w:val="en-US"/>
        </w:rPr>
        <w:t xml:space="preserve"> this difference in comparison with the groin and the axilla of the GSDs. One </w:t>
      </w:r>
      <w:r w:rsidR="002715B1">
        <w:rPr>
          <w:rFonts w:ascii="Arial" w:hAnsi="Arial" w:cs="Arial"/>
          <w:color w:val="000000"/>
          <w:lang w:val="en-US"/>
        </w:rPr>
        <w:t>possible explanation</w:t>
      </w:r>
      <w:r w:rsidR="002715B1" w:rsidRPr="00BB5F2A">
        <w:rPr>
          <w:rFonts w:ascii="Arial" w:hAnsi="Arial" w:cs="Arial"/>
          <w:color w:val="000000"/>
          <w:lang w:val="en-US"/>
        </w:rPr>
        <w:t xml:space="preserve"> for the interdigital area could be direct and repeated contact with soil, where it is shown that Proteobacteria predominate </w:t>
      </w:r>
      <w:r w:rsidR="002715B1">
        <w:rPr>
          <w:rFonts w:ascii="Arial" w:hAnsi="Arial" w:cs="Arial"/>
          <w:color w:val="000000"/>
          <w:lang w:val="en-US"/>
        </w:rPr>
        <w:t>its</w:t>
      </w:r>
      <w:r w:rsidR="002715B1" w:rsidRPr="00BB5F2A">
        <w:rPr>
          <w:rFonts w:ascii="Arial" w:hAnsi="Arial" w:cs="Arial"/>
          <w:color w:val="000000"/>
          <w:lang w:val="en-US"/>
        </w:rPr>
        <w:t xml:space="preserve"> bacterial composition</w:t>
      </w:r>
      <w:r w:rsidR="00576ACC" w:rsidRPr="00BB5F2A">
        <w:rPr>
          <w:rFonts w:ascii="Arial" w:hAnsi="Arial" w:cs="Arial"/>
          <w:color w:val="000000"/>
          <w:lang w:val="en-US"/>
        </w:rPr>
        <w:t xml:space="preserve"> </w:t>
      </w:r>
      <w:sdt>
        <w:sdtPr>
          <w:rPr>
            <w:rFonts w:ascii="Arial" w:hAnsi="Arial" w:cs="Arial"/>
            <w:color w:val="000000"/>
            <w:lang w:val="en-US"/>
          </w:rPr>
          <w:alias w:val="Don't edit this field"/>
          <w:tag w:val="CitaviPlaceholder#72116757-defd-4b98-9ceb-ae509ecd9c5f"/>
          <w:id w:val="1252847849"/>
          <w:placeholder>
            <w:docPart w:val="DefaultPlaceholder_-1854013440"/>
          </w:placeholder>
        </w:sdtPr>
        <w:sdtContent>
          <w:r w:rsidR="00A43383" w:rsidRPr="00BB5F2A">
            <w:rPr>
              <w:rFonts w:ascii="Arial" w:hAnsi="Arial" w:cs="Arial"/>
              <w:color w:val="000000"/>
              <w:lang w:val="en-US"/>
            </w:rPr>
            <w:fldChar w:fldCharType="begin"/>
          </w:r>
          <w:r w:rsidR="001030D9">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uZW8tdlxcQXBwRGF0YVxcTG9jYWxcXFRlbXBcXDVhMmN4aDRwLmpwZyIsIlVyaVN0cmluZyI6ImIxZGEzOTAyLWIyNTQtNGMzYy1hOTRhLTYzNTk0MGEyYmZhM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yOC9BRU0uNzIuMy4xNzE5LTE3MjguMjAwNi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yOC9BRU0uNzIuMy4xNzE5LTE3MjguMjAwNiIsIlVyaVN0cmluZyI6Imh0dHBzOi8vZG9pLm9yZy8xMC4xMTI4L0FFTS43Mi4zLjE3MTktMTcyOC4yMDA2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S0wMy0yNlQyMToxOTozMCIsIk1vZGlmaWVkQnkiOiJfTmVva2xpcyBBcG9zdG9sb3BvdWxvcyIsIklkIjoiMzFmNzBiNGItY2EzNi00Y2I1LWEwZjYtMmM1MjA0M2E5MzU2IiwiTW9kaWZpZWRPbiI6IjIwMTktMDMtMjZUMjE6MTk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zkzMjQ2IiwiVXJpU3RyaW5nIjoiaHR0cHM6Ly93d3cubmNiaS5ubG0ubmloLmdvdi9wbWMvYXJ0aWNsZXMvUE1DMTM5MzI0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Vva2xpcyBBcG9zdG9sb3BvdWxvcyIsIkNyZWF0ZWRPbiI6IjIwMTktMDMtMjZUMjE6MTk6MzAiLCJNb2RpZmllZEJ5IjoiX05lb2tsaXMgQXBvc3RvbG9wb3Vsb3MiLCJJZCI6ImFmMjZhYjhmLTU0OWEtNGIzZS1iNmRkLTU2MDlkMzg0MGUyZCIsIk1vZGlmaWVkT24iOiIyMDE5LTAzLTI2VDIxOjE5OjQy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Y1MTc2MTUiLCJVcmlTdHJpbmciOiJodHRwOi8vd3d3Lm5jYmkubmxtLm5paC5nb3YvcHVibWVkLzE2NTE3NjE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}</w:instrText>
          </w:r>
          <w:r w:rsidR="00A43383" w:rsidRPr="00BB5F2A">
            <w:rPr>
              <w:rFonts w:ascii="Arial" w:hAnsi="Arial" w:cs="Arial"/>
              <w:color w:val="000000"/>
              <w:lang w:val="en-US"/>
            </w:rPr>
            <w:fldChar w:fldCharType="separate"/>
          </w:r>
          <w:r w:rsidR="001030D9">
            <w:rPr>
              <w:rFonts w:ascii="Arial" w:hAnsi="Arial" w:cs="Arial"/>
              <w:color w:val="000000"/>
              <w:lang w:val="en-US"/>
            </w:rPr>
            <w:t>[55]</w:t>
          </w:r>
          <w:r w:rsidR="00A43383" w:rsidRPr="00BB5F2A">
            <w:rPr>
              <w:rFonts w:ascii="Arial" w:hAnsi="Arial" w:cs="Arial"/>
              <w:color w:val="000000"/>
              <w:lang w:val="en-US"/>
            </w:rPr>
            <w:fldChar w:fldCharType="end"/>
          </w:r>
        </w:sdtContent>
      </w:sdt>
      <w:r w:rsidR="00576ACC" w:rsidRPr="00BB5F2A">
        <w:rPr>
          <w:rFonts w:ascii="Arial" w:hAnsi="Arial" w:cs="Arial"/>
          <w:color w:val="000000"/>
          <w:lang w:val="en-US"/>
        </w:rPr>
        <w:t>.</w:t>
      </w:r>
      <w:r w:rsidR="00A43383" w:rsidRPr="00BB5F2A">
        <w:rPr>
          <w:rFonts w:ascii="Arial" w:hAnsi="Arial" w:cs="Arial"/>
          <w:color w:val="000000"/>
          <w:lang w:val="en-US"/>
        </w:rPr>
        <w:t xml:space="preserve"> </w:t>
      </w:r>
      <w:r w:rsidR="00FA3F47" w:rsidRPr="00BB5F2A">
        <w:rPr>
          <w:rFonts w:ascii="Arial" w:hAnsi="Arial" w:cs="Arial"/>
          <w:color w:val="000000"/>
          <w:lang w:val="en-US"/>
        </w:rPr>
        <w:t xml:space="preserve">Currently there are only two other </w:t>
      </w:r>
      <w:r w:rsidR="00FA3F47" w:rsidRPr="00BB5F2A">
        <w:rPr>
          <w:rFonts w:ascii="Arial" w:hAnsi="Arial" w:cs="Arial"/>
          <w:noProof/>
          <w:color w:val="000000"/>
          <w:lang w:val="en-US"/>
        </w:rPr>
        <w:t>NGS</w:t>
      </w:r>
      <w:r w:rsidR="00FA3F47" w:rsidRPr="00BB5F2A">
        <w:rPr>
          <w:rFonts w:ascii="Arial" w:hAnsi="Arial" w:cs="Arial"/>
          <w:color w:val="000000"/>
          <w:lang w:val="en-US"/>
        </w:rPr>
        <w:t xml:space="preserve"> studies describing the canine ear canal. In the first study, Proteobacteria were the most abundant phyla followed by Actinobacte</w:t>
      </w:r>
      <w:bookmarkStart w:id="746" w:name="_GoBack"/>
      <w:bookmarkEnd w:id="746"/>
      <w:r w:rsidR="00FA3F47" w:rsidRPr="00BB5F2A">
        <w:rPr>
          <w:rFonts w:ascii="Arial" w:hAnsi="Arial" w:cs="Arial"/>
          <w:color w:val="000000"/>
          <w:lang w:val="en-US"/>
        </w:rPr>
        <w:t>ria, Firmicutes</w:t>
      </w:r>
      <w:ins w:id="747" w:author="Neoklis" w:date="2020-08-20T15:08:00Z">
        <w:r w:rsidR="00DD73BA">
          <w:rPr>
            <w:rFonts w:ascii="Arial" w:hAnsi="Arial" w:cs="Arial"/>
            <w:color w:val="000000"/>
            <w:lang w:val="en-US"/>
          </w:rPr>
          <w:t>,</w:t>
        </w:r>
      </w:ins>
      <w:ins w:id="748" w:author="Stefanie Glaeser" w:date="2021-01-31T10:23:00Z">
        <w:r w:rsidR="009814CC">
          <w:rPr>
            <w:rFonts w:ascii="Arial" w:hAnsi="Arial" w:cs="Arial"/>
            <w:color w:val="000000"/>
            <w:lang w:val="en-US"/>
          </w:rPr>
          <w:t xml:space="preserve"> </w:t>
        </w:r>
      </w:ins>
      <w:del w:id="749" w:author="Neoklis" w:date="2020-08-20T15:08:00Z">
        <w:r w:rsidR="00FA3F47" w:rsidRPr="00BB5F2A" w:rsidDel="00DD73BA">
          <w:rPr>
            <w:rFonts w:ascii="Arial" w:hAnsi="Arial" w:cs="Arial"/>
            <w:color w:val="000000"/>
            <w:lang w:val="en-US"/>
          </w:rPr>
          <w:delText xml:space="preserve"> </w:delText>
        </w:r>
        <w:r w:rsidR="00FA3F47" w:rsidRPr="00DD73BA" w:rsidDel="00DD73BA">
          <w:rPr>
            <w:rFonts w:ascii="Arial" w:hAnsi="Arial" w:cs="Arial"/>
            <w:color w:val="000000"/>
            <w:lang w:val="en-US"/>
          </w:rPr>
          <w:delText xml:space="preserve">and </w:delText>
        </w:r>
      </w:del>
      <w:r w:rsidR="00FA3F47" w:rsidRPr="00DD73BA">
        <w:rPr>
          <w:rFonts w:ascii="Arial" w:hAnsi="Arial" w:cs="Arial"/>
          <w:color w:val="000000"/>
          <w:lang w:val="en-US"/>
        </w:rPr>
        <w:t xml:space="preserve">Bacteroidetes </w:t>
      </w:r>
      <w:del w:id="750" w:author="Neoklis" w:date="2020-08-20T15:08:00Z">
        <w:r w:rsidR="00FA3F47" w:rsidRPr="00DD73BA" w:rsidDel="00DD73BA">
          <w:rPr>
            <w:rFonts w:ascii="Arial" w:hAnsi="Arial" w:cs="Arial"/>
            <w:color w:val="000000"/>
            <w:lang w:val="en-US"/>
          </w:rPr>
          <w:delText xml:space="preserve">with </w:delText>
        </w:r>
      </w:del>
      <w:ins w:id="751" w:author="Neoklis" w:date="2020-08-20T15:08:00Z">
        <w:r w:rsidR="00DD73BA">
          <w:rPr>
            <w:rFonts w:ascii="Arial" w:hAnsi="Arial" w:cs="Arial"/>
            <w:color w:val="000000"/>
            <w:lang w:val="en-US"/>
          </w:rPr>
          <w:t>and</w:t>
        </w:r>
        <w:r w:rsidR="00DD73BA" w:rsidRPr="00DD73BA">
          <w:rPr>
            <w:rFonts w:ascii="Arial" w:hAnsi="Arial" w:cs="Arial"/>
            <w:color w:val="000000"/>
            <w:lang w:val="en-US"/>
          </w:rPr>
          <w:t xml:space="preserve"> </w:t>
        </w:r>
      </w:ins>
      <w:r w:rsidR="00FA3F47" w:rsidRPr="00DD73BA">
        <w:rPr>
          <w:rFonts w:ascii="Arial" w:hAnsi="Arial" w:cs="Arial"/>
          <w:color w:val="000000"/>
          <w:lang w:val="en-US"/>
        </w:rPr>
        <w:t>Fusobacteria</w:t>
      </w:r>
      <w:r w:rsidR="00FA3F47" w:rsidRPr="00BB5F2A">
        <w:rPr>
          <w:rFonts w:ascii="Arial" w:hAnsi="Arial" w:cs="Arial"/>
          <w:color w:val="000000"/>
          <w:lang w:val="en-US"/>
        </w:rPr>
        <w:t xml:space="preserve"> </w:t>
      </w:r>
      <w:del w:id="752" w:author="Neoklis" w:date="2020-08-20T15:08:00Z">
        <w:r w:rsidR="00FA3F47" w:rsidRPr="00BB5F2A" w:rsidDel="00DD73BA">
          <w:rPr>
            <w:rFonts w:ascii="Arial" w:hAnsi="Arial" w:cs="Arial"/>
            <w:color w:val="000000"/>
            <w:lang w:val="en-US"/>
          </w:rPr>
          <w:delText xml:space="preserve">and </w:delText>
        </w:r>
      </w:del>
      <w:ins w:id="753" w:author="Neoklis" w:date="2020-08-20T15:08:00Z">
        <w:r w:rsidR="00DD73BA">
          <w:rPr>
            <w:rFonts w:ascii="Arial" w:hAnsi="Arial" w:cs="Arial"/>
            <w:color w:val="000000"/>
            <w:lang w:val="en-US"/>
          </w:rPr>
          <w:t>with</w:t>
        </w:r>
        <w:r w:rsidR="00DD73BA" w:rsidRPr="00BB5F2A">
          <w:rPr>
            <w:rFonts w:ascii="Arial" w:hAnsi="Arial" w:cs="Arial"/>
            <w:color w:val="000000"/>
            <w:lang w:val="en-US"/>
          </w:rPr>
          <w:t xml:space="preserve"> </w:t>
        </w:r>
      </w:ins>
      <w:r w:rsidR="00FA3F47" w:rsidRPr="00BB5F2A">
        <w:rPr>
          <w:rFonts w:ascii="Arial" w:hAnsi="Arial" w:cs="Arial"/>
          <w:i/>
          <w:color w:val="000000"/>
          <w:lang w:val="en-US"/>
        </w:rPr>
        <w:t>Escherichia</w:t>
      </w:r>
      <w:r w:rsidR="00FA3F47" w:rsidRPr="00BB5F2A">
        <w:rPr>
          <w:rFonts w:ascii="Arial" w:hAnsi="Arial" w:cs="Arial"/>
          <w:color w:val="000000"/>
          <w:lang w:val="en-US"/>
        </w:rPr>
        <w:t xml:space="preserve"> as the most abundant gener</w:t>
      </w:r>
      <w:r w:rsidR="00FA3F47">
        <w:rPr>
          <w:rFonts w:ascii="Arial" w:hAnsi="Arial" w:cs="Arial"/>
          <w:color w:val="000000"/>
          <w:lang w:val="en-US"/>
        </w:rPr>
        <w:t>a</w:t>
      </w:r>
      <w:r w:rsidR="00CF2721">
        <w:rPr>
          <w:rFonts w:ascii="Arial" w:hAnsi="Arial" w:cs="Arial"/>
          <w:color w:val="000000"/>
          <w:lang w:val="en-US"/>
        </w:rPr>
        <w:t xml:space="preserve"> </w:t>
      </w:r>
      <w:sdt>
        <w:sdtPr>
          <w:rPr>
            <w:rFonts w:ascii="Arial" w:hAnsi="Arial" w:cs="Arial"/>
            <w:color w:val="000000"/>
            <w:lang w:val="en-US"/>
          </w:rPr>
          <w:alias w:val="Don't edit this field"/>
          <w:tag w:val="CitaviPlaceholder#e4c67007-89f1-4f17-a10a-f00dce318228"/>
          <w:id w:val="1201823853"/>
          <w:placeholder>
            <w:docPart w:val="DefaultPlaceholder_-1854013440"/>
          </w:placeholder>
        </w:sdtPr>
        <w:sdtContent>
          <w:r w:rsidR="009C5D84">
            <w:rPr>
              <w:rFonts w:ascii="Arial" w:hAnsi="Arial" w:cs="Arial"/>
              <w:color w:val="000000"/>
              <w:lang w:val="en-US"/>
            </w:rPr>
            <w:fldChar w:fldCharType="begin"/>
          </w:r>
          <w:r w:rsidR="00440A73">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ExL3ZkZS4xMjY3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zMDA4NDExNSIsIlVyaVN0cmluZyI6Imh0dHA6Ly93d3cubmNiaS5ubG0ubmloLmdvdi9wdWJtZWQvMzAwODQxMT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lb2tsaXMgQXBvc3RvbG9wb3Vsb3MiLCJDcmVhdGVkT24iOiIyMDE5LTAzLTIwVDEwOjU3OjU2IiwiTW9kaWZpZWRCeSI6Il9OZW9rbGlzIEFwb3N0b2xvcG91bG9zIiwiSWQiOiJiMjFjMDRhZi01YzYwLTQzYzEtYjA1Mi1hYmQ1MDhhNDljY2MiLCJNb2RpZmllZE9uIjoiMjAxOS0wMy0yMFQxMDo1ODowNy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TEvdmRlLjEyNjc0IiwiVXJpU3RyaW5nIjoiaHR0cHM6Ly9kb2kub3JnLzEwLjExMTEvdmRlLjEyNjc0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}</w:instrText>
          </w:r>
          <w:r w:rsidR="009C5D84">
            <w:rPr>
              <w:rFonts w:ascii="Arial" w:hAnsi="Arial" w:cs="Arial"/>
              <w:color w:val="000000"/>
              <w:lang w:val="en-US"/>
            </w:rPr>
            <w:fldChar w:fldCharType="separate"/>
          </w:r>
          <w:r w:rsidR="00440A73">
            <w:rPr>
              <w:rFonts w:ascii="Arial" w:hAnsi="Arial" w:cs="Arial"/>
              <w:color w:val="000000"/>
              <w:lang w:val="en-US"/>
            </w:rPr>
            <w:t>[1]</w:t>
          </w:r>
          <w:r w:rsidR="009C5D84">
            <w:rPr>
              <w:rFonts w:ascii="Arial" w:hAnsi="Arial" w:cs="Arial"/>
              <w:color w:val="000000"/>
              <w:lang w:val="en-US"/>
            </w:rPr>
            <w:fldChar w:fldCharType="end"/>
          </w:r>
        </w:sdtContent>
      </w:sdt>
      <w:r w:rsidR="00F07479">
        <w:rPr>
          <w:rFonts w:ascii="Arial" w:hAnsi="Arial" w:cs="Arial"/>
          <w:color w:val="000000"/>
          <w:lang w:val="en-US"/>
        </w:rPr>
        <w:t xml:space="preserve">. </w:t>
      </w:r>
      <w:r w:rsidR="00C05104" w:rsidRPr="00BB5F2A">
        <w:rPr>
          <w:rFonts w:ascii="Arial" w:hAnsi="Arial" w:cs="Arial"/>
          <w:color w:val="000000"/>
          <w:lang w:val="en-US"/>
        </w:rPr>
        <w:t xml:space="preserve">The second study showed also similar most abundant phyla but in a different order, with Firmicutes being most abundant followed by Proteobacteria, Bacteroidetes and Actinobacteria with </w:t>
      </w:r>
      <w:proofErr w:type="spellStart"/>
      <w:r w:rsidR="00C05104" w:rsidRPr="00BB5F2A">
        <w:rPr>
          <w:rFonts w:ascii="Arial" w:hAnsi="Arial" w:cs="Arial"/>
          <w:i/>
          <w:color w:val="000000"/>
          <w:lang w:val="en-US"/>
        </w:rPr>
        <w:t>Romboutsia</w:t>
      </w:r>
      <w:proofErr w:type="spellEnd"/>
      <w:r w:rsidR="00C05104" w:rsidRPr="00BB5F2A">
        <w:rPr>
          <w:rFonts w:ascii="Arial" w:hAnsi="Arial" w:cs="Arial"/>
          <w:iCs/>
          <w:color w:val="000000"/>
          <w:lang w:val="en-US"/>
        </w:rPr>
        <w:t xml:space="preserve"> as the most abundant genus</w:t>
      </w:r>
      <w:r w:rsidR="007B4C8C" w:rsidRPr="00BB5F2A">
        <w:rPr>
          <w:rFonts w:ascii="Arial" w:hAnsi="Arial" w:cs="Arial"/>
          <w:iCs/>
          <w:color w:val="000000"/>
          <w:lang w:val="en-US"/>
        </w:rPr>
        <w:t xml:space="preserve"> </w:t>
      </w:r>
      <w:sdt>
        <w:sdtPr>
          <w:rPr>
            <w:rFonts w:ascii="Arial" w:hAnsi="Arial" w:cs="Arial"/>
            <w:color w:val="000000"/>
            <w:lang w:val="en-US"/>
          </w:rPr>
          <w:alias w:val="Don't edit this field"/>
          <w:tag w:val="CitaviPlaceholder#62db0b5e-aa4e-4c09-adee-d3d0caffddc7"/>
          <w:id w:val="-1765519894"/>
          <w:placeholder>
            <w:docPart w:val="E87E2D5CB5AE4E4B87D8BACFFFFE642A"/>
          </w:placeholder>
        </w:sdtPr>
        <w:sdtContent>
          <w:r w:rsidR="007B4C8C" w:rsidRPr="00BB5F2A">
            <w:rPr>
              <w:rFonts w:ascii="Arial" w:hAnsi="Arial" w:cs="Arial"/>
              <w:color w:val="000000"/>
              <w:lang w:val="en-US"/>
            </w:rPr>
            <w:fldChar w:fldCharType="begin"/>
          </w:r>
          <w:r w:rsidR="001030D9">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ExL3ZkZS4xMjcz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3ZkZS4xMjczNCIsIlVyaVN0cmluZyI6Imh0dHBzOi8vZG9pLm9yZy8xMC4xMTExL3ZkZS4xMjcz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Vva2xpcyBBcG9zdG9sb3BvdWxvcyIsIkNyZWF0ZWRPbiI6IjIwMTktMDMtMjBUMTA6Mzc6MDMiLCJNb2RpZmllZEJ5IjoiX05lb2tsaXMgQXBvc3RvbG9wb3Vsb3MiLCJJZCI6ImJkM2NiOWM1LWUxYzgtNGU2Mi1hMmJhLThkZWRlZmEwNjk3ZCIsIk1vZGlmaWVkT24iOiIyMDE5LTAzLTIwVDEwOjM3OjEy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A4Mjg4OTYiLCJVcmlTdHJpbmciOiJodHRwOi8vd3d3Lm5jYmkubmxtLm5paC5nb3YvcHVibWVkLzMwODI4ODk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}</w:instrText>
          </w:r>
          <w:r w:rsidR="007B4C8C" w:rsidRPr="00BB5F2A">
            <w:rPr>
              <w:rFonts w:ascii="Arial" w:hAnsi="Arial" w:cs="Arial"/>
              <w:color w:val="000000"/>
              <w:lang w:val="en-US"/>
            </w:rPr>
            <w:fldChar w:fldCharType="separate"/>
          </w:r>
          <w:r w:rsidR="001030D9">
            <w:rPr>
              <w:rFonts w:ascii="Arial" w:hAnsi="Arial" w:cs="Arial"/>
              <w:color w:val="000000"/>
              <w:lang w:val="en-US"/>
            </w:rPr>
            <w:t>[56]</w:t>
          </w:r>
          <w:r w:rsidR="007B4C8C" w:rsidRPr="00BB5F2A">
            <w:rPr>
              <w:rFonts w:ascii="Arial" w:hAnsi="Arial" w:cs="Arial"/>
              <w:color w:val="000000"/>
              <w:lang w:val="en-US"/>
            </w:rPr>
            <w:fldChar w:fldCharType="end"/>
          </w:r>
        </w:sdtContent>
      </w:sdt>
      <w:r w:rsidR="007B4C8C" w:rsidRPr="00BB5F2A">
        <w:rPr>
          <w:rFonts w:ascii="Arial" w:hAnsi="Arial" w:cs="Arial"/>
          <w:color w:val="000000"/>
          <w:lang w:val="en-US"/>
        </w:rPr>
        <w:t xml:space="preserve">. </w:t>
      </w:r>
      <w:r w:rsidR="00C32B85" w:rsidRPr="00BB5F2A">
        <w:rPr>
          <w:rFonts w:ascii="Arial" w:hAnsi="Arial" w:cs="Arial"/>
          <w:color w:val="000000"/>
          <w:lang w:val="en-US"/>
        </w:rPr>
        <w:t xml:space="preserve">Our </w:t>
      </w:r>
      <w:r w:rsidR="00C32B85" w:rsidRPr="00BB5F2A">
        <w:rPr>
          <w:rFonts w:ascii="Arial" w:hAnsi="Arial" w:cs="Arial"/>
          <w:noProof/>
          <w:color w:val="000000"/>
          <w:lang w:val="en-US"/>
        </w:rPr>
        <w:t>findings</w:t>
      </w:r>
      <w:r w:rsidR="00C32B85" w:rsidRPr="00BB5F2A">
        <w:rPr>
          <w:rFonts w:ascii="Arial" w:hAnsi="Arial" w:cs="Arial"/>
          <w:color w:val="000000"/>
          <w:lang w:val="en-US"/>
        </w:rPr>
        <w:t xml:space="preserve"> were consistent with the first</w:t>
      </w:r>
      <w:r w:rsidR="00C32B85">
        <w:rPr>
          <w:rFonts w:ascii="Arial" w:hAnsi="Arial" w:cs="Arial"/>
          <w:color w:val="000000"/>
          <w:lang w:val="en-US"/>
        </w:rPr>
        <w:t xml:space="preserve"> study</w:t>
      </w:r>
      <w:r w:rsidR="00AA26ED">
        <w:rPr>
          <w:rFonts w:ascii="Arial" w:hAnsi="Arial" w:cs="Arial"/>
          <w:color w:val="000000"/>
          <w:lang w:val="en-US"/>
        </w:rPr>
        <w:t xml:space="preserve"> </w:t>
      </w:r>
      <w:sdt>
        <w:sdtPr>
          <w:rPr>
            <w:rFonts w:ascii="Arial" w:hAnsi="Arial" w:cs="Arial"/>
            <w:color w:val="000000"/>
            <w:lang w:val="en-US"/>
          </w:rPr>
          <w:alias w:val="Don't edit this field"/>
          <w:tag w:val="CitaviPlaceholder#c037a19b-8568-46e6-a3ac-eda99fceb922"/>
          <w:id w:val="1531833635"/>
          <w:placeholder>
            <w:docPart w:val="DefaultPlaceholder_-1854013440"/>
          </w:placeholder>
        </w:sdtPr>
        <w:sdtContent>
          <w:r w:rsidR="00AA26ED">
            <w:rPr>
              <w:rFonts w:ascii="Arial" w:hAnsi="Arial" w:cs="Arial"/>
              <w:color w:val="000000"/>
              <w:lang w:val="en-US"/>
            </w:rPr>
            <w:fldChar w:fldCharType="begin"/>
          </w:r>
          <w:r w:rsidR="00440A73">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ExL3ZkZS4xMjY3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zMDA4NDExNSIsIlVyaVN0cmluZyI6Imh0dHA6Ly93d3cubmNiaS5ubG0ubmloLmdvdi9wdWJtZWQvMzAwODQxMT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lb2tsaXMgQXBvc3RvbG9wb3Vsb3MiLCJDcmVhdGVkT24iOiIyMDE5LTAzLTIwVDEwOjU3OjU2IiwiTW9kaWZpZWRCeSI6Il9OZW9rbGlzIEFwb3N0b2xvcG91bG9zIiwiSWQiOiJiMjFjMDRhZi01YzYwLTQzYzEtYjA1Mi1hYmQ1MDhhNDljY2MiLCJNb2RpZmllZE9uIjoiMjAxOS0wMy0yMFQxMDo1ODowNy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TEvdmRlLjEyNjc0IiwiVXJpU3RyaW5nIjoiaHR0cHM6Ly9kb2kub3JnLzEwLjExMTEvdmRlLjEyNjc0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}</w:instrText>
          </w:r>
          <w:r w:rsidR="00AA26ED">
            <w:rPr>
              <w:rFonts w:ascii="Arial" w:hAnsi="Arial" w:cs="Arial"/>
              <w:color w:val="000000"/>
              <w:lang w:val="en-US"/>
            </w:rPr>
            <w:fldChar w:fldCharType="separate"/>
          </w:r>
          <w:r w:rsidR="00440A73">
            <w:rPr>
              <w:rFonts w:ascii="Arial" w:hAnsi="Arial" w:cs="Arial"/>
              <w:color w:val="000000"/>
              <w:lang w:val="en-US"/>
            </w:rPr>
            <w:t>[1]</w:t>
          </w:r>
          <w:r w:rsidR="00AA26ED">
            <w:rPr>
              <w:rFonts w:ascii="Arial" w:hAnsi="Arial" w:cs="Arial"/>
              <w:color w:val="000000"/>
              <w:lang w:val="en-US"/>
            </w:rPr>
            <w:fldChar w:fldCharType="end"/>
          </w:r>
        </w:sdtContent>
      </w:sdt>
      <w:r w:rsidR="00AA26ED">
        <w:rPr>
          <w:rFonts w:ascii="Arial" w:hAnsi="Arial" w:cs="Arial"/>
          <w:color w:val="000000"/>
          <w:lang w:val="en-US"/>
        </w:rPr>
        <w:t>,</w:t>
      </w:r>
      <w:r w:rsidR="007B4C8C" w:rsidRPr="00BB5F2A">
        <w:rPr>
          <w:rFonts w:ascii="Arial" w:hAnsi="Arial" w:cs="Arial"/>
          <w:color w:val="000000"/>
          <w:lang w:val="en-US"/>
        </w:rPr>
        <w:t xml:space="preserve"> </w:t>
      </w:r>
      <w:r w:rsidR="00EC5626" w:rsidRPr="00BB5F2A">
        <w:rPr>
          <w:rFonts w:ascii="Arial" w:hAnsi="Arial" w:cs="Arial"/>
          <w:color w:val="000000"/>
          <w:lang w:val="en-US"/>
        </w:rPr>
        <w:t>as we had the same order of the most common phyla, except that we documented Cyanobacteria instead of Fusobacteria</w:t>
      </w:r>
      <w:r w:rsidR="00EC5626" w:rsidRPr="00842A69">
        <w:rPr>
          <w:rFonts w:ascii="Arial" w:hAnsi="Arial" w:cs="Arial"/>
          <w:color w:val="000000"/>
          <w:lang w:val="en-US"/>
        </w:rPr>
        <w:t>. At the</w:t>
      </w:r>
      <w:r w:rsidR="00EC5626" w:rsidRPr="00BB5F2A">
        <w:rPr>
          <w:rFonts w:ascii="Arial" w:hAnsi="Arial" w:cs="Arial"/>
          <w:color w:val="000000"/>
          <w:lang w:val="en-US"/>
        </w:rPr>
        <w:t xml:space="preserve"> genus </w:t>
      </w:r>
      <w:r w:rsidR="00EC5626" w:rsidRPr="00BB5F2A">
        <w:rPr>
          <w:rFonts w:ascii="Arial" w:hAnsi="Arial" w:cs="Arial"/>
          <w:noProof/>
          <w:color w:val="000000"/>
          <w:lang w:val="en-US"/>
        </w:rPr>
        <w:t>level we identified</w:t>
      </w:r>
      <w:r w:rsidR="00EC5626" w:rsidRPr="00BB5F2A">
        <w:rPr>
          <w:rFonts w:ascii="Arial" w:hAnsi="Arial" w:cs="Arial"/>
          <w:color w:val="000000"/>
          <w:lang w:val="en-US"/>
        </w:rPr>
        <w:t xml:space="preserve"> </w:t>
      </w:r>
      <w:proofErr w:type="spellStart"/>
      <w:r w:rsidR="00EC5626" w:rsidRPr="00D92955">
        <w:rPr>
          <w:rFonts w:ascii="Arial" w:hAnsi="Arial" w:cs="Arial"/>
          <w:i/>
          <w:color w:val="000000"/>
          <w:lang w:val="en-US"/>
        </w:rPr>
        <w:t>Brevibacterium</w:t>
      </w:r>
      <w:proofErr w:type="spellEnd"/>
      <w:r w:rsidR="00EC5626" w:rsidRPr="00D92955">
        <w:rPr>
          <w:rFonts w:ascii="Arial" w:hAnsi="Arial" w:cs="Arial"/>
          <w:i/>
          <w:color w:val="000000"/>
          <w:lang w:val="en-US"/>
        </w:rPr>
        <w:t xml:space="preserve"> </w:t>
      </w:r>
      <w:r w:rsidR="00EC5626" w:rsidRPr="00BB5F2A">
        <w:rPr>
          <w:rFonts w:ascii="Arial" w:hAnsi="Arial" w:cs="Arial"/>
          <w:color w:val="000000"/>
          <w:lang w:val="en-US"/>
        </w:rPr>
        <w:t>as the most abundant tax</w:t>
      </w:r>
      <w:r w:rsidR="00EC5626">
        <w:rPr>
          <w:rFonts w:ascii="Arial" w:hAnsi="Arial" w:cs="Arial"/>
          <w:color w:val="000000"/>
          <w:lang w:val="en-US"/>
        </w:rPr>
        <w:t>on</w:t>
      </w:r>
      <w:r w:rsidR="00EC5626" w:rsidRPr="00BB5F2A">
        <w:rPr>
          <w:rFonts w:ascii="Arial" w:hAnsi="Arial" w:cs="Arial"/>
          <w:color w:val="000000"/>
          <w:lang w:val="en-US"/>
        </w:rPr>
        <w:t xml:space="preserve">. The most abundant genus found on non-allergic skin was </w:t>
      </w:r>
      <w:proofErr w:type="spellStart"/>
      <w:r w:rsidR="00EC5626" w:rsidRPr="00BB5F2A">
        <w:rPr>
          <w:rFonts w:ascii="Arial" w:hAnsi="Arial" w:cs="Arial"/>
          <w:i/>
          <w:color w:val="000000"/>
          <w:lang w:val="en-US"/>
        </w:rPr>
        <w:t>Macrococcus</w:t>
      </w:r>
      <w:proofErr w:type="spellEnd"/>
      <w:r w:rsidR="00EC5626" w:rsidRPr="00BB5F2A">
        <w:rPr>
          <w:rFonts w:ascii="Arial" w:hAnsi="Arial" w:cs="Arial"/>
          <w:color w:val="000000"/>
          <w:lang w:val="en-US"/>
        </w:rPr>
        <w:t xml:space="preserve"> with the highest abundance in the axilla. The second most common genus was </w:t>
      </w:r>
      <w:r w:rsidR="00EC5626" w:rsidRPr="00BB5F2A">
        <w:rPr>
          <w:rFonts w:ascii="Arial" w:hAnsi="Arial" w:cs="Arial"/>
          <w:i/>
          <w:color w:val="000000"/>
          <w:lang w:val="en-US"/>
        </w:rPr>
        <w:t xml:space="preserve">Staphylococcus </w:t>
      </w:r>
      <w:r w:rsidR="00EC5626" w:rsidRPr="00BB5F2A">
        <w:rPr>
          <w:rFonts w:ascii="Arial" w:hAnsi="Arial" w:cs="Arial"/>
          <w:color w:val="000000"/>
          <w:lang w:val="en-US"/>
        </w:rPr>
        <w:t xml:space="preserve">with the highest abundance in the groin followed by the axilla, the interdigital area and the ear canal. </w:t>
      </w:r>
      <w:r w:rsidR="00EC5626" w:rsidRPr="00BB5F2A">
        <w:rPr>
          <w:rFonts w:ascii="Arial" w:hAnsi="Arial" w:cs="Arial"/>
          <w:i/>
          <w:color w:val="000000"/>
          <w:lang w:val="en-US"/>
        </w:rPr>
        <w:t xml:space="preserve">Clostridium </w:t>
      </w:r>
      <w:r w:rsidR="00EC5626" w:rsidRPr="00BB5F2A">
        <w:rPr>
          <w:rFonts w:ascii="Arial" w:hAnsi="Arial" w:cs="Arial"/>
          <w:i/>
          <w:noProof/>
          <w:color w:val="000000"/>
          <w:lang w:val="en-US"/>
        </w:rPr>
        <w:t>sensu</w:t>
      </w:r>
      <w:r w:rsidR="00EC5626" w:rsidRPr="00BB5F2A">
        <w:rPr>
          <w:rFonts w:ascii="Arial" w:hAnsi="Arial" w:cs="Arial"/>
          <w:i/>
          <w:color w:val="000000"/>
          <w:lang w:val="en-US"/>
        </w:rPr>
        <w:t xml:space="preserve"> </w:t>
      </w:r>
      <w:r w:rsidR="00EC5626" w:rsidRPr="00BB5F2A">
        <w:rPr>
          <w:rFonts w:ascii="Arial" w:hAnsi="Arial" w:cs="Arial"/>
          <w:i/>
          <w:noProof/>
          <w:color w:val="000000"/>
          <w:lang w:val="en-US"/>
        </w:rPr>
        <w:t>stricto</w:t>
      </w:r>
      <w:r w:rsidR="00EC5626" w:rsidRPr="00BB5F2A">
        <w:rPr>
          <w:rFonts w:ascii="Arial" w:hAnsi="Arial" w:cs="Arial"/>
          <w:i/>
          <w:color w:val="000000"/>
          <w:lang w:val="en-US"/>
        </w:rPr>
        <w:t xml:space="preserve"> 7</w:t>
      </w:r>
      <w:r w:rsidR="00EC5626" w:rsidRPr="00BB5F2A">
        <w:rPr>
          <w:rFonts w:ascii="Arial" w:hAnsi="Arial" w:cs="Arial"/>
          <w:color w:val="000000"/>
          <w:lang w:val="en-US"/>
        </w:rPr>
        <w:t xml:space="preserve"> was the most common </w:t>
      </w:r>
      <w:r w:rsidR="00EC5626">
        <w:rPr>
          <w:rFonts w:ascii="Arial" w:hAnsi="Arial" w:cs="Arial"/>
          <w:color w:val="000000"/>
          <w:lang w:val="en-US"/>
        </w:rPr>
        <w:t>genus</w:t>
      </w:r>
      <w:r w:rsidR="00EC5626" w:rsidRPr="00BB5F2A">
        <w:rPr>
          <w:rFonts w:ascii="Arial" w:hAnsi="Arial" w:cs="Arial"/>
          <w:color w:val="000000"/>
          <w:lang w:val="en-US"/>
        </w:rPr>
        <w:t xml:space="preserve"> of the interdigital area. In contrast, one previous study found that healthy canine skin </w:t>
      </w:r>
      <w:ins w:id="754" w:author="Neoklis" w:date="2020-08-27T11:23:00Z">
        <w:r w:rsidR="005256E2">
          <w:rPr>
            <w:rFonts w:ascii="Arial" w:hAnsi="Arial" w:cs="Arial"/>
            <w:color w:val="000000"/>
            <w:lang w:val="en-US"/>
          </w:rPr>
          <w:t>(</w:t>
        </w:r>
      </w:ins>
      <w:ins w:id="755" w:author="Neoklis" w:date="2020-08-27T11:24:00Z">
        <w:r w:rsidR="00895C25">
          <w:rPr>
            <w:rFonts w:ascii="Arial" w:hAnsi="Arial" w:cs="Arial"/>
            <w:color w:val="000000"/>
            <w:lang w:val="en-US"/>
          </w:rPr>
          <w:t>axilla,</w:t>
        </w:r>
      </w:ins>
      <w:ins w:id="756" w:author="Neoklis" w:date="2020-08-27T11:25:00Z">
        <w:r w:rsidR="00AD4C1B">
          <w:rPr>
            <w:rFonts w:ascii="Arial" w:hAnsi="Arial" w:cs="Arial"/>
            <w:color w:val="000000"/>
            <w:lang w:val="en-US"/>
          </w:rPr>
          <w:t xml:space="preserve"> pinna and groin)</w:t>
        </w:r>
      </w:ins>
      <w:ins w:id="757" w:author="Neoklis" w:date="2020-08-27T11:24:00Z">
        <w:r w:rsidR="00895C25">
          <w:rPr>
            <w:rFonts w:ascii="Arial" w:hAnsi="Arial" w:cs="Arial"/>
            <w:color w:val="000000"/>
            <w:lang w:val="en-US"/>
          </w:rPr>
          <w:t xml:space="preserve"> </w:t>
        </w:r>
      </w:ins>
      <w:ins w:id="758" w:author="Neoklis" w:date="2020-08-27T11:26:00Z">
        <w:r w:rsidR="00CA65DA">
          <w:rPr>
            <w:rFonts w:ascii="Arial" w:hAnsi="Arial" w:cs="Arial"/>
            <w:color w:val="000000"/>
            <w:lang w:val="en-US"/>
          </w:rPr>
          <w:t xml:space="preserve">and mouth </w:t>
        </w:r>
      </w:ins>
      <w:r w:rsidR="00EC5626" w:rsidRPr="00BB5F2A">
        <w:rPr>
          <w:rFonts w:ascii="Arial" w:hAnsi="Arial" w:cs="Arial"/>
          <w:color w:val="000000"/>
          <w:lang w:val="en-US"/>
        </w:rPr>
        <w:t xml:space="preserve">was predominantly colonized by </w:t>
      </w:r>
      <w:proofErr w:type="spellStart"/>
      <w:r w:rsidR="00EC5626" w:rsidRPr="00BB5F2A">
        <w:rPr>
          <w:rFonts w:ascii="Arial" w:hAnsi="Arial" w:cs="Arial"/>
          <w:i/>
          <w:color w:val="000000"/>
          <w:lang w:val="en-US"/>
        </w:rPr>
        <w:t>Porphyromonas</w:t>
      </w:r>
      <w:proofErr w:type="spellEnd"/>
      <w:r w:rsidR="00EC5626" w:rsidRPr="00BB5F2A">
        <w:rPr>
          <w:rFonts w:ascii="Arial" w:hAnsi="Arial" w:cs="Arial"/>
          <w:color w:val="000000"/>
          <w:lang w:val="en-US"/>
        </w:rPr>
        <w:t xml:space="preserve">, </w:t>
      </w:r>
      <w:r w:rsidR="00EC5626" w:rsidRPr="00BB5F2A">
        <w:rPr>
          <w:rFonts w:ascii="Arial" w:hAnsi="Arial" w:cs="Arial"/>
          <w:i/>
          <w:color w:val="000000"/>
          <w:lang w:val="en-US"/>
        </w:rPr>
        <w:t>Staphylococcus</w:t>
      </w:r>
      <w:r w:rsidR="00EC5626" w:rsidRPr="00BB5F2A">
        <w:rPr>
          <w:rFonts w:ascii="Arial" w:hAnsi="Arial" w:cs="Arial"/>
          <w:color w:val="000000"/>
          <w:lang w:val="en-US"/>
        </w:rPr>
        <w:t xml:space="preserve">, </w:t>
      </w:r>
      <w:r w:rsidR="00EC5626" w:rsidRPr="00BB5F2A">
        <w:rPr>
          <w:rFonts w:ascii="Arial" w:hAnsi="Arial" w:cs="Arial"/>
          <w:i/>
          <w:color w:val="000000"/>
          <w:lang w:val="en-US"/>
        </w:rPr>
        <w:t>Streptococcus</w:t>
      </w:r>
      <w:r w:rsidR="00EC5626" w:rsidRPr="00BB5F2A">
        <w:rPr>
          <w:rFonts w:ascii="Arial" w:hAnsi="Arial" w:cs="Arial"/>
          <w:color w:val="000000"/>
          <w:lang w:val="en-US"/>
        </w:rPr>
        <w:t xml:space="preserve"> and </w:t>
      </w:r>
      <w:r w:rsidR="00EC5626" w:rsidRPr="00BB5F2A">
        <w:rPr>
          <w:rFonts w:ascii="Arial" w:hAnsi="Arial" w:cs="Arial"/>
          <w:i/>
          <w:color w:val="000000"/>
          <w:lang w:val="en-US"/>
        </w:rPr>
        <w:t>Propionibacterium</w:t>
      </w:r>
      <w:r w:rsidR="00EC5626" w:rsidRPr="00BB5F2A">
        <w:rPr>
          <w:rFonts w:ascii="Arial" w:hAnsi="Arial" w:cs="Arial"/>
          <w:color w:val="000000"/>
          <w:lang w:val="en-US"/>
        </w:rPr>
        <w:t xml:space="preserve">, with </w:t>
      </w:r>
      <w:proofErr w:type="spellStart"/>
      <w:r w:rsidR="00EC5626" w:rsidRPr="00BB5F2A">
        <w:rPr>
          <w:rFonts w:ascii="Arial" w:hAnsi="Arial" w:cs="Arial"/>
          <w:i/>
          <w:color w:val="000000"/>
          <w:lang w:val="en-US"/>
        </w:rPr>
        <w:t>Porphyromonas</w:t>
      </w:r>
      <w:proofErr w:type="spellEnd"/>
      <w:r w:rsidR="00EC5626" w:rsidRPr="00BB5F2A">
        <w:rPr>
          <w:rFonts w:ascii="Arial" w:hAnsi="Arial" w:cs="Arial"/>
          <w:i/>
          <w:color w:val="000000"/>
          <w:lang w:val="en-US"/>
        </w:rPr>
        <w:t xml:space="preserve"> </w:t>
      </w:r>
      <w:r w:rsidR="00EC5626" w:rsidRPr="00BB5F2A">
        <w:rPr>
          <w:rFonts w:ascii="Arial" w:hAnsi="Arial" w:cs="Arial"/>
          <w:color w:val="000000"/>
          <w:lang w:val="en-US"/>
        </w:rPr>
        <w:t>significantly colonizing the</w:t>
      </w:r>
      <w:r w:rsidR="00EC5626">
        <w:rPr>
          <w:rFonts w:ascii="Arial" w:hAnsi="Arial" w:cs="Arial"/>
          <w:color w:val="000000"/>
          <w:lang w:val="en-US"/>
        </w:rPr>
        <w:t xml:space="preserve"> axilla</w:t>
      </w:r>
      <w:r w:rsidR="00D4386D">
        <w:rPr>
          <w:rFonts w:ascii="Arial" w:hAnsi="Arial" w:cs="Arial"/>
          <w:color w:val="000000"/>
          <w:lang w:val="en-US"/>
        </w:rPr>
        <w:t xml:space="preserve"> </w:t>
      </w:r>
      <w:sdt>
        <w:sdtPr>
          <w:rPr>
            <w:rFonts w:ascii="Arial" w:hAnsi="Arial" w:cs="Arial"/>
            <w:color w:val="000000"/>
            <w:lang w:val="en-US"/>
          </w:rPr>
          <w:alias w:val="Don't edit this field"/>
          <w:tag w:val="CitaviPlaceholder#ad00512b-c663-4937-9512-fd08a1e62f87"/>
          <w:id w:val="1389693578"/>
          <w:placeholder>
            <w:docPart w:val="DefaultPlaceholder_-1854013440"/>
          </w:placeholder>
        </w:sdtPr>
        <w:sdtContent>
          <w:r w:rsidR="00D4386D">
            <w:rPr>
              <w:rFonts w:ascii="Arial" w:hAnsi="Arial" w:cs="Arial"/>
              <w:color w:val="000000"/>
              <w:lang w:val="en-US"/>
            </w:rPr>
            <w:fldChar w:fldCharType="begin"/>
          </w:r>
          <w:r w:rsidR="00440A73">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qaWQuMjAxNi4wMS4wMjM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jY4NTQ0ODgiLCJVcmlTdHJpbmciOiJodHRwOi8vd3d3Lm5jYmkubmxtLm5paC5nb3YvcHVibWVkLzI2ODU0NDg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xOS0wMy0wNlQyMTowMjowNSIsIk1vZGlmaWVkQnkiOiJfTmVva2xpcyBBcG9zdG9sb3BvdWxvcyIsIklkIjoiMDE2Mjk3MTItYjhjNC00MjIxLTljZTMtYzhhZDRmYjdjZGE5IiwiTW9kaWZpZWRPbiI6IjIwMTktMDMtMDZUMjE6MDI6MT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mlkLjIwMTYuMDEuMDIzIiwiVXJpU3RyaW5nIjoiaHR0cHM6Ly9kb2kub3JnLzEwLjEwMTYvai5qaWQuMjAxNi4wMS4wMjM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5LTAzLTA2VDIxOjAyOjA1IiwiTW9kaWZpZWRCeSI6Il9OZW9rbGlzIEFwb3N0b2xvcG91bG9zIiwiSWQiOiJiMDgyNjc3NS03ZTNjLTRjZWEtYmNjYS1kNmUwMmNmOTg3MmEiLCJNb2RpZmllZE9uIjoiMjAxOS0wMy0wNlQyMTowMjoxNS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lBNQzQ4NzcyMDAiLCJVcmlTdHJpbmciOiJodHRwczovL3d3dy5uY2JpLm5sbS5uaWguZ292L3BtYy9hcnRpY2xlcy9QTUM0ODc3MjAw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}</w:instrText>
          </w:r>
          <w:r w:rsidR="00D4386D">
            <w:rPr>
              <w:rFonts w:ascii="Arial" w:hAnsi="Arial" w:cs="Arial"/>
              <w:color w:val="000000"/>
              <w:lang w:val="en-US"/>
            </w:rPr>
            <w:fldChar w:fldCharType="separate"/>
          </w:r>
          <w:r w:rsidR="00440A73">
            <w:rPr>
              <w:rFonts w:ascii="Arial" w:hAnsi="Arial" w:cs="Arial"/>
              <w:color w:val="000000"/>
              <w:lang w:val="en-US"/>
            </w:rPr>
            <w:t>[14]</w:t>
          </w:r>
          <w:r w:rsidR="00D4386D">
            <w:rPr>
              <w:rFonts w:ascii="Arial" w:hAnsi="Arial" w:cs="Arial"/>
              <w:color w:val="000000"/>
              <w:lang w:val="en-US"/>
            </w:rPr>
            <w:fldChar w:fldCharType="end"/>
          </w:r>
        </w:sdtContent>
      </w:sdt>
      <w:r w:rsidR="00F07479">
        <w:rPr>
          <w:rFonts w:ascii="Arial" w:hAnsi="Arial" w:cs="Arial"/>
          <w:color w:val="000000"/>
          <w:lang w:val="en-US"/>
        </w:rPr>
        <w:t xml:space="preserve">. </w:t>
      </w:r>
      <w:r w:rsidR="001D2F2D" w:rsidRPr="00842A69">
        <w:rPr>
          <w:rFonts w:ascii="Arial" w:hAnsi="Arial" w:cs="Arial"/>
          <w:color w:val="000000"/>
          <w:lang w:val="en-US"/>
        </w:rPr>
        <w:t xml:space="preserve">In another </w:t>
      </w:r>
      <w:r w:rsidR="001D2F2D" w:rsidRPr="00842A69">
        <w:rPr>
          <w:rFonts w:ascii="Arial" w:hAnsi="Arial" w:cs="Arial"/>
          <w:noProof/>
          <w:color w:val="000000"/>
          <w:lang w:val="en-US"/>
        </w:rPr>
        <w:t>study,</w:t>
      </w:r>
      <w:ins w:id="759" w:author="Neoklis" w:date="2020-08-27T11:28:00Z">
        <w:r w:rsidR="00A439FA">
          <w:rPr>
            <w:rFonts w:ascii="Arial" w:hAnsi="Arial" w:cs="Arial"/>
            <w:noProof/>
            <w:color w:val="000000"/>
            <w:lang w:val="en-US"/>
          </w:rPr>
          <w:t xml:space="preserve"> analy</w:t>
        </w:r>
        <w:r w:rsidR="006811E3">
          <w:rPr>
            <w:rFonts w:ascii="Arial" w:hAnsi="Arial" w:cs="Arial"/>
            <w:noProof/>
            <w:color w:val="000000"/>
            <w:lang w:val="en-US"/>
          </w:rPr>
          <w:t>sis of healthy</w:t>
        </w:r>
      </w:ins>
      <w:ins w:id="760" w:author="Neoklis" w:date="2020-08-27T11:29:00Z">
        <w:r w:rsidR="006811E3">
          <w:rPr>
            <w:rFonts w:ascii="Arial" w:hAnsi="Arial" w:cs="Arial"/>
            <w:noProof/>
            <w:color w:val="000000"/>
            <w:lang w:val="en-US"/>
          </w:rPr>
          <w:t xml:space="preserve"> canine skin (</w:t>
        </w:r>
      </w:ins>
      <w:ins w:id="761" w:author="Neoklis" w:date="2020-08-27T11:30:00Z">
        <w:r w:rsidR="0063272C">
          <w:rPr>
            <w:rFonts w:ascii="Arial" w:hAnsi="Arial" w:cs="Arial"/>
            <w:noProof/>
            <w:color w:val="000000"/>
            <w:lang w:val="en-US"/>
          </w:rPr>
          <w:t>dorsal nose, nasal mucosa,</w:t>
        </w:r>
      </w:ins>
      <w:ins w:id="762" w:author="Neoklis" w:date="2020-08-27T11:53:00Z">
        <w:r w:rsidR="00CD117C">
          <w:rPr>
            <w:rFonts w:ascii="Arial" w:hAnsi="Arial" w:cs="Arial"/>
            <w:noProof/>
            <w:color w:val="000000"/>
            <w:lang w:val="en-US"/>
          </w:rPr>
          <w:t xml:space="preserve"> </w:t>
        </w:r>
      </w:ins>
      <w:ins w:id="763" w:author="Neoklis" w:date="2020-08-27T11:30:00Z">
        <w:r w:rsidR="0063272C">
          <w:rPr>
            <w:rFonts w:ascii="Arial" w:hAnsi="Arial" w:cs="Arial"/>
            <w:noProof/>
            <w:color w:val="000000"/>
            <w:lang w:val="en-US"/>
          </w:rPr>
          <w:t>lip commissure, conjuctiva, periocular skin,</w:t>
        </w:r>
      </w:ins>
      <w:ins w:id="764" w:author="Neoklis" w:date="2020-08-27T11:31:00Z">
        <w:r w:rsidR="002E20B8">
          <w:rPr>
            <w:rFonts w:ascii="Arial" w:hAnsi="Arial" w:cs="Arial"/>
            <w:noProof/>
            <w:color w:val="000000"/>
            <w:lang w:val="en-US"/>
          </w:rPr>
          <w:t xml:space="preserve"> ear canal,</w:t>
        </w:r>
      </w:ins>
      <w:ins w:id="765" w:author="Neoklis" w:date="2020-08-27T11:41:00Z">
        <w:r w:rsidR="009E42A6">
          <w:rPr>
            <w:rFonts w:ascii="Arial" w:hAnsi="Arial" w:cs="Arial"/>
            <w:noProof/>
            <w:color w:val="000000"/>
            <w:lang w:val="en-US"/>
          </w:rPr>
          <w:t xml:space="preserve"> </w:t>
        </w:r>
      </w:ins>
      <w:ins w:id="766" w:author="Neoklis" w:date="2020-08-27T11:31:00Z">
        <w:r w:rsidR="002E20B8">
          <w:rPr>
            <w:rFonts w:ascii="Arial" w:hAnsi="Arial" w:cs="Arial"/>
            <w:noProof/>
            <w:color w:val="000000"/>
            <w:lang w:val="en-US"/>
          </w:rPr>
          <w:t>concave pinna, dorsal lumbar area,</w:t>
        </w:r>
      </w:ins>
      <w:ins w:id="767" w:author="Neoklis" w:date="2020-08-27T11:53:00Z">
        <w:r w:rsidR="00CD117C">
          <w:rPr>
            <w:rFonts w:ascii="Arial" w:hAnsi="Arial" w:cs="Arial"/>
            <w:noProof/>
            <w:color w:val="000000"/>
            <w:lang w:val="en-US"/>
          </w:rPr>
          <w:t xml:space="preserve"> </w:t>
        </w:r>
      </w:ins>
      <w:ins w:id="768" w:author="Neoklis" w:date="2020-08-27T11:31:00Z">
        <w:r w:rsidR="002E20B8">
          <w:rPr>
            <w:rFonts w:ascii="Arial" w:hAnsi="Arial" w:cs="Arial"/>
            <w:noProof/>
            <w:color w:val="000000"/>
            <w:lang w:val="en-US"/>
          </w:rPr>
          <w:t>axilla,</w:t>
        </w:r>
      </w:ins>
      <w:ins w:id="769" w:author="Neoklis" w:date="2020-08-27T11:53:00Z">
        <w:r w:rsidR="00CD117C">
          <w:rPr>
            <w:rFonts w:ascii="Arial" w:hAnsi="Arial" w:cs="Arial"/>
            <w:noProof/>
            <w:color w:val="000000"/>
            <w:lang w:val="en-US"/>
          </w:rPr>
          <w:t xml:space="preserve"> </w:t>
        </w:r>
      </w:ins>
      <w:ins w:id="770" w:author="Neoklis" w:date="2020-08-27T11:31:00Z">
        <w:r w:rsidR="002E20B8">
          <w:rPr>
            <w:rFonts w:ascii="Arial" w:hAnsi="Arial" w:cs="Arial"/>
            <w:noProof/>
            <w:color w:val="000000"/>
            <w:lang w:val="en-US"/>
          </w:rPr>
          <w:t>groin</w:t>
        </w:r>
        <w:r w:rsidR="00A36ACE">
          <w:rPr>
            <w:rFonts w:ascii="Arial" w:hAnsi="Arial" w:cs="Arial"/>
            <w:noProof/>
            <w:color w:val="000000"/>
            <w:lang w:val="en-US"/>
          </w:rPr>
          <w:t xml:space="preserve">, interdigital </w:t>
        </w:r>
        <w:r w:rsidR="00A36ACE">
          <w:rPr>
            <w:rFonts w:ascii="Arial" w:hAnsi="Arial" w:cs="Arial"/>
            <w:noProof/>
            <w:color w:val="000000"/>
            <w:lang w:val="en-US"/>
          </w:rPr>
          <w:lastRenderedPageBreak/>
          <w:t>skin, and perianal area</w:t>
        </w:r>
      </w:ins>
      <w:ins w:id="771" w:author="Neoklis" w:date="2020-08-27T11:29:00Z">
        <w:r w:rsidR="006811E3">
          <w:rPr>
            <w:rFonts w:ascii="Arial" w:hAnsi="Arial" w:cs="Arial"/>
            <w:noProof/>
            <w:color w:val="000000"/>
            <w:lang w:val="en-US"/>
          </w:rPr>
          <w:t>), revealed</w:t>
        </w:r>
      </w:ins>
      <w:r w:rsidR="001D2F2D" w:rsidRPr="00842A69">
        <w:rPr>
          <w:rFonts w:ascii="Arial" w:hAnsi="Arial" w:cs="Arial"/>
          <w:color w:val="000000"/>
          <w:lang w:val="en-US"/>
        </w:rPr>
        <w:t xml:space="preserve"> </w:t>
      </w:r>
      <w:proofErr w:type="spellStart"/>
      <w:r w:rsidR="001D2F2D" w:rsidRPr="00842A69">
        <w:rPr>
          <w:rFonts w:ascii="Arial" w:hAnsi="Arial" w:cs="Arial"/>
          <w:i/>
          <w:color w:val="000000"/>
          <w:lang w:val="en-US"/>
        </w:rPr>
        <w:t>Ralstonia</w:t>
      </w:r>
      <w:proofErr w:type="spellEnd"/>
      <w:r w:rsidR="001D2F2D">
        <w:rPr>
          <w:rFonts w:ascii="Arial" w:hAnsi="Arial" w:cs="Arial"/>
          <w:iCs/>
          <w:color w:val="000000"/>
          <w:lang w:val="en-US"/>
        </w:rPr>
        <w:t xml:space="preserve"> </w:t>
      </w:r>
      <w:del w:id="772" w:author="Neoklis" w:date="2020-08-27T11:29:00Z">
        <w:r w:rsidR="001D2F2D" w:rsidRPr="00842A69" w:rsidDel="00525C1E">
          <w:rPr>
            <w:rFonts w:ascii="Arial" w:hAnsi="Arial" w:cs="Arial"/>
            <w:color w:val="000000"/>
            <w:lang w:val="en-US"/>
          </w:rPr>
          <w:delText xml:space="preserve">was </w:delText>
        </w:r>
      </w:del>
      <w:ins w:id="773" w:author="Neoklis" w:date="2020-08-27T11:29:00Z">
        <w:r w:rsidR="00525C1E">
          <w:rPr>
            <w:rFonts w:ascii="Arial" w:hAnsi="Arial" w:cs="Arial"/>
            <w:color w:val="000000"/>
            <w:lang w:val="en-US"/>
          </w:rPr>
          <w:t>as</w:t>
        </w:r>
        <w:r w:rsidR="00525C1E" w:rsidRPr="00842A69">
          <w:rPr>
            <w:rFonts w:ascii="Arial" w:hAnsi="Arial" w:cs="Arial"/>
            <w:color w:val="000000"/>
            <w:lang w:val="en-US"/>
          </w:rPr>
          <w:t xml:space="preserve"> </w:t>
        </w:r>
      </w:ins>
      <w:r w:rsidR="001D2F2D" w:rsidRPr="00842A69">
        <w:rPr>
          <w:rFonts w:ascii="Arial" w:hAnsi="Arial" w:cs="Arial"/>
          <w:color w:val="000000"/>
          <w:lang w:val="en-US"/>
        </w:rPr>
        <w:t xml:space="preserve">the most abundant genus </w:t>
      </w:r>
      <w:del w:id="774" w:author="Neoklis" w:date="2020-08-27T11:41:00Z">
        <w:r w:rsidR="001D2F2D" w:rsidRPr="00842A69" w:rsidDel="007F4BC0">
          <w:rPr>
            <w:rFonts w:ascii="Arial" w:hAnsi="Arial" w:cs="Arial"/>
            <w:color w:val="000000"/>
            <w:lang w:val="en-US"/>
          </w:rPr>
          <w:delText>(lip commissure and conjunctiva</w:delText>
        </w:r>
        <w:r w:rsidR="001D2F2D" w:rsidDel="007F4BC0">
          <w:rPr>
            <w:rFonts w:ascii="Arial" w:hAnsi="Arial" w:cs="Arial"/>
            <w:color w:val="000000"/>
            <w:lang w:val="en-US"/>
          </w:rPr>
          <w:delText>)</w:delText>
        </w:r>
      </w:del>
      <w:ins w:id="775" w:author="Stefanie Glaeser" w:date="2021-02-18T11:06:00Z">
        <w:r w:rsidR="000D5233">
          <w:rPr>
            <w:rFonts w:ascii="Arial" w:hAnsi="Arial" w:cs="Arial"/>
            <w:color w:val="000000"/>
            <w:lang w:val="en-US"/>
          </w:rPr>
          <w:t xml:space="preserve">in </w:t>
        </w:r>
      </w:ins>
      <w:ins w:id="776" w:author="Neoklis" w:date="2020-08-27T11:41:00Z">
        <w:del w:id="777" w:author="Stefanie Glaeser" w:date="2021-02-18T11:06:00Z">
          <w:r w:rsidR="007F4BC0" w:rsidDel="000D5233">
            <w:rPr>
              <w:rFonts w:ascii="Arial" w:hAnsi="Arial" w:cs="Arial"/>
              <w:color w:val="000000"/>
              <w:lang w:val="en-US"/>
            </w:rPr>
            <w:delText xml:space="preserve">identified in the </w:delText>
          </w:r>
        </w:del>
        <w:r w:rsidR="007F4BC0">
          <w:rPr>
            <w:rFonts w:ascii="Arial" w:hAnsi="Arial" w:cs="Arial"/>
            <w:color w:val="000000"/>
            <w:lang w:val="en-US"/>
          </w:rPr>
          <w:t xml:space="preserve">most </w:t>
        </w:r>
      </w:ins>
      <w:ins w:id="778" w:author="Stefanie Glaeser" w:date="2021-02-18T11:06:00Z">
        <w:r w:rsidR="000D5233">
          <w:rPr>
            <w:rFonts w:ascii="Arial" w:hAnsi="Arial" w:cs="Arial"/>
            <w:color w:val="000000"/>
            <w:lang w:val="en-US"/>
          </w:rPr>
          <w:t xml:space="preserve">of the </w:t>
        </w:r>
      </w:ins>
      <w:ins w:id="779" w:author="Neoklis" w:date="2020-08-27T11:41:00Z">
        <w:r w:rsidR="007F4BC0">
          <w:rPr>
            <w:rFonts w:ascii="Arial" w:hAnsi="Arial" w:cs="Arial"/>
            <w:color w:val="000000"/>
            <w:lang w:val="en-US"/>
          </w:rPr>
          <w:t>samples</w:t>
        </w:r>
      </w:ins>
      <w:r w:rsidR="00F172FE">
        <w:rPr>
          <w:rFonts w:ascii="Arial" w:hAnsi="Arial" w:cs="Arial"/>
          <w:color w:val="000000"/>
          <w:lang w:val="en-US"/>
        </w:rPr>
        <w:t xml:space="preserve"> </w:t>
      </w:r>
      <w:sdt>
        <w:sdtPr>
          <w:rPr>
            <w:rFonts w:ascii="Arial" w:hAnsi="Arial" w:cs="Arial"/>
            <w:color w:val="000000"/>
            <w:lang w:val="en-US"/>
          </w:rPr>
          <w:alias w:val="Don't edit this field"/>
          <w:tag w:val="CitaviPlaceholder#65b01ef8-4708-4746-ba9c-068b3b3d9a09"/>
          <w:id w:val="-1405294929"/>
          <w:placeholder>
            <w:docPart w:val="DefaultPlaceholder_-1854013440"/>
          </w:placeholder>
        </w:sdtPr>
        <w:sdtContent>
          <w:r w:rsidR="00120133">
            <w:rPr>
              <w:rFonts w:ascii="Arial" w:hAnsi="Arial" w:cs="Arial"/>
              <w:color w:val="000000"/>
              <w:lang w:val="en-US"/>
            </w:rPr>
            <w:fldChar w:fldCharType="begin"/>
          </w:r>
          <w:r w:rsidR="00440A73">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wMDhhMGE5LWZhNDMtNGI0NS04ZjJmLTVmZDY4MzBjZGQ2OSIsIlJhbmdlTGVuZ3RoIjo0LCJSZWZlcmVuY2VJZCI6IjcyYWYyNDc4LWY4MDQtNGQ4OC1hYzhlLWZhZTdmZGM0ZGY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zcxL2pvdXJuYWwucG9uZS4wMDgzMTk3IiwiVXJpU3RyaW5nIjoiaHR0cHM6Ly9kb2kub3JnLzEwLjEzNzEvam91cm5hbC5wb25lLjAwODMxO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5LTAzLTA2VDIxOjAzOjA4IiwiTW9kaWZpZWRCeSI6Il9OZW9rbGlzIEFwb3N0b2xvcG91bG9zIiwiSWQiOiIzYzFkYjhlMy03NTYxLTQ1NDUtYTVlYy0zMjczNGEwZjA4NDQiLCJNb2RpZmllZE9uIjoiMjAxOS0wMy0wNlQyMTowMzoxNS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BzOi8vam91cm5hbHMucGxvcy5vcmcvcGxvc29uZS9hcnRpY2xlL2ZpbGU/aWQ9MTAuMTM3MS9qb3VybmFsLnBvbmUuMDA4MzE5NyZ0eXBlPXByaW50YWJsZSIsIlVyaVN0cmluZyI6Imh0dHBzOi8vam91cm5hbHMucGxvcy5vcmcvcGxvc29uZS9hcnRpY2xlL2ZpbGU/aWQ9MTAuMTM3MS9qb3VybmFsLnBvbmUuMDA4MzE5NyZ0eXBlPXByaW50YWJsZ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}</w:instrText>
          </w:r>
          <w:r w:rsidR="00120133">
            <w:rPr>
              <w:rFonts w:ascii="Arial" w:hAnsi="Arial" w:cs="Arial"/>
              <w:color w:val="000000"/>
              <w:lang w:val="en-US"/>
            </w:rPr>
            <w:fldChar w:fldCharType="separate"/>
          </w:r>
          <w:r w:rsidR="00440A73">
            <w:rPr>
              <w:rFonts w:ascii="Arial" w:hAnsi="Arial" w:cs="Arial"/>
              <w:color w:val="000000"/>
              <w:lang w:val="en-US"/>
            </w:rPr>
            <w:t>[13]</w:t>
          </w:r>
          <w:r w:rsidR="00120133">
            <w:rPr>
              <w:rFonts w:ascii="Arial" w:hAnsi="Arial" w:cs="Arial"/>
              <w:color w:val="000000"/>
              <w:lang w:val="en-US"/>
            </w:rPr>
            <w:fldChar w:fldCharType="end"/>
          </w:r>
        </w:sdtContent>
      </w:sdt>
      <w:r w:rsidR="00F07479">
        <w:rPr>
          <w:rFonts w:ascii="Arial" w:hAnsi="Arial" w:cs="Arial"/>
          <w:color w:val="000000"/>
          <w:lang w:val="en-US"/>
        </w:rPr>
        <w:t xml:space="preserve">. </w:t>
      </w:r>
      <w:r w:rsidR="00F83FDD" w:rsidRPr="00842A69">
        <w:rPr>
          <w:rFonts w:ascii="Arial" w:hAnsi="Arial" w:cs="Arial"/>
          <w:color w:val="000000"/>
          <w:lang w:val="en-US"/>
        </w:rPr>
        <w:t xml:space="preserve">A recent exploratory study with six healthy dogs showed that on the skin (inguinal, axilla, periocular and trunk), </w:t>
      </w:r>
      <w:r w:rsidR="00F83FDD" w:rsidRPr="00842A69">
        <w:rPr>
          <w:rFonts w:ascii="Arial" w:hAnsi="Arial" w:cs="Arial"/>
          <w:i/>
          <w:color w:val="000000"/>
          <w:lang w:val="en-US"/>
        </w:rPr>
        <w:t>Pseudomonas</w:t>
      </w:r>
      <w:r w:rsidR="00F83FDD" w:rsidRPr="00842A69">
        <w:rPr>
          <w:rFonts w:ascii="Arial" w:hAnsi="Arial" w:cs="Arial"/>
          <w:color w:val="000000"/>
          <w:lang w:val="en-US"/>
        </w:rPr>
        <w:t xml:space="preserve"> was </w:t>
      </w:r>
      <w:r w:rsidR="00F83FDD" w:rsidRPr="00842A69">
        <w:rPr>
          <w:rFonts w:ascii="Arial" w:hAnsi="Arial" w:cs="Arial"/>
          <w:noProof/>
          <w:color w:val="000000"/>
          <w:lang w:val="en-US"/>
        </w:rPr>
        <w:t>most</w:t>
      </w:r>
      <w:r w:rsidR="00F83FDD" w:rsidRPr="00842A69">
        <w:rPr>
          <w:rFonts w:ascii="Arial" w:hAnsi="Arial" w:cs="Arial"/>
          <w:color w:val="000000"/>
          <w:lang w:val="en-US"/>
        </w:rPr>
        <w:t xml:space="preserve"> abundant followed by </w:t>
      </w:r>
      <w:proofErr w:type="spellStart"/>
      <w:r w:rsidR="00F83FDD" w:rsidRPr="00842A69">
        <w:rPr>
          <w:rFonts w:ascii="Arial" w:hAnsi="Arial" w:cs="Arial"/>
          <w:i/>
          <w:color w:val="000000"/>
          <w:lang w:val="en-US"/>
        </w:rPr>
        <w:t>Kocuria</w:t>
      </w:r>
      <w:proofErr w:type="spellEnd"/>
      <w:r w:rsidR="00F83FDD" w:rsidRPr="00842A69">
        <w:rPr>
          <w:rFonts w:ascii="Arial" w:hAnsi="Arial" w:cs="Arial"/>
          <w:color w:val="000000"/>
          <w:lang w:val="en-US"/>
        </w:rPr>
        <w:t xml:space="preserve">, </w:t>
      </w:r>
      <w:proofErr w:type="spellStart"/>
      <w:r w:rsidR="00F83FDD" w:rsidRPr="00842A69">
        <w:rPr>
          <w:rFonts w:ascii="Arial" w:hAnsi="Arial" w:cs="Arial"/>
          <w:i/>
          <w:color w:val="000000"/>
          <w:lang w:val="en-US"/>
        </w:rPr>
        <w:t>Porphyromonas</w:t>
      </w:r>
      <w:proofErr w:type="spellEnd"/>
      <w:r w:rsidR="00F83FDD" w:rsidRPr="00842A69">
        <w:rPr>
          <w:rFonts w:ascii="Arial" w:hAnsi="Arial" w:cs="Arial"/>
          <w:color w:val="000000"/>
          <w:lang w:val="en-US"/>
        </w:rPr>
        <w:t xml:space="preserve"> and </w:t>
      </w:r>
      <w:r w:rsidR="00F83FDD" w:rsidRPr="00842A69">
        <w:rPr>
          <w:rFonts w:ascii="Arial" w:hAnsi="Arial" w:cs="Arial"/>
          <w:i/>
          <w:noProof/>
          <w:color w:val="000000"/>
          <w:lang w:val="en-US"/>
        </w:rPr>
        <w:t>Corynebacterium</w:t>
      </w:r>
      <w:r w:rsidR="006227DF" w:rsidRPr="00995372">
        <w:rPr>
          <w:rFonts w:ascii="Arial" w:hAnsi="Arial" w:cs="Arial"/>
          <w:i/>
          <w:noProof/>
          <w:color w:val="000000"/>
          <w:lang w:val="en-US"/>
        </w:rPr>
        <w:t xml:space="preserve"> </w:t>
      </w:r>
      <w:sdt>
        <w:sdtPr>
          <w:rPr>
            <w:rFonts w:ascii="Arial" w:hAnsi="Arial" w:cs="Arial"/>
            <w:iCs/>
            <w:noProof/>
            <w:color w:val="000000"/>
            <w:lang w:val="en-US"/>
          </w:rPr>
          <w:alias w:val="Don't edit this field"/>
          <w:tag w:val="CitaviPlaceholder#2ddb0146-35e3-4e18-b658-f1f60f8dac3f"/>
          <w:id w:val="-1934423894"/>
          <w:placeholder>
            <w:docPart w:val="DefaultPlaceholder_-1854013440"/>
          </w:placeholder>
        </w:sdtPr>
        <w:sdtContent>
          <w:r w:rsidR="006227DF">
            <w:rPr>
              <w:rFonts w:ascii="Arial" w:hAnsi="Arial" w:cs="Arial"/>
              <w:iCs/>
              <w:noProof/>
              <w:color w:val="000000"/>
              <w:lang w:val="en-US"/>
            </w:rPr>
            <w:fldChar w:fldCharType="begin"/>
          </w:r>
          <w:r w:rsidR="001030D9">
            <w:rPr>
              <w:rFonts w:ascii="Arial" w:hAnsi="Arial" w:cs="Arial"/>
              <w:iCs/>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dmV0bWljLjIwMTguMTIuMDIy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TYvai52ZXRtaWMuMjAxOC4xMi4wMjIiLCJVcmlTdHJpbmciOiJodHRwczovL2RvaS5vcmcvMTAuMTAxNi9qLnZldG1pYy4yMDE4LjEyLjAy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Vva2xpcyBBcG9zdG9sb3BvdWxvcyIsIkNyZWF0ZWRPbiI6IjIwMTktMDMtMjBUMTA6MzA6MjgiLCJNb2RpZmllZEJ5IjoiX05lb2tsaXMgQXBvc3RvbG9wb3Vsb3MiLCJJZCI6ImE3ZWM2MDM4LWZiOWUtNDExNy04Y2JkLTc1ZWI3MWI2NmYyYiIsIk1vZGlmaWVkT24iOiIyMDE5LTAzLTIwVDEwOjMwOjM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A2NDI2MDMiLCJVcmlTdHJpbmciOiJodHRwOi8vd3d3Lm5jYmkubmxtLm5paC5nb3YvcHVibWVkLzMwNjQyNjAz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}</w:instrText>
          </w:r>
          <w:r w:rsidR="006227DF">
            <w:rPr>
              <w:rFonts w:ascii="Arial" w:hAnsi="Arial" w:cs="Arial"/>
              <w:iCs/>
              <w:noProof/>
              <w:color w:val="000000"/>
              <w:lang w:val="en-US"/>
            </w:rPr>
            <w:fldChar w:fldCharType="separate"/>
          </w:r>
          <w:r w:rsidR="001030D9">
            <w:rPr>
              <w:rFonts w:ascii="Arial" w:hAnsi="Arial" w:cs="Arial"/>
              <w:iCs/>
              <w:noProof/>
              <w:color w:val="000000"/>
              <w:lang w:val="en-US"/>
            </w:rPr>
            <w:t>[57]</w:t>
          </w:r>
          <w:r w:rsidR="006227DF">
            <w:rPr>
              <w:rFonts w:ascii="Arial" w:hAnsi="Arial" w:cs="Arial"/>
              <w:iCs/>
              <w:noProof/>
              <w:color w:val="000000"/>
              <w:lang w:val="en-US"/>
            </w:rPr>
            <w:fldChar w:fldCharType="end"/>
          </w:r>
        </w:sdtContent>
      </w:sdt>
      <w:ins w:id="780" w:author="Neoklis" w:date="2020-08-27T11:48:00Z">
        <w:r w:rsidR="00772428">
          <w:rPr>
            <w:rFonts w:ascii="Arial" w:hAnsi="Arial" w:cs="Arial"/>
            <w:iCs/>
            <w:color w:val="000000"/>
            <w:lang w:val="en-US"/>
          </w:rPr>
          <w:t>.</w:t>
        </w:r>
      </w:ins>
      <w:del w:id="781" w:author="Neoklis" w:date="2020-08-27T11:48:00Z">
        <w:r w:rsidR="00F07479" w:rsidRPr="00031BDE" w:rsidDel="00772428">
          <w:rPr>
            <w:rFonts w:ascii="Arial" w:hAnsi="Arial" w:cs="Arial"/>
            <w:iCs/>
            <w:color w:val="000000"/>
            <w:lang w:val="en-US"/>
          </w:rPr>
          <w:delText>,</w:delText>
        </w:r>
      </w:del>
      <w:r w:rsidR="00F07479">
        <w:rPr>
          <w:rFonts w:ascii="Arial" w:hAnsi="Arial" w:cs="Arial"/>
          <w:i/>
          <w:color w:val="000000"/>
          <w:lang w:val="en-US"/>
        </w:rPr>
        <w:t xml:space="preserve"> </w:t>
      </w:r>
      <w:ins w:id="782" w:author="Neoklis" w:date="2020-08-27T11:52:00Z">
        <w:r w:rsidR="00FA4E83">
          <w:rPr>
            <w:rFonts w:ascii="Arial" w:hAnsi="Arial" w:cs="Arial"/>
            <w:color w:val="000000"/>
            <w:lang w:val="en-US"/>
          </w:rPr>
          <w:t>W</w:t>
        </w:r>
      </w:ins>
      <w:del w:id="783" w:author="Neoklis" w:date="2020-08-27T11:52:00Z">
        <w:r w:rsidR="009E4EF0" w:rsidRPr="00842A69" w:rsidDel="00FA4E83">
          <w:rPr>
            <w:rFonts w:ascii="Arial" w:hAnsi="Arial" w:cs="Arial"/>
            <w:color w:val="000000"/>
            <w:lang w:val="en-US"/>
          </w:rPr>
          <w:delText>w</w:delText>
        </w:r>
      </w:del>
      <w:r w:rsidR="009E4EF0" w:rsidRPr="00842A69">
        <w:rPr>
          <w:rFonts w:ascii="Arial" w:hAnsi="Arial" w:cs="Arial"/>
          <w:color w:val="000000"/>
          <w:lang w:val="en-US"/>
        </w:rPr>
        <w:t xml:space="preserve">hile another one identified </w:t>
      </w:r>
      <w:r w:rsidR="009E4EF0" w:rsidRPr="00842A69">
        <w:rPr>
          <w:rFonts w:ascii="Arial" w:hAnsi="Arial" w:cs="Arial"/>
          <w:i/>
          <w:color w:val="000000"/>
          <w:lang w:val="en-US"/>
        </w:rPr>
        <w:t>Propionibacterium</w:t>
      </w:r>
      <w:r w:rsidR="009E4EF0" w:rsidRPr="00842A69">
        <w:rPr>
          <w:rFonts w:ascii="Arial" w:hAnsi="Arial" w:cs="Arial"/>
          <w:color w:val="000000"/>
          <w:lang w:val="en-US"/>
        </w:rPr>
        <w:t xml:space="preserve"> </w:t>
      </w:r>
      <w:r w:rsidR="009E4EF0" w:rsidRPr="00842A69">
        <w:rPr>
          <w:rFonts w:ascii="Arial" w:hAnsi="Arial" w:cs="Arial"/>
          <w:i/>
          <w:color w:val="000000"/>
          <w:lang w:val="en-US"/>
        </w:rPr>
        <w:t>acnes</w:t>
      </w:r>
      <w:r w:rsidR="009E4EF0" w:rsidRPr="00842A69">
        <w:rPr>
          <w:rFonts w:ascii="Arial" w:hAnsi="Arial" w:cs="Arial"/>
          <w:color w:val="000000"/>
          <w:lang w:val="en-US"/>
        </w:rPr>
        <w:t xml:space="preserve">, </w:t>
      </w:r>
      <w:r w:rsidR="009E4EF0" w:rsidRPr="00842A69">
        <w:rPr>
          <w:rFonts w:ascii="Arial" w:hAnsi="Arial" w:cs="Arial"/>
          <w:i/>
          <w:color w:val="000000"/>
          <w:lang w:val="en-US"/>
        </w:rPr>
        <w:t>Corynebacterium</w:t>
      </w:r>
      <w:r w:rsidR="009E4EF0" w:rsidRPr="00842A69">
        <w:rPr>
          <w:rFonts w:ascii="Arial" w:hAnsi="Arial" w:cs="Arial"/>
          <w:color w:val="000000"/>
          <w:lang w:val="en-US"/>
        </w:rPr>
        <w:t xml:space="preserve"> and </w:t>
      </w:r>
      <w:proofErr w:type="spellStart"/>
      <w:r w:rsidR="009E4EF0" w:rsidRPr="00842A69">
        <w:rPr>
          <w:rFonts w:ascii="Arial" w:hAnsi="Arial" w:cs="Arial"/>
          <w:i/>
          <w:color w:val="000000"/>
          <w:lang w:val="en-US"/>
        </w:rPr>
        <w:t>Porphyromonas</w:t>
      </w:r>
      <w:proofErr w:type="spellEnd"/>
      <w:r w:rsidR="009E4EF0" w:rsidRPr="00842A69">
        <w:rPr>
          <w:rFonts w:ascii="Arial" w:hAnsi="Arial" w:cs="Arial"/>
          <w:color w:val="000000"/>
          <w:lang w:val="en-US"/>
        </w:rPr>
        <w:t xml:space="preserve"> as most abundant</w:t>
      </w:r>
      <w:ins w:id="784" w:author="Neoklis" w:date="2020-08-27T11:52:00Z">
        <w:del w:id="785" w:author="Stefanie Glaeser" w:date="2021-02-18T11:07:00Z">
          <w:r w:rsidR="00FA4E83" w:rsidDel="000D5233">
            <w:rPr>
              <w:rFonts w:ascii="Arial" w:hAnsi="Arial" w:cs="Arial"/>
              <w:color w:val="000000"/>
              <w:lang w:val="en-US"/>
            </w:rPr>
            <w:delText>,</w:delText>
          </w:r>
        </w:del>
        <w:r w:rsidR="00FA4E83">
          <w:rPr>
            <w:rFonts w:ascii="Arial" w:hAnsi="Arial" w:cs="Arial"/>
            <w:color w:val="000000"/>
            <w:lang w:val="en-US"/>
          </w:rPr>
          <w:t xml:space="preserve"> in </w:t>
        </w:r>
        <w:r w:rsidR="00096B8E">
          <w:rPr>
            <w:rFonts w:ascii="Arial" w:hAnsi="Arial" w:cs="Arial"/>
            <w:color w:val="000000"/>
            <w:lang w:val="en-US"/>
          </w:rPr>
          <w:t>the skin (</w:t>
        </w:r>
        <w:r w:rsidR="00096B8E" w:rsidRPr="00096B8E">
          <w:rPr>
            <w:rFonts w:ascii="Arial" w:hAnsi="Arial" w:cs="Arial"/>
            <w:color w:val="000000"/>
            <w:lang w:val="en-US"/>
          </w:rPr>
          <w:t>dorsal neck, axilla, and abdomen</w:t>
        </w:r>
        <w:r w:rsidR="00096B8E">
          <w:rPr>
            <w:rFonts w:ascii="Arial" w:hAnsi="Arial" w:cs="Arial"/>
            <w:color w:val="000000"/>
            <w:lang w:val="en-US"/>
          </w:rPr>
          <w:t>) of 40 healthy dogs</w:t>
        </w:r>
      </w:ins>
      <w:r w:rsidR="007A43F0" w:rsidRPr="00842A69">
        <w:rPr>
          <w:rFonts w:ascii="Arial" w:hAnsi="Arial" w:cs="Arial"/>
          <w:color w:val="000000"/>
          <w:lang w:val="en-US"/>
        </w:rPr>
        <w:t xml:space="preserve"> </w:t>
      </w:r>
      <w:sdt>
        <w:sdtPr>
          <w:rPr>
            <w:rFonts w:ascii="Arial" w:hAnsi="Arial" w:cs="Arial"/>
            <w:color w:val="000000"/>
            <w:lang w:val="en-US"/>
          </w:rPr>
          <w:alias w:val="Don't edit this field"/>
          <w:tag w:val="CitaviPlaceholder#68d16b42-49e2-4aa4-b56b-5a37ab5b3869"/>
          <w:id w:val="-1292830150"/>
          <w:placeholder>
            <w:docPart w:val="DefaultPlaceholder_-1854013440"/>
          </w:placeholder>
        </w:sdtPr>
        <w:sdtContent>
          <w:r w:rsidR="007A43F0" w:rsidRPr="000724D0">
            <w:rPr>
              <w:rFonts w:ascii="Arial" w:hAnsi="Arial" w:cs="Arial"/>
              <w:color w:val="000000"/>
              <w:lang w:val="en-US"/>
            </w:rPr>
            <w:fldChar w:fldCharType="begin"/>
          </w:r>
          <w:r w:rsidR="00440A73">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NzcxNy9wZWVyai4zMDc1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c3MTcvcGVlcmouMzA3NSIsIlVyaVN0cmluZyI6Imh0dHBzOi8vZG9pLm9yZy8xMC43NzE3L3BlZXJqLjM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Vva2xpcyBBcG9zdG9sb3BvdWxvcyIsIkNyZWF0ZWRPbiI6IjIwMTktMDMtMjVUMDg6MjA6MDQiLCJNb2RpZmllZEJ5IjoiX05lb2tsaXMgQXBvc3RvbG9wb3Vsb3MiLCJJZCI6IjIxODQ0ODYzLTU5NTYtNGFhOS05NWEwLTlhMTVjMTQwMDk4OCIsIk1vZGlmaWVkT24iOiIyMDE5LTAzLTI1VDA4OjIwOjA4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UE1DNTM0NjI4NCIsIlVyaVN0cmluZyI6Imh0dHBzOi8vd3d3Lm5jYmkubmxtLm5paC5nb3YvcG1jL2FydGljbGVzL1BNQzUzNDYyODQ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}</w:instrText>
          </w:r>
          <w:r w:rsidR="007A43F0" w:rsidRPr="000724D0">
            <w:rPr>
              <w:rFonts w:ascii="Arial" w:hAnsi="Arial" w:cs="Arial"/>
              <w:color w:val="000000"/>
              <w:lang w:val="en-US"/>
            </w:rPr>
            <w:fldChar w:fldCharType="separate"/>
          </w:r>
          <w:r w:rsidR="00440A73">
            <w:rPr>
              <w:rFonts w:ascii="Arial" w:hAnsi="Arial" w:cs="Arial"/>
              <w:color w:val="000000"/>
              <w:lang w:val="en-US"/>
            </w:rPr>
            <w:t>[48]</w:t>
          </w:r>
          <w:r w:rsidR="007A43F0" w:rsidRPr="000724D0">
            <w:rPr>
              <w:rFonts w:ascii="Arial" w:hAnsi="Arial" w:cs="Arial"/>
              <w:color w:val="000000"/>
              <w:lang w:val="en-US"/>
            </w:rPr>
            <w:fldChar w:fldCharType="end"/>
          </w:r>
        </w:sdtContent>
      </w:sdt>
      <w:r w:rsidR="007A43F0" w:rsidRPr="000724D0">
        <w:rPr>
          <w:rFonts w:ascii="Arial" w:hAnsi="Arial" w:cs="Arial"/>
          <w:color w:val="000000"/>
          <w:lang w:val="en-US"/>
        </w:rPr>
        <w:t xml:space="preserve">. </w:t>
      </w:r>
      <w:r w:rsidR="0090044A" w:rsidRPr="000724D0">
        <w:rPr>
          <w:rFonts w:ascii="Arial" w:hAnsi="Arial" w:cs="Arial"/>
          <w:color w:val="000000"/>
          <w:lang w:val="en-US"/>
        </w:rPr>
        <w:t xml:space="preserve">These findings </w:t>
      </w:r>
      <w:r w:rsidR="0090044A">
        <w:rPr>
          <w:rFonts w:ascii="Arial" w:hAnsi="Arial" w:cs="Arial"/>
          <w:color w:val="000000"/>
          <w:lang w:val="en-US"/>
        </w:rPr>
        <w:t>are in contrast to</w:t>
      </w:r>
      <w:r w:rsidR="0090044A" w:rsidRPr="000724D0">
        <w:rPr>
          <w:rFonts w:ascii="Arial" w:hAnsi="Arial" w:cs="Arial"/>
          <w:color w:val="000000"/>
          <w:lang w:val="en-US"/>
        </w:rPr>
        <w:t xml:space="preserve"> our study. </w:t>
      </w:r>
      <w:r w:rsidR="0090044A" w:rsidRPr="000724D0">
        <w:rPr>
          <w:rFonts w:ascii="Arial" w:hAnsi="Arial" w:cs="Arial"/>
          <w:i/>
          <w:noProof/>
          <w:color w:val="000000"/>
          <w:lang w:val="en-US"/>
        </w:rPr>
        <w:t>Macrococcus</w:t>
      </w:r>
      <w:r w:rsidR="0090044A" w:rsidRPr="000724D0">
        <w:rPr>
          <w:rFonts w:ascii="Arial" w:hAnsi="Arial" w:cs="Arial"/>
          <w:color w:val="000000"/>
          <w:lang w:val="en-US"/>
        </w:rPr>
        <w:t xml:space="preserve"> is a Gram-positive coccoid bacterium, previously placed into the </w:t>
      </w:r>
      <w:r w:rsidR="0090044A" w:rsidRPr="000724D0">
        <w:rPr>
          <w:rFonts w:ascii="Arial" w:hAnsi="Arial" w:cs="Arial"/>
          <w:i/>
          <w:color w:val="000000"/>
          <w:lang w:val="en-US"/>
        </w:rPr>
        <w:t>Staphylococcus</w:t>
      </w:r>
      <w:r w:rsidR="0090044A" w:rsidRPr="000724D0">
        <w:rPr>
          <w:rFonts w:ascii="Arial" w:hAnsi="Arial" w:cs="Arial"/>
          <w:color w:val="000000"/>
          <w:lang w:val="en-US"/>
        </w:rPr>
        <w:t xml:space="preserve"> genus but since 1998 assigned to its own genus</w:t>
      </w:r>
      <w:r w:rsidR="00AC76E7" w:rsidRPr="000724D0">
        <w:rPr>
          <w:rFonts w:ascii="Arial" w:hAnsi="Arial" w:cs="Arial"/>
          <w:color w:val="000000"/>
          <w:lang w:val="en-US"/>
        </w:rPr>
        <w:t xml:space="preserve"> </w:t>
      </w:r>
      <w:sdt>
        <w:sdtPr>
          <w:rPr>
            <w:rFonts w:ascii="Arial" w:hAnsi="Arial" w:cs="Arial"/>
            <w:color w:val="000000"/>
            <w:lang w:val="en-US"/>
          </w:rPr>
          <w:alias w:val="Don't edit this field"/>
          <w:tag w:val="CitaviPlaceholder#66db569d-bbf2-4765-9d6a-ef9716882729"/>
          <w:id w:val="-1320262002"/>
          <w:placeholder>
            <w:docPart w:val="DefaultPlaceholder_-1854013440"/>
          </w:placeholder>
        </w:sdtPr>
        <w:sdtContent>
          <w:r w:rsidR="00AC76E7" w:rsidRPr="000724D0">
            <w:rPr>
              <w:rFonts w:ascii="Arial" w:hAnsi="Arial" w:cs="Arial"/>
              <w:color w:val="000000"/>
              <w:lang w:val="en-US"/>
            </w:rPr>
            <w:fldChar w:fldCharType="begin"/>
          </w:r>
          <w:r w:rsidR="001030D9">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JzLmFhbWJzLjIwMTguMDUuMDA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wMzQyNzIwIiwiVXJpU3RyaW5nIjoiaHR0cDovL3d3dy5uY2JpLm5sbS5uaWguZ292L3B1Ym1lZC8zMDM0Mjcy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Vva2xpcyBBcG9zdG9sb3BvdWxvcyIsIkNyZWF0ZWRPbiI6IjIwMTktMDMtMjhUMDk6MTQ6NTMiLCJNb2RpZmllZEJ5IjoiX05lb2tsaXMgQXBvc3RvbG9wb3Vsb3MiLCJJZCI6ImM4MTc2N2ZkLWI3ZGItNDNkYS04Y2IwLTBlZGRlYTAzOTgxNCIsIk1vZGlmaWVkT24iOiIyMDE5LTAzLTI4VDA5OjE1OjAw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xNi9icy5hYW1icy4yMDE4LjA1LjAwMiIsIlVyaVN0cmluZyI6Imh0dHBzOi8vZG9pLm9yZy8xMC4xMDE2L2JzLmFhbWJzLjIwMTguMDUuMDA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}</w:instrText>
          </w:r>
          <w:r w:rsidR="00AC76E7" w:rsidRPr="000724D0">
            <w:rPr>
              <w:rFonts w:ascii="Arial" w:hAnsi="Arial" w:cs="Arial"/>
              <w:color w:val="000000"/>
              <w:lang w:val="en-US"/>
            </w:rPr>
            <w:fldChar w:fldCharType="separate"/>
          </w:r>
          <w:r w:rsidR="001030D9">
            <w:rPr>
              <w:rFonts w:ascii="Arial" w:hAnsi="Arial" w:cs="Arial"/>
              <w:color w:val="000000"/>
              <w:lang w:val="en-US"/>
            </w:rPr>
            <w:t>[58]</w:t>
          </w:r>
          <w:r w:rsidR="00AC76E7" w:rsidRPr="000724D0">
            <w:rPr>
              <w:rFonts w:ascii="Arial" w:hAnsi="Arial" w:cs="Arial"/>
              <w:color w:val="000000"/>
              <w:lang w:val="en-US"/>
            </w:rPr>
            <w:fldChar w:fldCharType="end"/>
          </w:r>
        </w:sdtContent>
      </w:sdt>
      <w:r w:rsidR="00AC76E7" w:rsidRPr="000724D0">
        <w:rPr>
          <w:rFonts w:ascii="Arial" w:hAnsi="Arial" w:cs="Arial"/>
          <w:color w:val="000000"/>
          <w:lang w:val="en-US"/>
        </w:rPr>
        <w:t xml:space="preserve">. </w:t>
      </w:r>
      <w:r w:rsidR="00780E07" w:rsidRPr="000724D0">
        <w:rPr>
          <w:rFonts w:ascii="Arial" w:hAnsi="Arial" w:cs="Arial"/>
          <w:color w:val="000000"/>
          <w:lang w:val="en-US"/>
        </w:rPr>
        <w:t>It is composed of eight species that are closely related with species of the</w:t>
      </w:r>
      <w:r w:rsidR="00780E07">
        <w:rPr>
          <w:rFonts w:ascii="Arial" w:hAnsi="Arial" w:cs="Arial"/>
          <w:color w:val="000000"/>
          <w:lang w:val="en-US"/>
        </w:rPr>
        <w:t xml:space="preserve"> genus</w:t>
      </w:r>
      <w:r w:rsidR="00780E07" w:rsidRPr="000724D0">
        <w:rPr>
          <w:rFonts w:ascii="Arial" w:hAnsi="Arial" w:cs="Arial"/>
          <w:color w:val="000000"/>
          <w:lang w:val="en-US"/>
        </w:rPr>
        <w:t xml:space="preserve"> </w:t>
      </w:r>
      <w:r w:rsidR="00780E07" w:rsidRPr="000724D0">
        <w:rPr>
          <w:rFonts w:ascii="Arial" w:hAnsi="Arial" w:cs="Arial"/>
          <w:i/>
          <w:color w:val="000000"/>
          <w:lang w:val="en-US"/>
        </w:rPr>
        <w:t>Staphylococcus</w:t>
      </w:r>
      <w:r w:rsidR="00780E07" w:rsidRPr="000724D0">
        <w:rPr>
          <w:rFonts w:ascii="Arial" w:hAnsi="Arial" w:cs="Arial"/>
          <w:color w:val="000000"/>
          <w:lang w:val="en-US"/>
        </w:rPr>
        <w:t xml:space="preserve"> </w:t>
      </w:r>
      <w:sdt>
        <w:sdtPr>
          <w:rPr>
            <w:rFonts w:ascii="Arial" w:hAnsi="Arial" w:cs="Arial"/>
            <w:color w:val="000000"/>
            <w:lang w:val="en-US"/>
          </w:rPr>
          <w:alias w:val="Don't edit this field"/>
          <w:tag w:val="CitaviPlaceholder#9449d468-83a9-4da7-8f1e-47b76e3beacd"/>
          <w:id w:val="1690572142"/>
          <w:placeholder>
            <w:docPart w:val="DefaultPlaceholder_-1854013440"/>
          </w:placeholder>
        </w:sdtPr>
        <w:sdtContent>
          <w:r w:rsidR="007F0D2A" w:rsidRPr="000724D0">
            <w:rPr>
              <w:rFonts w:ascii="Arial" w:hAnsi="Arial" w:cs="Arial"/>
              <w:color w:val="000000"/>
              <w:lang w:val="en-US"/>
            </w:rPr>
            <w:fldChar w:fldCharType="begin"/>
          </w:r>
          <w:r w:rsidR="001030D9">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JzLmFhbWJzLjIwMTguMDUuMDA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wMzQyNzIwIiwiVXJpU3RyaW5nIjoiaHR0cDovL3d3dy5uY2JpLm5sbS5uaWguZ292L3B1Ym1lZC8zMDM0Mjcy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Vva2xpcyBBcG9zdG9sb3BvdWxvcyIsIkNyZWF0ZWRPbiI6IjIwMTktMDMtMjhUMDk6MTQ6NTMiLCJNb2RpZmllZEJ5IjoiX05lb2tsaXMgQXBvc3RvbG9wb3Vsb3MiLCJJZCI6ImM4MTc2N2ZkLWI3ZGItNDNkYS04Y2IwLTBlZGRlYTAzOTgxNCIsIk1vZGlmaWVkT24iOiIyMDE5LTAzLTI4VDA5OjE1OjAw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xNi9icy5hYW1icy4yMDE4LjA1LjAwMiIsIlVyaVN0cmluZyI6Imh0dHBzOi8vZG9pLm9yZy8xMC4xMDE2L2JzLmFhbWJzLjIwMTguMDUuMDA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}</w:instrText>
          </w:r>
          <w:r w:rsidR="007F0D2A" w:rsidRPr="000724D0">
            <w:rPr>
              <w:rFonts w:ascii="Arial" w:hAnsi="Arial" w:cs="Arial"/>
              <w:color w:val="000000"/>
              <w:lang w:val="en-US"/>
            </w:rPr>
            <w:fldChar w:fldCharType="separate"/>
          </w:r>
          <w:r w:rsidR="001030D9">
            <w:rPr>
              <w:rFonts w:ascii="Arial" w:hAnsi="Arial" w:cs="Arial"/>
              <w:color w:val="000000"/>
              <w:lang w:val="en-US"/>
            </w:rPr>
            <w:t>[58]</w:t>
          </w:r>
          <w:r w:rsidR="007F0D2A" w:rsidRPr="000724D0">
            <w:rPr>
              <w:rFonts w:ascii="Arial" w:hAnsi="Arial" w:cs="Arial"/>
              <w:color w:val="000000"/>
              <w:lang w:val="en-US"/>
            </w:rPr>
            <w:fldChar w:fldCharType="end"/>
          </w:r>
        </w:sdtContent>
      </w:sdt>
      <w:r w:rsidR="0011284F" w:rsidRPr="000724D0">
        <w:rPr>
          <w:rFonts w:ascii="Arial" w:hAnsi="Arial" w:cs="Arial"/>
          <w:color w:val="000000"/>
          <w:lang w:val="en-US"/>
        </w:rPr>
        <w:t>.</w:t>
      </w:r>
      <w:r w:rsidR="007F0D2A" w:rsidRPr="000724D0">
        <w:rPr>
          <w:rFonts w:ascii="Arial" w:hAnsi="Arial" w:cs="Arial"/>
          <w:color w:val="000000"/>
          <w:lang w:val="en-US"/>
        </w:rPr>
        <w:t xml:space="preserve"> </w:t>
      </w:r>
      <w:r w:rsidR="002C1272" w:rsidRPr="000724D0">
        <w:rPr>
          <w:rFonts w:ascii="Arial" w:hAnsi="Arial" w:cs="Arial"/>
          <w:color w:val="000000"/>
          <w:lang w:val="en-US"/>
        </w:rPr>
        <w:t xml:space="preserve">Current information </w:t>
      </w:r>
      <w:r w:rsidR="002C1272">
        <w:rPr>
          <w:rFonts w:ascii="Arial" w:hAnsi="Arial" w:cs="Arial"/>
          <w:color w:val="000000"/>
          <w:lang w:val="en-US"/>
        </w:rPr>
        <w:t>on</w:t>
      </w:r>
      <w:r w:rsidR="002C1272" w:rsidRPr="000724D0">
        <w:rPr>
          <w:rFonts w:ascii="Arial" w:hAnsi="Arial" w:cs="Arial"/>
          <w:color w:val="000000"/>
          <w:lang w:val="en-US"/>
        </w:rPr>
        <w:t xml:space="preserve"> the distribution of </w:t>
      </w:r>
      <w:proofErr w:type="spellStart"/>
      <w:r w:rsidR="002C1272" w:rsidRPr="000724D0">
        <w:rPr>
          <w:rFonts w:ascii="Arial" w:hAnsi="Arial" w:cs="Arial"/>
          <w:i/>
          <w:color w:val="000000"/>
          <w:lang w:val="en-US"/>
        </w:rPr>
        <w:t>Macrococcus</w:t>
      </w:r>
      <w:proofErr w:type="spellEnd"/>
      <w:r w:rsidR="002C1272" w:rsidRPr="000724D0">
        <w:rPr>
          <w:rFonts w:ascii="Arial" w:hAnsi="Arial" w:cs="Arial"/>
          <w:color w:val="000000"/>
          <w:lang w:val="en-US"/>
        </w:rPr>
        <w:t xml:space="preserve"> is limited</w:t>
      </w:r>
      <w:r w:rsidR="002C1272">
        <w:rPr>
          <w:rFonts w:ascii="Arial" w:hAnsi="Arial" w:cs="Arial"/>
          <w:color w:val="000000"/>
          <w:lang w:val="en-US"/>
        </w:rPr>
        <w:t>.</w:t>
      </w:r>
      <w:r w:rsidR="002C1272" w:rsidRPr="00BE29FF">
        <w:rPr>
          <w:rFonts w:ascii="Arial" w:hAnsi="Arial" w:cs="Arial"/>
          <w:color w:val="000000"/>
          <w:lang w:val="en-US"/>
        </w:rPr>
        <w:t xml:space="preserve"> </w:t>
      </w:r>
      <w:r w:rsidR="002C1272" w:rsidRPr="00241E04">
        <w:rPr>
          <w:rFonts w:ascii="Arial" w:hAnsi="Arial" w:cs="Arial"/>
          <w:color w:val="000000"/>
          <w:lang w:val="en-US"/>
        </w:rPr>
        <w:t>This genus is described primarily as part of the microbiota of mammals and in milk and meat according to a current review paper</w:t>
      </w:r>
      <w:r w:rsidR="002C1272" w:rsidRPr="00241E04" w:rsidDel="00BA322D">
        <w:rPr>
          <w:rFonts w:ascii="Arial" w:hAnsi="Arial" w:cs="Arial"/>
          <w:color w:val="000000"/>
          <w:lang w:val="en-US"/>
        </w:rPr>
        <w:t xml:space="preserve"> </w:t>
      </w:r>
      <w:sdt>
        <w:sdtPr>
          <w:rPr>
            <w:rFonts w:ascii="Arial" w:hAnsi="Arial" w:cs="Arial"/>
            <w:color w:val="000000"/>
            <w:lang w:val="en-US"/>
          </w:rPr>
          <w:alias w:val="Don't edit this field"/>
          <w:tag w:val="CitaviPlaceholder#eebb32f1-f382-4d5d-9964-53c0b2018501"/>
          <w:id w:val="1697351573"/>
          <w:placeholder>
            <w:docPart w:val="DefaultPlaceholder_-1854013440"/>
          </w:placeholder>
        </w:sdtPr>
        <w:sdtContent>
          <w:r w:rsidR="00B813E9" w:rsidRPr="00241E04">
            <w:rPr>
              <w:rFonts w:ascii="Arial" w:hAnsi="Arial" w:cs="Arial"/>
              <w:color w:val="000000"/>
              <w:lang w:val="en-US"/>
            </w:rPr>
            <w:fldChar w:fldCharType="begin"/>
          </w:r>
          <w:r w:rsidR="001030D9">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JzLmFhbWJzLjIwMTguMDUuMDA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wMzQyNzIwIiwiVXJpU3RyaW5nIjoiaHR0cDovL3d3dy5uY2JpLm5sbS5uaWguZ292L3B1Ym1lZC8zMDM0Mjcy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Vva2xpcyBBcG9zdG9sb3BvdWxvcyIsIkNyZWF0ZWRPbiI6IjIwMTktMDMtMjhUMDk6MTQ6NTMiLCJNb2RpZmllZEJ5IjoiX05lb2tsaXMgQXBvc3RvbG9wb3Vsb3MiLCJJZCI6ImM4MTc2N2ZkLWI3ZGItNDNkYS04Y2IwLTBlZGRlYTAzOTgxNCIsIk1vZGlmaWVkT24iOiIyMDE5LTAzLTI4VDA5OjE1OjAw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xNi9icy5hYW1icy4yMDE4LjA1LjAwMiIsIlVyaVN0cmluZyI6Imh0dHBzOi8vZG9pLm9yZy8xMC4xMDE2L2JzLmFhbWJzLjIwMTguMDUuMDA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}</w:instrText>
          </w:r>
          <w:r w:rsidR="00B813E9" w:rsidRPr="00241E04">
            <w:rPr>
              <w:rFonts w:ascii="Arial" w:hAnsi="Arial" w:cs="Arial"/>
              <w:color w:val="000000"/>
              <w:lang w:val="en-US"/>
            </w:rPr>
            <w:fldChar w:fldCharType="separate"/>
          </w:r>
          <w:r w:rsidR="001030D9">
            <w:rPr>
              <w:rFonts w:ascii="Arial" w:hAnsi="Arial" w:cs="Arial"/>
              <w:color w:val="000000"/>
              <w:lang w:val="en-US"/>
            </w:rPr>
            <w:t>[58]</w:t>
          </w:r>
          <w:r w:rsidR="00B813E9" w:rsidRPr="00241E04">
            <w:rPr>
              <w:rFonts w:ascii="Arial" w:hAnsi="Arial" w:cs="Arial"/>
              <w:color w:val="000000"/>
              <w:lang w:val="en-US"/>
            </w:rPr>
            <w:fldChar w:fldCharType="end"/>
          </w:r>
        </w:sdtContent>
      </w:sdt>
      <w:r w:rsidR="00B813E9" w:rsidRPr="00241E04">
        <w:rPr>
          <w:rFonts w:ascii="Arial" w:hAnsi="Arial" w:cs="Arial"/>
          <w:color w:val="000000"/>
          <w:lang w:val="en-US"/>
        </w:rPr>
        <w:t xml:space="preserve">. </w:t>
      </w:r>
      <w:r w:rsidR="00031B79" w:rsidRPr="00241E04">
        <w:rPr>
          <w:rFonts w:ascii="Arial" w:hAnsi="Arial" w:cs="Arial"/>
          <w:color w:val="000000"/>
          <w:lang w:val="en-US"/>
        </w:rPr>
        <w:t xml:space="preserve">Even though it is considered as a non-pathogenic bacterium, there are a few reports of infections associated with </w:t>
      </w:r>
      <w:proofErr w:type="spellStart"/>
      <w:r w:rsidR="00031B79" w:rsidRPr="00241E04">
        <w:rPr>
          <w:rFonts w:ascii="Arial" w:hAnsi="Arial" w:cs="Arial"/>
          <w:i/>
          <w:color w:val="000000"/>
          <w:lang w:val="en-US"/>
        </w:rPr>
        <w:t>Macrococcus</w:t>
      </w:r>
      <w:proofErr w:type="spellEnd"/>
      <w:r w:rsidR="00031B79" w:rsidRPr="00241E04">
        <w:rPr>
          <w:rFonts w:ascii="Arial" w:hAnsi="Arial" w:cs="Arial"/>
          <w:i/>
          <w:color w:val="000000"/>
          <w:lang w:val="en-US"/>
        </w:rPr>
        <w:t xml:space="preserve"> </w:t>
      </w:r>
      <w:r w:rsidR="00031B79" w:rsidRPr="00241E04">
        <w:rPr>
          <w:rFonts w:ascii="Arial" w:hAnsi="Arial" w:cs="Arial"/>
          <w:i/>
          <w:noProof/>
          <w:color w:val="000000"/>
          <w:lang w:val="en-US"/>
        </w:rPr>
        <w:t>caseolyticus</w:t>
      </w:r>
      <w:r w:rsidR="00031B79" w:rsidRPr="00241E04">
        <w:rPr>
          <w:rFonts w:ascii="Arial" w:hAnsi="Arial" w:cs="Arial"/>
          <w:color w:val="000000"/>
          <w:lang w:val="en-US"/>
        </w:rPr>
        <w:t xml:space="preserve"> and</w:t>
      </w:r>
      <w:r w:rsidR="00031B79" w:rsidRPr="00241E04">
        <w:rPr>
          <w:rFonts w:ascii="Arial" w:hAnsi="Arial" w:cs="Arial"/>
          <w:i/>
          <w:color w:val="000000"/>
          <w:lang w:val="en-US"/>
        </w:rPr>
        <w:t xml:space="preserve"> M. </w:t>
      </w:r>
      <w:r w:rsidR="00031B79" w:rsidRPr="00241E04">
        <w:rPr>
          <w:rFonts w:ascii="Arial" w:hAnsi="Arial" w:cs="Arial"/>
          <w:i/>
          <w:noProof/>
          <w:color w:val="000000"/>
          <w:lang w:val="en-US"/>
        </w:rPr>
        <w:t>canis</w:t>
      </w:r>
      <w:r w:rsidR="00031B79" w:rsidRPr="00241E04" w:rsidDel="00031B79">
        <w:rPr>
          <w:rFonts w:ascii="Arial" w:hAnsi="Arial" w:cs="Arial"/>
          <w:color w:val="000000"/>
          <w:lang w:val="en-US"/>
        </w:rPr>
        <w:t xml:space="preserve"> </w:t>
      </w:r>
      <w:sdt>
        <w:sdtPr>
          <w:rPr>
            <w:rFonts w:ascii="Arial" w:hAnsi="Arial" w:cs="Arial"/>
            <w:color w:val="000000"/>
            <w:lang w:val="en-US"/>
          </w:rPr>
          <w:alias w:val="Don't edit this field"/>
          <w:tag w:val="CitaviPlaceholder#a62569fc-b93f-4222-bc11-3b6cbfe0ad92"/>
          <w:id w:val="-2021305663"/>
          <w:placeholder>
            <w:docPart w:val="DefaultPlaceholder_-1854013440"/>
          </w:placeholder>
        </w:sdtPr>
        <w:sdtContent>
          <w:r w:rsidR="00A6749F" w:rsidRPr="00241E04">
            <w:rPr>
              <w:rFonts w:ascii="Arial" w:hAnsi="Arial" w:cs="Arial"/>
              <w:color w:val="000000"/>
              <w:lang w:val="en-US"/>
            </w:rPr>
            <w:fldChar w:fldCharType="begin"/>
          </w:r>
          <w:r w:rsidR="001030D9">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ExL3ZkZS4xMjQ3N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MC4xMTExL3ZkZS4xMjQ3NCIsIlVyaVN0cmluZyI6Imh0dHBzOi8vZG9pLm9yZy8xMC4xMTExL3ZkZS4xMjQ3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Vva2xpcyBBcG9zdG9sb3BvdWxvcyIsIkNyZWF0ZWRPbiI6IjIwMTktMDMtMjhUMDk6NDA6MTEiLCJNb2RpZmllZEJ5IjoiX05lb2tsaXMgQXBvc3RvbG9wb3Vsb3MiLCJJZCI6IjVjODkyM2FmLTNkYjQtNDg3NC04OGIxLTBiZGFmZTdhZTdkZCIsIk1vZGlmaWVkT24iOiIyMDE5LTAzLTI4VDA5OjQwOjI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Mjg3NDg1MzMiLCJVcmlTdHJpbmciOiJodHRwOi8vd3d3Lm5jYmkubmxtLm5paC5nb3YvcHVibWVkLzI4NzQ4NTM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k5L2lqc2VtLjAuMDAxNjczIiwiRWRpdG9ycyI6W10sIkV2YWx1YXRpb25Db21wbGV4aXR5IjowLCJFdmFsdWF0aW9uU291cmNlVGV4dEZvcm1hdCI6MCwiR3JvdXBzIjpbXSwiSGFzTGFiZWwxIjpmYWxzZSwiSGFzTGFiZWwyIjpmYWxzZSwiS2V5d29yZHMiOltdLCJMYW5ndWFnZSI6ImVuZyIsIkxhbmd1YWdlQ29kZSI6ImVuIi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I3OTAyMjg2IiwiVXJpU3RyaW5nIjoiaHR0cDovL3d3dy5uY2JpLm5sbS5uaWguZ292L3B1Ym1lZC8yNzkwMjI4Ni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}</w:instrText>
          </w:r>
          <w:r w:rsidR="00A6749F" w:rsidRPr="00241E04">
            <w:rPr>
              <w:rFonts w:ascii="Arial" w:hAnsi="Arial" w:cs="Arial"/>
              <w:color w:val="000000"/>
              <w:lang w:val="en-US"/>
            </w:rPr>
            <w:fldChar w:fldCharType="separate"/>
          </w:r>
          <w:r w:rsidR="001030D9">
            <w:rPr>
              <w:rFonts w:ascii="Arial" w:hAnsi="Arial" w:cs="Arial"/>
              <w:color w:val="000000"/>
              <w:lang w:val="en-US"/>
            </w:rPr>
            <w:t>[59–62]</w:t>
          </w:r>
          <w:r w:rsidR="00A6749F" w:rsidRPr="00241E04">
            <w:rPr>
              <w:rFonts w:ascii="Arial" w:hAnsi="Arial" w:cs="Arial"/>
              <w:color w:val="000000"/>
              <w:lang w:val="en-US"/>
            </w:rPr>
            <w:fldChar w:fldCharType="end"/>
          </w:r>
        </w:sdtContent>
      </w:sdt>
      <w:r w:rsidR="00E966F4" w:rsidRPr="00241E04">
        <w:rPr>
          <w:rFonts w:ascii="Arial" w:hAnsi="Arial" w:cs="Arial"/>
          <w:color w:val="000000"/>
          <w:lang w:val="en-US"/>
        </w:rPr>
        <w:t>.</w:t>
      </w:r>
      <w:r w:rsidR="0073076F" w:rsidRPr="00241E04">
        <w:rPr>
          <w:rFonts w:ascii="Arial" w:hAnsi="Arial" w:cs="Arial"/>
          <w:color w:val="000000"/>
          <w:lang w:val="en-US"/>
        </w:rPr>
        <w:t xml:space="preserve"> </w:t>
      </w:r>
      <w:r w:rsidR="00861304" w:rsidRPr="000724D0">
        <w:rPr>
          <w:rFonts w:ascii="Arial" w:hAnsi="Arial" w:cs="Arial"/>
          <w:color w:val="000000"/>
          <w:lang w:val="en-US"/>
        </w:rPr>
        <w:t>A recent study found that</w:t>
      </w:r>
      <w:r w:rsidR="00861304">
        <w:rPr>
          <w:rFonts w:ascii="Arial" w:hAnsi="Arial" w:cs="Arial"/>
          <w:color w:val="000000"/>
          <w:lang w:val="en-US"/>
        </w:rPr>
        <w:t xml:space="preserve"> </w:t>
      </w:r>
      <w:r w:rsidR="00861304" w:rsidRPr="000724D0">
        <w:rPr>
          <w:rFonts w:ascii="Arial" w:hAnsi="Arial" w:cs="Arial"/>
          <w:color w:val="000000"/>
          <w:lang w:val="en-US"/>
        </w:rPr>
        <w:t xml:space="preserve">of 162 dogs, </w:t>
      </w:r>
      <w:r w:rsidR="00861304">
        <w:rPr>
          <w:rFonts w:ascii="Arial" w:hAnsi="Arial" w:cs="Arial"/>
          <w:color w:val="000000"/>
          <w:lang w:val="en-US"/>
        </w:rPr>
        <w:t>13</w:t>
      </w:r>
      <w:r w:rsidR="00861304" w:rsidRPr="000724D0">
        <w:rPr>
          <w:rFonts w:ascii="Arial" w:hAnsi="Arial" w:cs="Arial"/>
          <w:color w:val="000000"/>
          <w:lang w:val="en-US"/>
        </w:rPr>
        <w:t xml:space="preserve"> </w:t>
      </w:r>
      <w:r w:rsidR="00861304">
        <w:rPr>
          <w:rFonts w:ascii="Arial" w:hAnsi="Arial" w:cs="Arial"/>
          <w:color w:val="000000"/>
          <w:lang w:val="en-US"/>
        </w:rPr>
        <w:t>carried</w:t>
      </w:r>
      <w:r w:rsidR="00861304" w:rsidRPr="000724D0">
        <w:rPr>
          <w:rFonts w:ascii="Arial" w:hAnsi="Arial" w:cs="Arial"/>
          <w:color w:val="000000"/>
          <w:lang w:val="en-US"/>
        </w:rPr>
        <w:t xml:space="preserve"> </w:t>
      </w:r>
      <w:r w:rsidR="00861304" w:rsidRPr="000724D0">
        <w:rPr>
          <w:rFonts w:ascii="Arial" w:hAnsi="Arial" w:cs="Arial"/>
          <w:i/>
          <w:color w:val="000000"/>
          <w:lang w:val="en-US"/>
        </w:rPr>
        <w:t>M.</w:t>
      </w:r>
      <w:r w:rsidR="00861304">
        <w:rPr>
          <w:rFonts w:ascii="Arial" w:hAnsi="Arial" w:cs="Arial"/>
          <w:i/>
          <w:color w:val="000000"/>
          <w:lang w:val="en-US"/>
        </w:rPr>
        <w:t xml:space="preserve"> </w:t>
      </w:r>
      <w:proofErr w:type="spellStart"/>
      <w:r w:rsidR="00861304" w:rsidRPr="000724D0">
        <w:rPr>
          <w:rFonts w:ascii="Arial" w:hAnsi="Arial" w:cs="Arial"/>
          <w:i/>
          <w:color w:val="000000"/>
          <w:lang w:val="en-US"/>
        </w:rPr>
        <w:t>canis</w:t>
      </w:r>
      <w:proofErr w:type="spellEnd"/>
      <w:r w:rsidR="00861304" w:rsidRPr="000724D0">
        <w:rPr>
          <w:rFonts w:ascii="Arial" w:hAnsi="Arial" w:cs="Arial"/>
          <w:color w:val="000000"/>
          <w:lang w:val="en-US"/>
        </w:rPr>
        <w:t xml:space="preserve"> and six </w:t>
      </w:r>
      <w:r w:rsidR="00861304" w:rsidRPr="000724D0">
        <w:rPr>
          <w:rFonts w:ascii="Arial" w:hAnsi="Arial" w:cs="Arial"/>
          <w:i/>
          <w:color w:val="000000"/>
          <w:lang w:val="en-US"/>
        </w:rPr>
        <w:t>M.</w:t>
      </w:r>
      <w:r w:rsidR="00861304">
        <w:rPr>
          <w:rFonts w:ascii="Arial" w:hAnsi="Arial" w:cs="Arial"/>
          <w:i/>
          <w:color w:val="000000"/>
          <w:lang w:val="en-US"/>
        </w:rPr>
        <w:t xml:space="preserve"> </w:t>
      </w:r>
      <w:proofErr w:type="spellStart"/>
      <w:r w:rsidR="00861304" w:rsidRPr="000724D0">
        <w:rPr>
          <w:rFonts w:ascii="Arial" w:hAnsi="Arial" w:cs="Arial"/>
          <w:i/>
          <w:color w:val="000000"/>
          <w:lang w:val="en-US"/>
        </w:rPr>
        <w:t>caseolyticus</w:t>
      </w:r>
      <w:proofErr w:type="spellEnd"/>
      <w:r w:rsidR="00861304" w:rsidRPr="000724D0">
        <w:rPr>
          <w:rFonts w:ascii="Arial" w:hAnsi="Arial" w:cs="Arial"/>
          <w:color w:val="000000"/>
          <w:lang w:val="en-US"/>
        </w:rPr>
        <w:t xml:space="preserve"> </w:t>
      </w:r>
      <w:r w:rsidR="00861304">
        <w:rPr>
          <w:rFonts w:ascii="Arial" w:hAnsi="Arial" w:cs="Arial"/>
          <w:color w:val="000000"/>
          <w:lang w:val="en-US"/>
        </w:rPr>
        <w:t>predominately in cutaneous (axilla and groin) non-infectious sites</w:t>
      </w:r>
      <w:r w:rsidR="00861304" w:rsidRPr="000724D0">
        <w:rPr>
          <w:rFonts w:ascii="Arial" w:hAnsi="Arial" w:cs="Arial"/>
          <w:color w:val="000000"/>
          <w:lang w:val="en-US"/>
        </w:rPr>
        <w:t xml:space="preserve">. Six </w:t>
      </w:r>
      <w:r w:rsidR="00861304" w:rsidRPr="000724D0">
        <w:rPr>
          <w:rFonts w:ascii="Arial" w:hAnsi="Arial" w:cs="Arial"/>
          <w:i/>
          <w:color w:val="000000"/>
          <w:lang w:val="en-US"/>
        </w:rPr>
        <w:t>M.</w:t>
      </w:r>
      <w:r w:rsidR="00861304">
        <w:rPr>
          <w:rFonts w:ascii="Arial" w:hAnsi="Arial" w:cs="Arial"/>
          <w:i/>
          <w:color w:val="000000"/>
          <w:lang w:val="en-US"/>
        </w:rPr>
        <w:t xml:space="preserve"> </w:t>
      </w:r>
      <w:proofErr w:type="spellStart"/>
      <w:r w:rsidR="00861304" w:rsidRPr="000724D0">
        <w:rPr>
          <w:rFonts w:ascii="Arial" w:hAnsi="Arial" w:cs="Arial"/>
          <w:i/>
          <w:color w:val="000000"/>
          <w:lang w:val="en-US"/>
        </w:rPr>
        <w:t>canis</w:t>
      </w:r>
      <w:proofErr w:type="spellEnd"/>
      <w:r w:rsidR="00861304" w:rsidRPr="000724D0">
        <w:rPr>
          <w:rFonts w:ascii="Arial" w:hAnsi="Arial" w:cs="Arial"/>
          <w:color w:val="000000"/>
          <w:lang w:val="en-US"/>
        </w:rPr>
        <w:t xml:space="preserve"> and </w:t>
      </w:r>
      <w:r w:rsidR="00861304">
        <w:rPr>
          <w:rFonts w:ascii="Arial" w:hAnsi="Arial" w:cs="Arial"/>
          <w:color w:val="000000"/>
          <w:lang w:val="en-US"/>
        </w:rPr>
        <w:t xml:space="preserve">one </w:t>
      </w:r>
      <w:r w:rsidR="00861304" w:rsidRPr="000724D0">
        <w:rPr>
          <w:rFonts w:ascii="Arial" w:hAnsi="Arial" w:cs="Arial"/>
          <w:i/>
          <w:color w:val="000000"/>
          <w:lang w:val="en-US"/>
        </w:rPr>
        <w:t xml:space="preserve">M. </w:t>
      </w:r>
      <w:r w:rsidR="00861304" w:rsidRPr="000724D0">
        <w:rPr>
          <w:rFonts w:ascii="Arial" w:hAnsi="Arial" w:cs="Arial"/>
          <w:i/>
          <w:noProof/>
          <w:color w:val="000000"/>
          <w:lang w:val="en-US"/>
        </w:rPr>
        <w:t>caseolyticus</w:t>
      </w:r>
      <w:r w:rsidR="00861304" w:rsidRPr="000724D0">
        <w:rPr>
          <w:rFonts w:ascii="Arial" w:hAnsi="Arial" w:cs="Arial"/>
          <w:color w:val="000000"/>
          <w:lang w:val="en-US"/>
        </w:rPr>
        <w:t xml:space="preserve"> </w:t>
      </w:r>
      <w:r w:rsidR="00861304">
        <w:rPr>
          <w:rFonts w:ascii="Arial" w:hAnsi="Arial" w:cs="Arial"/>
          <w:color w:val="000000"/>
          <w:lang w:val="en-US"/>
        </w:rPr>
        <w:t>strains</w:t>
      </w:r>
      <w:r w:rsidR="00861304" w:rsidRPr="000724D0">
        <w:rPr>
          <w:rFonts w:ascii="Arial" w:hAnsi="Arial" w:cs="Arial"/>
          <w:color w:val="000000"/>
          <w:lang w:val="en-US"/>
        </w:rPr>
        <w:t xml:space="preserve"> were isolated from animals with rhinitis, otitis externa, dermatitis and mastitis</w:t>
      </w:r>
      <w:r w:rsidR="006F1119" w:rsidRPr="000724D0">
        <w:rPr>
          <w:rFonts w:ascii="Arial" w:hAnsi="Arial" w:cs="Arial"/>
          <w:color w:val="000000"/>
          <w:lang w:val="en-US"/>
        </w:rPr>
        <w:t xml:space="preserve"> </w:t>
      </w:r>
      <w:sdt>
        <w:sdtPr>
          <w:rPr>
            <w:rFonts w:ascii="Arial" w:hAnsi="Arial" w:cs="Arial"/>
            <w:color w:val="000000"/>
            <w:lang w:val="en-US"/>
          </w:rPr>
          <w:alias w:val="Don't edit this field"/>
          <w:tag w:val="CitaviPlaceholder#deb0da9e-e1f8-4165-ba02-18cad7010ac7"/>
          <w:id w:val="-1755732883"/>
          <w:placeholder>
            <w:docPart w:val="DefaultPlaceholder_-1854013440"/>
          </w:placeholder>
        </w:sdtPr>
        <w:sdtContent>
          <w:r w:rsidR="00134FF1" w:rsidRPr="00241E04">
            <w:rPr>
              <w:rFonts w:ascii="Arial" w:hAnsi="Arial" w:cs="Arial"/>
              <w:color w:val="000000"/>
              <w:lang w:val="en-US"/>
            </w:rPr>
            <w:fldChar w:fldCharType="begin"/>
          </w:r>
          <w:r w:rsidR="001030D9">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ExL3ZkZS4xMjQ3N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MC4xMTExL3ZkZS4xMjQ3NCIsIlVyaVN0cmluZyI6Imh0dHBzOi8vZG9pLm9yZy8xMC4xMTExL3ZkZS4xMjQ3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Vva2xpcyBBcG9zdG9sb3BvdWxvcyIsIkNyZWF0ZWRPbiI6IjIwMTktMDMtMjhUMDk6NDA6MTEiLCJNb2RpZmllZEJ5IjoiX05lb2tsaXMgQXBvc3RvbG9wb3Vsb3MiLCJJZCI6IjVjODkyM2FmLTNkYjQtNDg3NC04OGIxLTBiZGFmZTdhZTdkZCIsIk1vZGlmaWVkT24iOiIyMDE5LTAzLTI4VDA5OjQwOjI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Mjg3NDg1MzMiLCJVcmlTdHJpbmciOiJodHRwOi8vd3d3Lm5jYmkubmxtLm5paC5nb3YvcHVibWVkLzI4NzQ4NTM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}</w:instrText>
          </w:r>
          <w:r w:rsidR="00134FF1" w:rsidRPr="00241E04">
            <w:rPr>
              <w:rFonts w:ascii="Arial" w:hAnsi="Arial" w:cs="Arial"/>
              <w:color w:val="000000"/>
              <w:lang w:val="en-US"/>
            </w:rPr>
            <w:fldChar w:fldCharType="separate"/>
          </w:r>
          <w:r w:rsidR="001030D9">
            <w:rPr>
              <w:rFonts w:ascii="Arial" w:hAnsi="Arial" w:cs="Arial"/>
              <w:color w:val="000000"/>
              <w:lang w:val="en-US"/>
            </w:rPr>
            <w:t>[59]</w:t>
          </w:r>
          <w:r w:rsidR="00134FF1" w:rsidRPr="00241E04">
            <w:rPr>
              <w:rFonts w:ascii="Arial" w:hAnsi="Arial" w:cs="Arial"/>
              <w:color w:val="000000"/>
              <w:lang w:val="en-US"/>
            </w:rPr>
            <w:fldChar w:fldCharType="end"/>
          </w:r>
        </w:sdtContent>
      </w:sdt>
      <w:r w:rsidR="006E10CB" w:rsidRPr="00241E04">
        <w:rPr>
          <w:rFonts w:ascii="Arial" w:hAnsi="Arial" w:cs="Arial"/>
          <w:color w:val="000000"/>
          <w:lang w:val="en-US"/>
        </w:rPr>
        <w:t xml:space="preserve">. </w:t>
      </w:r>
      <w:r w:rsidR="00B67794" w:rsidRPr="000724D0">
        <w:rPr>
          <w:rFonts w:ascii="Arial" w:hAnsi="Arial" w:cs="Arial"/>
          <w:color w:val="000000"/>
          <w:lang w:val="en-US"/>
        </w:rPr>
        <w:t xml:space="preserve">As both healthy and infected skin was colonized, it </w:t>
      </w:r>
      <w:r w:rsidR="00B67794">
        <w:rPr>
          <w:rFonts w:ascii="Arial" w:hAnsi="Arial" w:cs="Arial"/>
          <w:color w:val="000000"/>
          <w:lang w:val="en-US"/>
        </w:rPr>
        <w:t>was</w:t>
      </w:r>
      <w:r w:rsidR="00B67794" w:rsidRPr="000724D0">
        <w:rPr>
          <w:rFonts w:ascii="Arial" w:hAnsi="Arial" w:cs="Arial"/>
          <w:color w:val="000000"/>
          <w:lang w:val="en-US"/>
        </w:rPr>
        <w:t xml:space="preserve"> concluded that </w:t>
      </w:r>
      <w:r w:rsidR="00B67794" w:rsidRPr="000724D0">
        <w:rPr>
          <w:rFonts w:ascii="Arial" w:hAnsi="Arial" w:cs="Arial"/>
          <w:i/>
          <w:noProof/>
          <w:color w:val="000000"/>
          <w:lang w:val="en-US"/>
        </w:rPr>
        <w:t>Macrococcus</w:t>
      </w:r>
      <w:r w:rsidR="00B67794" w:rsidRPr="000724D0">
        <w:rPr>
          <w:rFonts w:ascii="Arial" w:hAnsi="Arial" w:cs="Arial"/>
          <w:color w:val="000000"/>
          <w:lang w:val="en-US"/>
        </w:rPr>
        <w:t xml:space="preserve"> is an important opportunistic bacterium of the canine skin</w:t>
      </w:r>
      <w:r w:rsidR="00A82464" w:rsidRPr="000724D0">
        <w:rPr>
          <w:rFonts w:ascii="Arial" w:hAnsi="Arial" w:cs="Arial"/>
          <w:color w:val="000000"/>
          <w:lang w:val="en-US"/>
        </w:rPr>
        <w:t xml:space="preserve"> </w:t>
      </w:r>
      <w:sdt>
        <w:sdtPr>
          <w:rPr>
            <w:rFonts w:ascii="Arial" w:hAnsi="Arial" w:cs="Arial"/>
            <w:i/>
            <w:color w:val="000000"/>
            <w:lang w:val="en-US"/>
          </w:rPr>
          <w:alias w:val="Don't edit this field"/>
          <w:tag w:val="CitaviPlaceholder#2df78faa-a597-425c-a8a1-3e8e346b880b"/>
          <w:id w:val="2091577750"/>
          <w:placeholder>
            <w:docPart w:val="DefaultPlaceholder_-1854013440"/>
          </w:placeholder>
        </w:sdtPr>
        <w:sdtEndPr>
          <w:rPr>
            <w:i w:val="0"/>
          </w:rPr>
        </w:sdtEndPr>
        <w:sdtContent>
          <w:r w:rsidR="006E3311" w:rsidRPr="00241E04">
            <w:rPr>
              <w:rFonts w:ascii="Arial" w:hAnsi="Arial" w:cs="Arial"/>
              <w:color w:val="000000"/>
              <w:lang w:val="en-US"/>
            </w:rPr>
            <w:fldChar w:fldCharType="begin"/>
          </w:r>
          <w:r w:rsidR="001030D9">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ExL3ZkZS4xMjQ3N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MC4xMTExL3ZkZS4xMjQ3NCIsIlVyaVN0cmluZyI6Imh0dHBzOi8vZG9pLm9yZy8xMC4xMTExL3ZkZS4xMjQ3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Vva2xpcyBBcG9zdG9sb3BvdWxvcyIsIkNyZWF0ZWRPbiI6IjIwMTktMDMtMjhUMDk6NDA6MTEiLCJNb2RpZmllZEJ5IjoiX05lb2tsaXMgQXBvc3RvbG9wb3Vsb3MiLCJJZCI6IjVjODkyM2FmLTNkYjQtNDg3NC04OGIxLTBiZGFmZTdhZTdkZCIsIk1vZGlmaWVkT24iOiIyMDE5LTAzLTI4VDA5OjQwOjI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Mjg3NDg1MzMiLCJVcmlTdHJpbmciOiJodHRwOi8vd3d3Lm5jYmkubmxtLm5paC5nb3YvcHVibWVkLzI4NzQ4NTM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}</w:instrText>
          </w:r>
          <w:r w:rsidR="006E3311" w:rsidRPr="00241E04">
            <w:rPr>
              <w:rFonts w:ascii="Arial" w:hAnsi="Arial" w:cs="Arial"/>
              <w:color w:val="000000"/>
              <w:lang w:val="en-US"/>
            </w:rPr>
            <w:fldChar w:fldCharType="separate"/>
          </w:r>
          <w:r w:rsidR="001030D9">
            <w:rPr>
              <w:rFonts w:ascii="Arial" w:hAnsi="Arial" w:cs="Arial"/>
              <w:color w:val="000000"/>
              <w:lang w:val="en-US"/>
            </w:rPr>
            <w:t>[59]</w:t>
          </w:r>
          <w:r w:rsidR="006E3311" w:rsidRPr="00241E04">
            <w:rPr>
              <w:rFonts w:ascii="Arial" w:hAnsi="Arial" w:cs="Arial"/>
              <w:color w:val="000000"/>
              <w:lang w:val="en-US"/>
            </w:rPr>
            <w:fldChar w:fldCharType="end"/>
          </w:r>
        </w:sdtContent>
      </w:sdt>
      <w:r w:rsidR="006E3311" w:rsidRPr="00241E04">
        <w:rPr>
          <w:rFonts w:ascii="Arial" w:hAnsi="Arial" w:cs="Arial"/>
          <w:color w:val="000000"/>
          <w:lang w:val="en-US"/>
        </w:rPr>
        <w:t xml:space="preserve">. </w:t>
      </w:r>
      <w:del w:id="786" w:author="Neoklis" w:date="2020-08-28T09:32:00Z">
        <w:r w:rsidR="00905E07" w:rsidDel="0029712E">
          <w:rPr>
            <w:rFonts w:ascii="Arial" w:hAnsi="Arial" w:cs="Arial"/>
            <w:color w:val="000000"/>
            <w:lang w:val="en-US"/>
          </w:rPr>
          <w:delText xml:space="preserve">Our study underlines </w:delText>
        </w:r>
        <w:r w:rsidR="00905E07" w:rsidRPr="00511C0A" w:rsidDel="0029712E">
          <w:rPr>
            <w:rFonts w:ascii="Arial" w:hAnsi="Arial" w:cs="Arial"/>
            <w:color w:val="000000"/>
            <w:lang w:val="en-US"/>
          </w:rPr>
          <w:delText>this, as</w:delText>
        </w:r>
      </w:del>
      <w:ins w:id="787" w:author="Neoklis" w:date="2020-08-28T09:32:00Z">
        <w:r w:rsidR="0029712E">
          <w:rPr>
            <w:rFonts w:ascii="Arial" w:hAnsi="Arial" w:cs="Arial"/>
            <w:color w:val="000000"/>
            <w:lang w:val="en-US"/>
          </w:rPr>
          <w:t>Because</w:t>
        </w:r>
      </w:ins>
      <w:r w:rsidR="00905E07" w:rsidRPr="00511C0A">
        <w:rPr>
          <w:rFonts w:ascii="Arial" w:hAnsi="Arial" w:cs="Arial"/>
          <w:color w:val="000000"/>
          <w:lang w:val="en-US"/>
        </w:rPr>
        <w:t xml:space="preserve"> </w:t>
      </w:r>
      <w:proofErr w:type="spellStart"/>
      <w:r w:rsidR="00905E07" w:rsidRPr="00511C0A">
        <w:rPr>
          <w:rFonts w:ascii="Arial" w:hAnsi="Arial" w:cs="Arial"/>
          <w:i/>
          <w:color w:val="000000"/>
          <w:lang w:val="en-US"/>
        </w:rPr>
        <w:t>Macrococcus</w:t>
      </w:r>
      <w:proofErr w:type="spellEnd"/>
      <w:r w:rsidR="00905E07" w:rsidRPr="00511C0A">
        <w:rPr>
          <w:rFonts w:ascii="Arial" w:hAnsi="Arial" w:cs="Arial"/>
          <w:color w:val="000000"/>
          <w:lang w:val="en-US"/>
        </w:rPr>
        <w:t xml:space="preserve"> contributed mainly to the difference in bacterial community composition of the axilla between </w:t>
      </w:r>
      <w:r w:rsidR="00905E07">
        <w:rPr>
          <w:rFonts w:ascii="Arial" w:hAnsi="Arial" w:cs="Arial"/>
          <w:color w:val="000000"/>
          <w:lang w:val="en-US"/>
        </w:rPr>
        <w:t>non-allergic and allergic GSDs</w:t>
      </w:r>
      <w:ins w:id="788" w:author="Neoklis" w:date="2020-08-28T09:34:00Z">
        <w:r w:rsidR="00374C3C">
          <w:rPr>
            <w:rFonts w:ascii="Arial" w:hAnsi="Arial" w:cs="Arial"/>
            <w:color w:val="000000"/>
            <w:lang w:val="en-US"/>
          </w:rPr>
          <w:t>,</w:t>
        </w:r>
      </w:ins>
      <w:ins w:id="789" w:author="Neoklis" w:date="2020-08-28T09:33:00Z">
        <w:r w:rsidR="00DC1A3B">
          <w:rPr>
            <w:rFonts w:ascii="Arial" w:hAnsi="Arial" w:cs="Arial"/>
            <w:color w:val="000000"/>
            <w:lang w:val="en-US"/>
          </w:rPr>
          <w:t xml:space="preserve"> and was</w:t>
        </w:r>
      </w:ins>
      <w:ins w:id="790" w:author="Stefanie Glaeser" w:date="2021-02-18T11:09:00Z">
        <w:r w:rsidR="000D5233">
          <w:rPr>
            <w:rFonts w:ascii="Arial" w:hAnsi="Arial" w:cs="Arial"/>
            <w:color w:val="000000"/>
            <w:lang w:val="en-US"/>
          </w:rPr>
          <w:t xml:space="preserve"> the</w:t>
        </w:r>
      </w:ins>
      <w:ins w:id="791" w:author="Neoklis" w:date="2020-08-28T09:33:00Z">
        <w:del w:id="792" w:author="Stefanie Glaeser" w:date="2021-02-18T11:09:00Z">
          <w:r w:rsidR="00DC1A3B" w:rsidDel="000D5233">
            <w:rPr>
              <w:rFonts w:ascii="Arial" w:hAnsi="Arial" w:cs="Arial"/>
              <w:color w:val="000000"/>
              <w:lang w:val="en-US"/>
            </w:rPr>
            <w:delText xml:space="preserve"> t</w:delText>
          </w:r>
          <w:r w:rsidR="00DC1A3B" w:rsidRPr="00BB5F2A" w:rsidDel="000D5233">
            <w:rPr>
              <w:rFonts w:ascii="Arial" w:hAnsi="Arial" w:cs="Arial"/>
              <w:color w:val="000000"/>
              <w:lang w:val="en-US"/>
            </w:rPr>
            <w:delText>he most abundant</w:delText>
          </w:r>
        </w:del>
        <w:r w:rsidR="00DC1A3B" w:rsidRPr="00BB5F2A">
          <w:rPr>
            <w:rFonts w:ascii="Arial" w:hAnsi="Arial" w:cs="Arial"/>
            <w:color w:val="000000"/>
            <w:lang w:val="en-US"/>
          </w:rPr>
          <w:t xml:space="preserve"> genus</w:t>
        </w:r>
      </w:ins>
      <w:ins w:id="793" w:author="Stefanie Glaeser" w:date="2021-02-18T11:10:00Z">
        <w:r w:rsidR="000D5233">
          <w:rPr>
            <w:rFonts w:ascii="Arial" w:hAnsi="Arial" w:cs="Arial"/>
            <w:color w:val="000000"/>
            <w:lang w:val="en-US"/>
          </w:rPr>
          <w:t xml:space="preserve"> </w:t>
        </w:r>
      </w:ins>
      <w:ins w:id="794" w:author="Stefanie Glaeser" w:date="2021-02-18T11:09:00Z">
        <w:r w:rsidR="000D5233">
          <w:rPr>
            <w:rFonts w:ascii="Arial" w:hAnsi="Arial" w:cs="Arial"/>
            <w:color w:val="000000"/>
            <w:lang w:val="en-US"/>
          </w:rPr>
          <w:t xml:space="preserve">with the </w:t>
        </w:r>
      </w:ins>
      <w:ins w:id="795" w:author="Stefanie Glaeser" w:date="2021-02-18T11:10:00Z">
        <w:r w:rsidR="000D5233">
          <w:rPr>
            <w:rFonts w:ascii="Arial" w:hAnsi="Arial" w:cs="Arial"/>
            <w:color w:val="000000"/>
            <w:lang w:val="en-US"/>
          </w:rPr>
          <w:t>highest</w:t>
        </w:r>
      </w:ins>
      <w:ins w:id="796" w:author="Stefanie Glaeser" w:date="2021-02-18T11:09:00Z">
        <w:r w:rsidR="000D5233">
          <w:rPr>
            <w:rFonts w:ascii="Arial" w:hAnsi="Arial" w:cs="Arial"/>
            <w:color w:val="000000"/>
            <w:lang w:val="en-US"/>
          </w:rPr>
          <w:t xml:space="preserve"> relative ab</w:t>
        </w:r>
      </w:ins>
      <w:ins w:id="797" w:author="Stefanie Glaeser" w:date="2021-02-18T11:10:00Z">
        <w:r w:rsidR="000D5233">
          <w:rPr>
            <w:rFonts w:ascii="Arial" w:hAnsi="Arial" w:cs="Arial"/>
            <w:color w:val="000000"/>
            <w:lang w:val="en-US"/>
          </w:rPr>
          <w:t>undance</w:t>
        </w:r>
      </w:ins>
      <w:ins w:id="798" w:author="Neoklis" w:date="2020-08-28T09:33:00Z">
        <w:r w:rsidR="00DC1A3B" w:rsidRPr="00BB5F2A">
          <w:rPr>
            <w:rFonts w:ascii="Arial" w:hAnsi="Arial" w:cs="Arial"/>
            <w:color w:val="000000"/>
            <w:lang w:val="en-US"/>
          </w:rPr>
          <w:t xml:space="preserve"> found on </w:t>
        </w:r>
        <w:del w:id="799" w:author="Stefanie Glaeser" w:date="2021-02-18T11:10:00Z">
          <w:r w:rsidR="00DC1A3B" w:rsidRPr="00BB5F2A" w:rsidDel="000D5233">
            <w:rPr>
              <w:rFonts w:ascii="Arial" w:hAnsi="Arial" w:cs="Arial"/>
              <w:color w:val="000000"/>
              <w:lang w:val="en-US"/>
            </w:rPr>
            <w:delText xml:space="preserve">non-allergic </w:delText>
          </w:r>
        </w:del>
      </w:ins>
      <w:ins w:id="800" w:author="Stefanie Glaeser" w:date="2021-02-18T11:10:00Z">
        <w:r w:rsidR="000D5233">
          <w:rPr>
            <w:rFonts w:ascii="Arial" w:hAnsi="Arial" w:cs="Arial"/>
            <w:color w:val="000000"/>
            <w:lang w:val="en-US"/>
          </w:rPr>
          <w:t xml:space="preserve">the </w:t>
        </w:r>
      </w:ins>
      <w:ins w:id="801" w:author="Neoklis" w:date="2020-08-28T09:33:00Z">
        <w:r w:rsidR="00DC1A3B" w:rsidRPr="00BB5F2A">
          <w:rPr>
            <w:rFonts w:ascii="Arial" w:hAnsi="Arial" w:cs="Arial"/>
            <w:color w:val="000000"/>
            <w:lang w:val="en-US"/>
          </w:rPr>
          <w:t>skin</w:t>
        </w:r>
      </w:ins>
      <w:ins w:id="802" w:author="Neoklis" w:date="2020-08-28T09:34:00Z">
        <w:r w:rsidR="00374C3C">
          <w:rPr>
            <w:rFonts w:ascii="Arial" w:hAnsi="Arial" w:cs="Arial"/>
            <w:color w:val="000000"/>
            <w:lang w:val="en-US"/>
          </w:rPr>
          <w:t xml:space="preserve"> </w:t>
        </w:r>
      </w:ins>
      <w:ins w:id="803" w:author="Stefanie Glaeser" w:date="2021-02-18T11:10:00Z">
        <w:r w:rsidR="000D5233">
          <w:rPr>
            <w:rFonts w:ascii="Arial" w:hAnsi="Arial" w:cs="Arial"/>
            <w:color w:val="000000"/>
            <w:lang w:val="en-US"/>
          </w:rPr>
          <w:t xml:space="preserve">of </w:t>
        </w:r>
        <w:r w:rsidR="000D5233" w:rsidRPr="00BB5F2A">
          <w:rPr>
            <w:rFonts w:ascii="Arial" w:hAnsi="Arial" w:cs="Arial"/>
            <w:color w:val="000000"/>
            <w:lang w:val="en-US"/>
          </w:rPr>
          <w:t xml:space="preserve">non-allergic </w:t>
        </w:r>
        <w:r w:rsidR="000D5233">
          <w:rPr>
            <w:rFonts w:ascii="Arial" w:hAnsi="Arial" w:cs="Arial"/>
            <w:color w:val="000000"/>
            <w:lang w:val="en-US"/>
          </w:rPr>
          <w:t>d</w:t>
        </w:r>
      </w:ins>
      <w:ins w:id="804" w:author="Stefanie Glaeser" w:date="2021-02-28T09:36:00Z">
        <w:r w:rsidR="005A1DF9">
          <w:rPr>
            <w:rFonts w:ascii="Arial" w:hAnsi="Arial" w:cs="Arial"/>
            <w:color w:val="000000"/>
            <w:lang w:val="en-US"/>
          </w:rPr>
          <w:t>o</w:t>
        </w:r>
      </w:ins>
      <w:ins w:id="805" w:author="Stefanie Glaeser" w:date="2021-02-18T11:10:00Z">
        <w:r w:rsidR="000D5233">
          <w:rPr>
            <w:rFonts w:ascii="Arial" w:hAnsi="Arial" w:cs="Arial"/>
            <w:color w:val="000000"/>
            <w:lang w:val="en-US"/>
          </w:rPr>
          <w:t xml:space="preserve">gs </w:t>
        </w:r>
      </w:ins>
      <w:ins w:id="806" w:author="Neoklis" w:date="2020-08-28T09:34:00Z">
        <w:r w:rsidR="00374C3C">
          <w:rPr>
            <w:rFonts w:ascii="Arial" w:hAnsi="Arial" w:cs="Arial"/>
            <w:color w:val="000000"/>
            <w:lang w:val="en-US"/>
          </w:rPr>
          <w:t xml:space="preserve">a potential protective role </w:t>
        </w:r>
        <w:r w:rsidR="008D1B7E">
          <w:rPr>
            <w:rFonts w:ascii="Arial" w:hAnsi="Arial" w:cs="Arial"/>
            <w:color w:val="000000"/>
            <w:lang w:val="en-US"/>
          </w:rPr>
          <w:t>can be speculated</w:t>
        </w:r>
      </w:ins>
      <w:ins w:id="807" w:author="Neoklis" w:date="2020-08-28T09:35:00Z">
        <w:r w:rsidR="00F908BF">
          <w:rPr>
            <w:rFonts w:ascii="Arial" w:hAnsi="Arial" w:cs="Arial"/>
            <w:color w:val="000000"/>
            <w:lang w:val="en-US"/>
          </w:rPr>
          <w:t xml:space="preserve"> </w:t>
        </w:r>
      </w:ins>
      <w:ins w:id="808" w:author="Neoklis" w:date="2020-08-28T09:36:00Z">
        <w:r w:rsidR="00F908BF">
          <w:rPr>
            <w:rFonts w:ascii="Arial" w:hAnsi="Arial" w:cs="Arial"/>
            <w:color w:val="000000"/>
            <w:lang w:val="en-US"/>
          </w:rPr>
          <w:t>too</w:t>
        </w:r>
      </w:ins>
      <w:r w:rsidR="00905E07" w:rsidRPr="00511C0A">
        <w:rPr>
          <w:rFonts w:ascii="Arial" w:hAnsi="Arial" w:cs="Arial"/>
          <w:color w:val="000000"/>
          <w:lang w:val="en-US"/>
        </w:rPr>
        <w:t>.</w:t>
      </w:r>
      <w:r w:rsidR="00905E07">
        <w:rPr>
          <w:rFonts w:ascii="Arial" w:hAnsi="Arial" w:cs="Arial"/>
          <w:color w:val="000000"/>
          <w:lang w:val="en-US"/>
        </w:rPr>
        <w:t xml:space="preserve"> </w:t>
      </w:r>
      <w:ins w:id="809" w:author="Neoklis" w:date="2020-08-28T09:36:00Z">
        <w:r w:rsidR="00F908BF">
          <w:rPr>
            <w:rFonts w:ascii="Arial" w:hAnsi="Arial" w:cs="Arial"/>
            <w:color w:val="000000"/>
            <w:lang w:val="en-US"/>
          </w:rPr>
          <w:t>Thus</w:t>
        </w:r>
      </w:ins>
      <w:del w:id="810" w:author="Neoklis" w:date="2020-08-28T09:35:00Z">
        <w:r w:rsidR="00905E07" w:rsidDel="00FF14A8">
          <w:rPr>
            <w:rFonts w:ascii="Arial" w:hAnsi="Arial" w:cs="Arial"/>
            <w:color w:val="000000"/>
            <w:lang w:val="en-US"/>
          </w:rPr>
          <w:delText>These findings</w:delText>
        </w:r>
      </w:del>
      <w:del w:id="811" w:author="Neoklis" w:date="2020-08-28T09:36:00Z">
        <w:r w:rsidR="00905E07" w:rsidRPr="00C478F2" w:rsidDel="00F908BF">
          <w:rPr>
            <w:rFonts w:ascii="Arial" w:hAnsi="Arial" w:cs="Arial"/>
            <w:color w:val="000000"/>
            <w:lang w:val="en-US"/>
          </w:rPr>
          <w:delText xml:space="preserve"> highlight the need for</w:delText>
        </w:r>
      </w:del>
      <w:r w:rsidR="00905E07" w:rsidRPr="00B13A47">
        <w:rPr>
          <w:rFonts w:ascii="Arial" w:hAnsi="Arial" w:cs="Arial"/>
          <w:color w:val="000000"/>
          <w:lang w:val="en-US"/>
        </w:rPr>
        <w:t xml:space="preserve"> </w:t>
      </w:r>
      <w:r w:rsidR="00905E07" w:rsidRPr="00C478F2">
        <w:rPr>
          <w:rFonts w:ascii="Arial" w:hAnsi="Arial" w:cs="Arial"/>
          <w:color w:val="000000"/>
          <w:lang w:val="en-US"/>
        </w:rPr>
        <w:t>further studies</w:t>
      </w:r>
      <w:del w:id="812" w:author="Neoklis" w:date="2020-08-28T09:36:00Z">
        <w:r w:rsidR="00905E07" w:rsidRPr="00C478F2" w:rsidDel="00F908BF">
          <w:rPr>
            <w:rFonts w:ascii="Arial" w:hAnsi="Arial" w:cs="Arial"/>
            <w:color w:val="000000"/>
            <w:lang w:val="en-US"/>
          </w:rPr>
          <w:delText xml:space="preserve"> o</w:delText>
        </w:r>
        <w:r w:rsidR="00905E07" w:rsidDel="00F908BF">
          <w:rPr>
            <w:rFonts w:ascii="Arial" w:hAnsi="Arial" w:cs="Arial"/>
            <w:color w:val="000000"/>
            <w:lang w:val="en-US"/>
          </w:rPr>
          <w:delText>f</w:delText>
        </w:r>
      </w:del>
      <w:ins w:id="813" w:author="Neoklis" w:date="2020-08-28T09:36:00Z">
        <w:r w:rsidR="00F908BF">
          <w:rPr>
            <w:rFonts w:ascii="Arial" w:hAnsi="Arial" w:cs="Arial"/>
            <w:color w:val="000000"/>
            <w:lang w:val="en-US"/>
          </w:rPr>
          <w:t xml:space="preserve"> regarding</w:t>
        </w:r>
      </w:ins>
      <w:r w:rsidR="00905E07" w:rsidRPr="00C478F2">
        <w:rPr>
          <w:rFonts w:ascii="Arial" w:hAnsi="Arial" w:cs="Arial"/>
          <w:color w:val="000000"/>
          <w:lang w:val="en-US"/>
        </w:rPr>
        <w:t xml:space="preserve"> </w:t>
      </w:r>
      <w:r w:rsidR="00905E07">
        <w:rPr>
          <w:rFonts w:ascii="Arial" w:hAnsi="Arial" w:cs="Arial"/>
          <w:color w:val="000000"/>
          <w:lang w:val="en-US"/>
        </w:rPr>
        <w:t xml:space="preserve">the distribution </w:t>
      </w:r>
      <w:ins w:id="814" w:author="Neoklis" w:date="2020-08-28T09:36:00Z">
        <w:r w:rsidR="00F908BF">
          <w:rPr>
            <w:rFonts w:ascii="Arial" w:hAnsi="Arial" w:cs="Arial"/>
            <w:color w:val="000000"/>
            <w:lang w:val="en-US"/>
          </w:rPr>
          <w:t xml:space="preserve">and role </w:t>
        </w:r>
      </w:ins>
      <w:r w:rsidR="00905E07">
        <w:rPr>
          <w:rFonts w:ascii="Arial" w:hAnsi="Arial" w:cs="Arial"/>
          <w:color w:val="000000"/>
          <w:lang w:val="en-US"/>
        </w:rPr>
        <w:t xml:space="preserve">of </w:t>
      </w:r>
      <w:del w:id="815" w:author="Stefanie Glaeser" w:date="2021-02-18T11:10:00Z">
        <w:r w:rsidR="00905E07" w:rsidRPr="00C478F2" w:rsidDel="00F2456D">
          <w:rPr>
            <w:rFonts w:ascii="Arial" w:hAnsi="Arial" w:cs="Arial"/>
            <w:color w:val="000000"/>
            <w:lang w:val="en-US"/>
          </w:rPr>
          <w:delText xml:space="preserve">this </w:delText>
        </w:r>
      </w:del>
      <w:r w:rsidR="00905E07" w:rsidRPr="00C478F2">
        <w:rPr>
          <w:rFonts w:ascii="Arial" w:hAnsi="Arial" w:cs="Arial"/>
          <w:color w:val="000000"/>
          <w:lang w:val="en-US"/>
        </w:rPr>
        <w:t>bacteri</w:t>
      </w:r>
      <w:del w:id="816" w:author="Stefanie Glaeser" w:date="2021-02-18T11:11:00Z">
        <w:r w:rsidR="00905E07" w:rsidRPr="00C478F2" w:rsidDel="00F2456D">
          <w:rPr>
            <w:rFonts w:ascii="Arial" w:hAnsi="Arial" w:cs="Arial"/>
            <w:color w:val="000000"/>
            <w:lang w:val="en-US"/>
          </w:rPr>
          <w:delText>um</w:delText>
        </w:r>
      </w:del>
      <w:ins w:id="817" w:author="Stefanie Glaeser" w:date="2021-02-18T11:11:00Z">
        <w:r w:rsidR="00F2456D">
          <w:rPr>
            <w:rFonts w:ascii="Arial" w:hAnsi="Arial" w:cs="Arial"/>
            <w:color w:val="000000"/>
            <w:lang w:val="en-US"/>
          </w:rPr>
          <w:t>a of this genus</w:t>
        </w:r>
      </w:ins>
      <w:r w:rsidR="00905E07" w:rsidRPr="00C478F2">
        <w:rPr>
          <w:rFonts w:ascii="Arial" w:hAnsi="Arial" w:cs="Arial"/>
          <w:color w:val="000000"/>
          <w:lang w:val="en-US"/>
        </w:rPr>
        <w:t xml:space="preserve"> in healthy and diseased dogs</w:t>
      </w:r>
      <w:ins w:id="818" w:author="Neoklis" w:date="2020-08-28T09:36:00Z">
        <w:r w:rsidR="00F908BF">
          <w:rPr>
            <w:rFonts w:ascii="Arial" w:hAnsi="Arial" w:cs="Arial"/>
            <w:color w:val="000000"/>
            <w:lang w:val="en-US"/>
          </w:rPr>
          <w:t xml:space="preserve"> are needed</w:t>
        </w:r>
      </w:ins>
      <w:r w:rsidR="00905E07" w:rsidRPr="00C478F2">
        <w:rPr>
          <w:rFonts w:ascii="Arial" w:hAnsi="Arial" w:cs="Arial"/>
          <w:color w:val="000000"/>
          <w:lang w:val="en-US"/>
        </w:rPr>
        <w:t>.</w:t>
      </w:r>
      <w:r w:rsidR="00D23F12" w:rsidRPr="000724D0">
        <w:rPr>
          <w:rFonts w:ascii="Arial" w:hAnsi="Arial" w:cs="Arial"/>
          <w:color w:val="000000"/>
          <w:lang w:val="en-US"/>
        </w:rPr>
        <w:t xml:space="preserve"> </w:t>
      </w:r>
    </w:p>
    <w:p w14:paraId="154A31A2" w14:textId="59070817" w:rsidR="006C7C75" w:rsidRPr="00341718" w:rsidRDefault="00D2238B" w:rsidP="006C7C75">
      <w:pPr>
        <w:autoSpaceDE w:val="0"/>
        <w:autoSpaceDN w:val="0"/>
        <w:adjustRightInd w:val="0"/>
        <w:spacing w:line="480" w:lineRule="auto"/>
        <w:ind w:firstLine="720"/>
        <w:jc w:val="both"/>
        <w:rPr>
          <w:rFonts w:ascii="Arial" w:hAnsi="Arial" w:cs="Arial"/>
          <w:color w:val="000000"/>
          <w:lang w:val="en-US"/>
        </w:rPr>
      </w:pPr>
      <w:r w:rsidRPr="000724D0">
        <w:rPr>
          <w:rFonts w:ascii="Arial" w:hAnsi="Arial" w:cs="Arial"/>
          <w:color w:val="000000"/>
          <w:lang w:val="en-US"/>
        </w:rPr>
        <w:t>A</w:t>
      </w:r>
      <w:r>
        <w:rPr>
          <w:rFonts w:ascii="Arial" w:hAnsi="Arial" w:cs="Arial"/>
          <w:color w:val="000000"/>
          <w:lang w:val="en-US"/>
        </w:rPr>
        <w:t>n</w:t>
      </w:r>
      <w:r w:rsidRPr="000724D0">
        <w:rPr>
          <w:rFonts w:ascii="Arial" w:hAnsi="Arial" w:cs="Arial"/>
          <w:color w:val="000000"/>
          <w:lang w:val="en-US"/>
        </w:rPr>
        <w:t xml:space="preserve"> important finding of our study </w:t>
      </w:r>
      <w:r>
        <w:rPr>
          <w:rFonts w:ascii="Arial" w:hAnsi="Arial" w:cs="Arial"/>
          <w:color w:val="000000"/>
          <w:lang w:val="en-US"/>
        </w:rPr>
        <w:t xml:space="preserve">was </w:t>
      </w:r>
      <w:r w:rsidRPr="000724D0">
        <w:rPr>
          <w:rFonts w:ascii="Arial" w:hAnsi="Arial" w:cs="Arial"/>
          <w:color w:val="000000"/>
          <w:lang w:val="en-US"/>
        </w:rPr>
        <w:t xml:space="preserve">that the site-specific bacterial composition significantly differs with </w:t>
      </w:r>
      <w:r>
        <w:rPr>
          <w:rFonts w:ascii="Arial" w:hAnsi="Arial" w:cs="Arial"/>
          <w:color w:val="000000"/>
          <w:lang w:val="en-US"/>
        </w:rPr>
        <w:t xml:space="preserve">allergic skin </w:t>
      </w:r>
      <w:r w:rsidRPr="000724D0">
        <w:rPr>
          <w:rFonts w:ascii="Arial" w:hAnsi="Arial" w:cs="Arial"/>
          <w:color w:val="000000"/>
          <w:lang w:val="en-US"/>
        </w:rPr>
        <w:t>disease.</w:t>
      </w:r>
      <w:r>
        <w:rPr>
          <w:rFonts w:ascii="Arial" w:hAnsi="Arial" w:cs="Arial"/>
          <w:color w:val="000000"/>
          <w:lang w:val="en-US"/>
        </w:rPr>
        <w:t xml:space="preserve"> The SIMPER</w:t>
      </w:r>
      <w:r w:rsidRPr="000724D0">
        <w:rPr>
          <w:rFonts w:ascii="Arial" w:hAnsi="Arial" w:cs="Arial"/>
          <w:color w:val="000000"/>
          <w:lang w:val="en-US"/>
        </w:rPr>
        <w:t xml:space="preserve"> </w:t>
      </w:r>
      <w:r>
        <w:rPr>
          <w:rFonts w:ascii="Arial" w:hAnsi="Arial" w:cs="Arial"/>
          <w:color w:val="000000"/>
          <w:lang w:val="en-US"/>
        </w:rPr>
        <w:t xml:space="preserve">analysis revealed the taxa </w:t>
      </w:r>
      <w:r>
        <w:rPr>
          <w:rFonts w:ascii="Arial" w:hAnsi="Arial" w:cs="Arial"/>
          <w:color w:val="000000"/>
          <w:lang w:val="en-US"/>
        </w:rPr>
        <w:lastRenderedPageBreak/>
        <w:t xml:space="preserve">with the major contribution to these changes, even though the mean relative abundance of some of those taxa (e.g. </w:t>
      </w:r>
      <w:r w:rsidRPr="00031BDE">
        <w:rPr>
          <w:rFonts w:ascii="Arial" w:hAnsi="Arial" w:cs="Arial"/>
          <w:i/>
          <w:iCs/>
          <w:color w:val="000000"/>
          <w:lang w:val="en-US"/>
        </w:rPr>
        <w:t>Staphylococcus</w:t>
      </w:r>
      <w:r w:rsidRPr="00031BDE">
        <w:rPr>
          <w:rFonts w:ascii="Arial" w:hAnsi="Arial" w:cs="Arial"/>
          <w:color w:val="000000"/>
          <w:lang w:val="en-US"/>
        </w:rPr>
        <w:t>)</w:t>
      </w:r>
      <w:r w:rsidRPr="00853F86">
        <w:rPr>
          <w:rFonts w:ascii="Arial" w:hAnsi="Arial" w:cs="Arial"/>
          <w:color w:val="000000"/>
          <w:lang w:val="en-US"/>
        </w:rPr>
        <w:t xml:space="preserve"> </w:t>
      </w:r>
      <w:r>
        <w:rPr>
          <w:rFonts w:ascii="Arial" w:hAnsi="Arial" w:cs="Arial"/>
          <w:color w:val="000000"/>
          <w:lang w:val="en-US"/>
        </w:rPr>
        <w:t xml:space="preserve">did not differ significantly between non-allergic and allergic GSDs. A possible explanation for this is that SIMPER analysis identified </w:t>
      </w:r>
      <w:del w:id="819" w:author="Stefanie Glaeser" w:date="2021-02-28T09:37:00Z">
        <w:r w:rsidDel="005A1DF9">
          <w:rPr>
            <w:rFonts w:ascii="Arial" w:hAnsi="Arial" w:cs="Arial"/>
            <w:color w:val="000000"/>
            <w:lang w:val="en-US"/>
          </w:rPr>
          <w:delText>the operational taxonomic units (OTUs)</w:delText>
        </w:r>
      </w:del>
      <w:ins w:id="820" w:author="Stefanie Glaeser" w:date="2021-02-28T09:37:00Z">
        <w:r w:rsidR="005A1DF9">
          <w:rPr>
            <w:rFonts w:ascii="Arial" w:hAnsi="Arial" w:cs="Arial"/>
            <w:color w:val="000000"/>
            <w:lang w:val="en-US"/>
          </w:rPr>
          <w:t>genera</w:t>
        </w:r>
      </w:ins>
      <w:r>
        <w:rPr>
          <w:rFonts w:ascii="Arial" w:hAnsi="Arial" w:cs="Arial"/>
          <w:color w:val="000000"/>
          <w:lang w:val="en-US"/>
        </w:rPr>
        <w:t xml:space="preserve"> </w:t>
      </w:r>
      <w:del w:id="821" w:author="Stefanie Glaeser" w:date="2021-02-28T09:39:00Z">
        <w:r w:rsidDel="005A1DF9">
          <w:rPr>
            <w:rFonts w:ascii="Arial" w:hAnsi="Arial" w:cs="Arial"/>
            <w:color w:val="000000"/>
            <w:lang w:val="en-US"/>
          </w:rPr>
          <w:delText xml:space="preserve">that most contribute to Bray-Curtis </w:delText>
        </w:r>
      </w:del>
      <w:ins w:id="822" w:author="Stefanie Glaeser" w:date="2021-02-28T09:39:00Z">
        <w:r w:rsidR="005A1DF9">
          <w:rPr>
            <w:rFonts w:ascii="Arial" w:hAnsi="Arial" w:cs="Arial"/>
            <w:color w:val="000000"/>
            <w:lang w:val="en-US"/>
          </w:rPr>
          <w:t xml:space="preserve">that had the highest contribution to </w:t>
        </w:r>
      </w:ins>
      <w:del w:id="823" w:author="Stefanie Glaeser" w:date="2021-02-28T09:38:00Z">
        <w:r w:rsidDel="005A1DF9">
          <w:rPr>
            <w:rFonts w:ascii="Arial" w:hAnsi="Arial" w:cs="Arial"/>
            <w:color w:val="000000"/>
            <w:lang w:val="en-US"/>
          </w:rPr>
          <w:delText>measures of similarity</w:delText>
        </w:r>
      </w:del>
      <w:ins w:id="824" w:author="Stefanie Glaeser" w:date="2021-02-28T09:38:00Z">
        <w:r w:rsidR="005A1DF9">
          <w:rPr>
            <w:rFonts w:ascii="Arial" w:hAnsi="Arial" w:cs="Arial"/>
            <w:color w:val="000000"/>
            <w:lang w:val="en-US"/>
          </w:rPr>
          <w:t>differences</w:t>
        </w:r>
      </w:ins>
      <w:r>
        <w:rPr>
          <w:rFonts w:ascii="Arial" w:hAnsi="Arial" w:cs="Arial"/>
          <w:color w:val="000000"/>
          <w:lang w:val="en-US"/>
        </w:rPr>
        <w:t xml:space="preserve"> between the groups without being necessarily significantly different. </w:t>
      </w:r>
      <w:r w:rsidRPr="000724D0">
        <w:rPr>
          <w:rFonts w:ascii="Arial" w:hAnsi="Arial" w:cs="Arial"/>
          <w:color w:val="000000"/>
          <w:lang w:val="en-US"/>
        </w:rPr>
        <w:t xml:space="preserve">Furthermore, the axilla </w:t>
      </w:r>
      <w:r>
        <w:rPr>
          <w:rFonts w:ascii="Arial" w:hAnsi="Arial" w:cs="Arial"/>
          <w:color w:val="000000"/>
          <w:lang w:val="en-US"/>
        </w:rPr>
        <w:t xml:space="preserve">of allergic dogs </w:t>
      </w:r>
      <w:r w:rsidRPr="000724D0">
        <w:rPr>
          <w:rFonts w:ascii="Arial" w:hAnsi="Arial" w:cs="Arial"/>
          <w:color w:val="000000"/>
          <w:lang w:val="en-US"/>
        </w:rPr>
        <w:t>show</w:t>
      </w:r>
      <w:r>
        <w:rPr>
          <w:rFonts w:ascii="Arial" w:hAnsi="Arial" w:cs="Arial"/>
          <w:color w:val="000000"/>
          <w:lang w:val="en-US"/>
        </w:rPr>
        <w:t>ed</w:t>
      </w:r>
      <w:r w:rsidRPr="000724D0">
        <w:rPr>
          <w:rFonts w:ascii="Arial" w:hAnsi="Arial" w:cs="Arial"/>
          <w:color w:val="000000"/>
          <w:lang w:val="en-US"/>
        </w:rPr>
        <w:t xml:space="preserve"> a significantly decreased diversity (species richness) indicating dysbiosis (due </w:t>
      </w:r>
      <w:r w:rsidRPr="00BA7007">
        <w:rPr>
          <w:rFonts w:ascii="Arial" w:hAnsi="Arial" w:cs="Arial"/>
          <w:color w:val="000000"/>
          <w:lang w:val="en-US"/>
        </w:rPr>
        <w:t xml:space="preserve">to higher relative abundance of </w:t>
      </w:r>
      <w:r w:rsidRPr="00BA7007">
        <w:rPr>
          <w:rFonts w:ascii="Arial" w:hAnsi="Arial" w:cs="Arial"/>
          <w:i/>
          <w:lang w:val="en-US"/>
        </w:rPr>
        <w:t xml:space="preserve">Clostridium </w:t>
      </w:r>
      <w:proofErr w:type="spellStart"/>
      <w:r w:rsidRPr="00BA7007">
        <w:rPr>
          <w:rFonts w:ascii="Arial" w:hAnsi="Arial" w:cs="Arial"/>
          <w:i/>
          <w:lang w:val="en-US"/>
        </w:rPr>
        <w:t>sensu</w:t>
      </w:r>
      <w:proofErr w:type="spellEnd"/>
      <w:r w:rsidRPr="00BA7007">
        <w:rPr>
          <w:rFonts w:ascii="Arial" w:hAnsi="Arial" w:cs="Arial"/>
          <w:i/>
          <w:lang w:val="en-US"/>
        </w:rPr>
        <w:t xml:space="preserve"> </w:t>
      </w:r>
      <w:proofErr w:type="spellStart"/>
      <w:r w:rsidRPr="00BA7007">
        <w:rPr>
          <w:rFonts w:ascii="Arial" w:hAnsi="Arial" w:cs="Arial"/>
          <w:i/>
          <w:lang w:val="en-US"/>
        </w:rPr>
        <w:t>stricto</w:t>
      </w:r>
      <w:proofErr w:type="spellEnd"/>
      <w:r w:rsidRPr="00BA7007">
        <w:rPr>
          <w:rFonts w:ascii="Arial" w:hAnsi="Arial" w:cs="Arial"/>
          <w:i/>
          <w:lang w:val="en-US"/>
        </w:rPr>
        <w:t xml:space="preserve"> </w:t>
      </w:r>
      <w:r w:rsidRPr="00BA7007">
        <w:rPr>
          <w:rFonts w:ascii="Arial" w:hAnsi="Arial" w:cs="Arial"/>
          <w:iCs/>
          <w:lang w:val="en-US"/>
        </w:rPr>
        <w:t xml:space="preserve">7 </w:t>
      </w:r>
      <w:r w:rsidRPr="00BA7007">
        <w:rPr>
          <w:rFonts w:ascii="Arial" w:hAnsi="Arial" w:cs="Arial"/>
          <w:iCs/>
          <w:color w:val="000000"/>
          <w:lang w:val="en-US"/>
        </w:rPr>
        <w:t>and</w:t>
      </w:r>
      <w:r w:rsidRPr="00BA7007">
        <w:rPr>
          <w:rFonts w:ascii="Arial" w:hAnsi="Arial" w:cs="Arial"/>
          <w:i/>
          <w:color w:val="000000"/>
          <w:lang w:val="en-US"/>
        </w:rPr>
        <w:t xml:space="preserve"> Sphingomonas</w:t>
      </w:r>
      <w:r w:rsidRPr="00BA7007">
        <w:rPr>
          <w:rFonts w:ascii="Arial" w:hAnsi="Arial" w:cs="Arial"/>
          <w:color w:val="000000"/>
          <w:lang w:val="en-US"/>
        </w:rPr>
        <w:t>), e</w:t>
      </w:r>
      <w:r w:rsidRPr="006863BB">
        <w:rPr>
          <w:rFonts w:ascii="Arial" w:hAnsi="Arial" w:cs="Arial"/>
          <w:color w:val="000000"/>
          <w:lang w:val="en-US"/>
        </w:rPr>
        <w:t>ven though the atopic dogs showed no</w:t>
      </w:r>
      <w:r>
        <w:rPr>
          <w:rFonts w:ascii="Arial" w:hAnsi="Arial" w:cs="Arial"/>
          <w:color w:val="000000"/>
          <w:lang w:val="en-US"/>
        </w:rPr>
        <w:t xml:space="preserve"> clinical</w:t>
      </w:r>
      <w:r w:rsidRPr="006863BB">
        <w:rPr>
          <w:rFonts w:ascii="Arial" w:hAnsi="Arial" w:cs="Arial"/>
          <w:color w:val="000000"/>
          <w:lang w:val="en-US"/>
        </w:rPr>
        <w:t xml:space="preserve"> flares and had no pyoderma at the time of the sampling. This is consistent with another study of atopic dogs with pyoderma, which demonstrated different bacterial communities and reduced diversity in the </w:t>
      </w:r>
      <w:r>
        <w:rPr>
          <w:rFonts w:ascii="Arial" w:hAnsi="Arial" w:cs="Arial"/>
          <w:color w:val="000000"/>
          <w:lang w:val="en-US"/>
        </w:rPr>
        <w:t>allergic</w:t>
      </w:r>
      <w:r w:rsidRPr="006863BB">
        <w:rPr>
          <w:rFonts w:ascii="Arial" w:hAnsi="Arial" w:cs="Arial"/>
          <w:color w:val="000000"/>
          <w:lang w:val="en-US"/>
        </w:rPr>
        <w:t xml:space="preserve"> dogs</w:t>
      </w:r>
      <w:r w:rsidR="003249E2">
        <w:rPr>
          <w:rFonts w:ascii="Arial" w:hAnsi="Arial" w:cs="Arial"/>
          <w:color w:val="000000"/>
          <w:lang w:val="en-US"/>
        </w:rPr>
        <w:t xml:space="preserve"> </w:t>
      </w:r>
      <w:sdt>
        <w:sdtPr>
          <w:rPr>
            <w:rFonts w:ascii="Arial" w:hAnsi="Arial" w:cs="Arial"/>
            <w:color w:val="000000"/>
            <w:lang w:val="en-US"/>
          </w:rPr>
          <w:alias w:val="Don't edit this field"/>
          <w:tag w:val="CitaviPlaceholder#51844441-af04-4e55-a3ea-c17b45f4e751"/>
          <w:id w:val="970024406"/>
          <w:placeholder>
            <w:docPart w:val="DefaultPlaceholder_-1854013440"/>
          </w:placeholder>
        </w:sdtPr>
        <w:sdtContent>
          <w:r w:rsidR="00064105" w:rsidRPr="006863BB">
            <w:rPr>
              <w:rFonts w:ascii="Arial" w:hAnsi="Arial" w:cs="Arial"/>
              <w:color w:val="000000"/>
              <w:lang w:val="en-US"/>
            </w:rPr>
            <w:fldChar w:fldCharType="begin"/>
          </w:r>
          <w:r w:rsidR="00440A73">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qaWQuMjAxNi4wMS4wMjM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jY4NTQ0ODgiLCJVcmlTdHJpbmciOiJodHRwOi8vd3d3Lm5jYmkubmxtLm5paC5nb3YvcHVibWVkLzI2ODU0NDg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xOS0wMy0wNlQyMTowMjowNSIsIk1vZGlmaWVkQnkiOiJfTmVva2xpcyBBcG9zdG9sb3BvdWxvcyIsIklkIjoiMDE2Mjk3MTItYjhjNC00MjIxLTljZTMtYzhhZDRmYjdjZGE5IiwiTW9kaWZpZWRPbiI6IjIwMTktMDMtMDZUMjE6MDI6MT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mlkLjIwMTYuMDEuMDIzIiwiVXJpU3RyaW5nIjoiaHR0cHM6Ly9kb2kub3JnLzEwLjEwMTYvai5qaWQuMjAxNi4wMS4wMjM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5LTAzLTA2VDIxOjAyOjA1IiwiTW9kaWZpZWRCeSI6Il9OZW9rbGlzIEFwb3N0b2xvcG91bG9zIiwiSWQiOiJiMDgyNjc3NS03ZTNjLTRjZWEtYmNjYS1kNmUwMmNmOTg3MmEiLCJNb2RpZmllZE9uIjoiMjAxOS0wMy0wNlQyMTowMjoxNS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lBNQzQ4NzcyMDAiLCJVcmlTdHJpbmciOiJodHRwczovL3d3dy5uY2JpLm5sbS5uaWguZ292L3BtYy9hcnRpY2xlcy9QTUM0ODc3MjAw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}</w:instrText>
          </w:r>
          <w:r w:rsidR="00064105" w:rsidRPr="006863BB">
            <w:rPr>
              <w:rFonts w:ascii="Arial" w:hAnsi="Arial" w:cs="Arial"/>
              <w:color w:val="000000"/>
              <w:lang w:val="en-US"/>
            </w:rPr>
            <w:fldChar w:fldCharType="separate"/>
          </w:r>
          <w:r w:rsidR="00440A73">
            <w:rPr>
              <w:rFonts w:ascii="Arial" w:hAnsi="Arial" w:cs="Arial"/>
              <w:color w:val="000000"/>
              <w:lang w:val="en-US"/>
            </w:rPr>
            <w:t>[14]</w:t>
          </w:r>
          <w:r w:rsidR="00064105" w:rsidRPr="006863BB">
            <w:rPr>
              <w:rFonts w:ascii="Arial" w:hAnsi="Arial" w:cs="Arial"/>
              <w:color w:val="000000"/>
              <w:lang w:val="en-US"/>
            </w:rPr>
            <w:fldChar w:fldCharType="end"/>
          </w:r>
        </w:sdtContent>
      </w:sdt>
      <w:r w:rsidR="00064105" w:rsidRPr="006863BB">
        <w:rPr>
          <w:rFonts w:ascii="Arial" w:hAnsi="Arial" w:cs="Arial"/>
          <w:color w:val="000000"/>
          <w:lang w:val="en-US"/>
        </w:rPr>
        <w:t>.</w:t>
      </w:r>
      <w:r w:rsidR="004F643F" w:rsidRPr="006863BB">
        <w:rPr>
          <w:rFonts w:ascii="Arial" w:hAnsi="Arial" w:cs="Arial"/>
          <w:color w:val="000000"/>
          <w:lang w:val="en-US"/>
        </w:rPr>
        <w:t xml:space="preserve"> </w:t>
      </w:r>
      <w:r w:rsidR="00FF43EE">
        <w:rPr>
          <w:rFonts w:ascii="Arial" w:hAnsi="Arial" w:cs="Arial"/>
          <w:color w:val="000000"/>
          <w:lang w:val="en-US"/>
        </w:rPr>
        <w:t xml:space="preserve">The first </w:t>
      </w:r>
      <w:ins w:id="825" w:author="Stefanie Glaeser" w:date="2021-02-28T09:40:00Z">
        <w:r w:rsidR="005A1DF9">
          <w:rPr>
            <w:rFonts w:ascii="Arial" w:hAnsi="Arial" w:cs="Arial"/>
            <w:color w:val="000000"/>
            <w:lang w:val="en-US"/>
          </w:rPr>
          <w:t xml:space="preserve">16S rRNA gene amplicon based </w:t>
        </w:r>
      </w:ins>
      <w:r w:rsidR="00FF43EE">
        <w:rPr>
          <w:rFonts w:ascii="Arial" w:hAnsi="Arial" w:cs="Arial"/>
          <w:color w:val="000000"/>
          <w:lang w:val="en-US"/>
        </w:rPr>
        <w:t xml:space="preserve">NGS </w:t>
      </w:r>
      <w:r w:rsidR="00FF43EE" w:rsidRPr="006863BB">
        <w:rPr>
          <w:rFonts w:ascii="Arial" w:hAnsi="Arial" w:cs="Arial"/>
          <w:color w:val="000000"/>
          <w:lang w:val="en-US"/>
        </w:rPr>
        <w:t xml:space="preserve">study </w:t>
      </w:r>
      <w:r w:rsidR="00FF43EE">
        <w:rPr>
          <w:rFonts w:ascii="Arial" w:hAnsi="Arial" w:cs="Arial"/>
          <w:color w:val="000000"/>
          <w:lang w:val="en-US"/>
        </w:rPr>
        <w:t xml:space="preserve">using </w:t>
      </w:r>
      <w:r w:rsidR="00FF43EE" w:rsidRPr="006863BB">
        <w:rPr>
          <w:rFonts w:ascii="Arial" w:hAnsi="Arial" w:cs="Arial"/>
          <w:color w:val="000000"/>
          <w:lang w:val="en-US"/>
        </w:rPr>
        <w:t xml:space="preserve">allergic dogs without flares, like our study population, did not show significant differences </w:t>
      </w:r>
      <w:r w:rsidR="00FF43EE">
        <w:rPr>
          <w:rFonts w:ascii="Arial" w:hAnsi="Arial" w:cs="Arial"/>
          <w:color w:val="000000"/>
          <w:lang w:val="en-US"/>
        </w:rPr>
        <w:t xml:space="preserve">of the skin microbiota community composition </w:t>
      </w:r>
      <w:r w:rsidR="00FF43EE" w:rsidRPr="006863BB">
        <w:rPr>
          <w:rFonts w:ascii="Arial" w:hAnsi="Arial" w:cs="Arial"/>
          <w:color w:val="000000"/>
          <w:lang w:val="en-US"/>
        </w:rPr>
        <w:t>in comparison with healthy dogs</w:t>
      </w:r>
      <w:r w:rsidR="00FF43EE">
        <w:rPr>
          <w:rFonts w:ascii="Arial" w:hAnsi="Arial" w:cs="Arial"/>
          <w:color w:val="000000"/>
          <w:lang w:val="en-US"/>
        </w:rPr>
        <w:t xml:space="preserve"> in contrast to our findings</w:t>
      </w:r>
      <w:r w:rsidR="00FF43EE" w:rsidRPr="006863BB">
        <w:rPr>
          <w:rFonts w:ascii="Arial" w:hAnsi="Arial" w:cs="Arial"/>
          <w:color w:val="000000"/>
          <w:lang w:val="en-US"/>
        </w:rPr>
        <w:t>, but did show that allergic skin had lower diversity (richness), similar to our finding</w:t>
      </w:r>
      <w:r w:rsidR="00FF43EE">
        <w:rPr>
          <w:rFonts w:ascii="Arial" w:hAnsi="Arial" w:cs="Arial"/>
          <w:color w:val="000000"/>
          <w:lang w:val="en-US"/>
        </w:rPr>
        <w:t>s</w:t>
      </w:r>
      <w:r w:rsidR="007108F1">
        <w:rPr>
          <w:rFonts w:ascii="Arial" w:hAnsi="Arial" w:cs="Arial"/>
          <w:color w:val="000000"/>
          <w:lang w:val="en-US"/>
        </w:rPr>
        <w:t xml:space="preserve"> </w:t>
      </w:r>
      <w:sdt>
        <w:sdtPr>
          <w:rPr>
            <w:rFonts w:ascii="Arial" w:hAnsi="Arial" w:cs="Arial"/>
            <w:color w:val="000000"/>
            <w:lang w:val="en-US"/>
          </w:rPr>
          <w:alias w:val="To edit, see citavi.com/edit"/>
          <w:tag w:val="CitaviPlaceholder#b3a6d588-95d4-401b-acae-2349d09b4d38"/>
          <w:id w:val="-1095396630"/>
          <w:placeholder>
            <w:docPart w:val="DefaultPlaceholder_-1854013440"/>
          </w:placeholder>
        </w:sdtPr>
        <w:sdtContent>
          <w:r w:rsidR="007108F1">
            <w:rPr>
              <w:rFonts w:ascii="Arial" w:hAnsi="Arial" w:cs="Arial"/>
              <w:noProof/>
              <w:color w:val="000000"/>
              <w:lang w:val="en-US"/>
            </w:rPr>
            <w:fldChar w:fldCharType="begin"/>
          </w:r>
          <w:r w:rsidR="00440A73">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ZTVkZDg1LTc2MjktNDQyMi1hMjBlLWY0Y2Q2MjgyNGM0OCIsIlJhbmdlTGVuZ3RoIjo0LCJSZWZlcmVuY2VJZCI6IjcyYWYyNDc4LWY4MDQtNGQ4OC1hYzhlLWZhZTdmZGM0ZGY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zcxL2pvdXJuYWwucG9uZS4wMDgzMTk3IiwiVXJpU3RyaW5nIjoiaHR0cHM6Ly9kb2kub3JnLzEwLjEzNzEvam91cm5hbC5wb25lLjAwODMxO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5LTAzLTA2VDIxOjAzOjA4IiwiTW9kaWZpZWRCeSI6Il9OZW9rbGlzIEFwb3N0b2xvcG91bG9zIiwiSWQiOiIzYzFkYjhlMy03NTYxLTQ1NDUtYTVlYy0zMjczNGEwZjA4NDQiLCJNb2RpZmllZE9uIjoiMjAxOS0wMy0wNlQyMTowMzoxNS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BzOi8vam91cm5hbHMucGxvcy5vcmcvcGxvc29uZS9hcnRpY2xlL2ZpbGU/aWQ9MTAuMTM3MS9qb3VybmFsLnBvbmUuMDA4MzE5NyZ0eXBlPXByaW50YWJsZSIsIlVyaVN0cmluZyI6Imh0dHBzOi8vam91cm5hbHMucGxvcy5vcmcvcGxvc29uZS9hcnRpY2xlL2ZpbGU/aWQ9MTAuMTM3MS9qb3VybmFsLnBvbmUuMDA4MzE5NyZ0eXBlPXByaW50YWJsZ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}</w:instrText>
          </w:r>
          <w:r w:rsidR="007108F1">
            <w:rPr>
              <w:rFonts w:ascii="Arial" w:hAnsi="Arial" w:cs="Arial"/>
              <w:noProof/>
              <w:color w:val="000000"/>
              <w:lang w:val="en-US"/>
            </w:rPr>
            <w:fldChar w:fldCharType="separate"/>
          </w:r>
          <w:r w:rsidR="00440A73">
            <w:rPr>
              <w:rFonts w:ascii="Arial" w:hAnsi="Arial" w:cs="Arial"/>
              <w:noProof/>
              <w:color w:val="000000"/>
              <w:lang w:val="en-US"/>
            </w:rPr>
            <w:t>[13]</w:t>
          </w:r>
          <w:r w:rsidR="007108F1">
            <w:rPr>
              <w:rFonts w:ascii="Arial" w:hAnsi="Arial" w:cs="Arial"/>
              <w:noProof/>
              <w:color w:val="000000"/>
              <w:lang w:val="en-US"/>
            </w:rPr>
            <w:fldChar w:fldCharType="end"/>
          </w:r>
        </w:sdtContent>
      </w:sdt>
      <w:r w:rsidR="007108F1">
        <w:rPr>
          <w:rFonts w:ascii="Arial" w:hAnsi="Arial" w:cs="Arial"/>
          <w:color w:val="000000"/>
          <w:lang w:val="en-US"/>
        </w:rPr>
        <w:t xml:space="preserve">. </w:t>
      </w:r>
      <w:r w:rsidR="003252FA" w:rsidRPr="006863BB">
        <w:rPr>
          <w:rFonts w:ascii="Arial" w:hAnsi="Arial" w:cs="Arial"/>
          <w:color w:val="000000"/>
          <w:lang w:val="en-US"/>
        </w:rPr>
        <w:t xml:space="preserve">The ear canal of allergic dogs without signs of otitis also had a </w:t>
      </w:r>
      <w:r w:rsidR="003252FA">
        <w:rPr>
          <w:rFonts w:ascii="Arial" w:hAnsi="Arial" w:cs="Arial"/>
          <w:color w:val="000000"/>
          <w:lang w:val="en-US"/>
        </w:rPr>
        <w:t xml:space="preserve">bacterial composition </w:t>
      </w:r>
      <w:r w:rsidR="003252FA" w:rsidRPr="006863BB">
        <w:rPr>
          <w:rFonts w:ascii="Arial" w:hAnsi="Arial" w:cs="Arial"/>
          <w:color w:val="000000"/>
          <w:lang w:val="en-US"/>
        </w:rPr>
        <w:t xml:space="preserve">significantly different </w:t>
      </w:r>
      <w:r w:rsidR="003252FA">
        <w:rPr>
          <w:rFonts w:ascii="Arial" w:hAnsi="Arial" w:cs="Arial"/>
          <w:color w:val="000000"/>
          <w:lang w:val="en-US"/>
        </w:rPr>
        <w:t xml:space="preserve">from </w:t>
      </w:r>
      <w:r w:rsidR="003252FA" w:rsidRPr="006863BB">
        <w:rPr>
          <w:rFonts w:ascii="Arial" w:hAnsi="Arial" w:cs="Arial"/>
          <w:color w:val="000000"/>
          <w:lang w:val="en-US"/>
        </w:rPr>
        <w:t>healthy dogs</w:t>
      </w:r>
      <w:r w:rsidR="003252FA">
        <w:rPr>
          <w:rFonts w:ascii="Arial" w:hAnsi="Arial" w:cs="Arial"/>
          <w:color w:val="000000"/>
          <w:lang w:val="en-US"/>
        </w:rPr>
        <w:t>’ ear canal, and without</w:t>
      </w:r>
      <w:r w:rsidR="003252FA" w:rsidRPr="006863BB">
        <w:rPr>
          <w:rFonts w:ascii="Arial" w:hAnsi="Arial" w:cs="Arial"/>
          <w:color w:val="000000"/>
          <w:lang w:val="en-US"/>
        </w:rPr>
        <w:t xml:space="preserve"> a </w:t>
      </w:r>
      <w:r w:rsidR="003252FA">
        <w:rPr>
          <w:rFonts w:ascii="Arial" w:hAnsi="Arial" w:cs="Arial"/>
          <w:color w:val="000000"/>
          <w:lang w:val="en-US"/>
        </w:rPr>
        <w:t xml:space="preserve">significant </w:t>
      </w:r>
      <w:r w:rsidR="003252FA" w:rsidRPr="006863BB">
        <w:rPr>
          <w:rFonts w:ascii="Arial" w:hAnsi="Arial" w:cs="Arial"/>
          <w:color w:val="000000"/>
          <w:lang w:val="en-US"/>
        </w:rPr>
        <w:t>difference in</w:t>
      </w:r>
      <w:r w:rsidR="003252FA">
        <w:rPr>
          <w:rFonts w:ascii="Arial" w:hAnsi="Arial" w:cs="Arial"/>
          <w:color w:val="000000"/>
          <w:lang w:val="en-US"/>
        </w:rPr>
        <w:t xml:space="preserve"> </w:t>
      </w:r>
      <w:r w:rsidR="003252FA" w:rsidRPr="006863BB">
        <w:rPr>
          <w:rFonts w:ascii="Arial" w:hAnsi="Arial" w:cs="Arial"/>
          <w:color w:val="000000"/>
          <w:lang w:val="en-US"/>
        </w:rPr>
        <w:t>diversity between the groups</w:t>
      </w:r>
      <w:r w:rsidR="003252FA">
        <w:rPr>
          <w:rFonts w:ascii="Arial" w:hAnsi="Arial" w:cs="Arial"/>
          <w:color w:val="000000"/>
          <w:lang w:val="en-US"/>
        </w:rPr>
        <w:t xml:space="preserve">, </w:t>
      </w:r>
      <w:r w:rsidR="003252FA" w:rsidRPr="006863BB">
        <w:rPr>
          <w:rFonts w:ascii="Arial" w:hAnsi="Arial" w:cs="Arial"/>
          <w:color w:val="000000"/>
          <w:lang w:val="en-US"/>
        </w:rPr>
        <w:t>similar to our result</w:t>
      </w:r>
      <w:r w:rsidR="003252FA">
        <w:rPr>
          <w:rFonts w:ascii="Arial" w:hAnsi="Arial" w:cs="Arial"/>
          <w:color w:val="000000"/>
          <w:lang w:val="en-US"/>
        </w:rPr>
        <w:t>s</w:t>
      </w:r>
      <w:r w:rsidR="00852522" w:rsidRPr="006863BB">
        <w:rPr>
          <w:rFonts w:ascii="Arial" w:hAnsi="Arial" w:cs="Arial"/>
          <w:color w:val="000000"/>
          <w:lang w:val="en-US"/>
        </w:rPr>
        <w:t xml:space="preserve"> </w:t>
      </w:r>
      <w:sdt>
        <w:sdtPr>
          <w:rPr>
            <w:rFonts w:ascii="Arial" w:hAnsi="Arial" w:cs="Arial"/>
            <w:color w:val="000000"/>
            <w:lang w:val="en-US"/>
          </w:rPr>
          <w:alias w:val="Don't edit this field"/>
          <w:tag w:val="CitaviPlaceholder#b6f1fcd7-31a1-4ea7-b739-f299a590ec47"/>
          <w:id w:val="1441421438"/>
          <w:placeholder>
            <w:docPart w:val="DefaultPlaceholder_-1854013440"/>
          </w:placeholder>
        </w:sdtPr>
        <w:sdtContent>
          <w:r w:rsidR="00852522" w:rsidRPr="006863BB">
            <w:rPr>
              <w:rFonts w:ascii="Arial" w:hAnsi="Arial" w:cs="Arial"/>
              <w:color w:val="000000"/>
              <w:lang w:val="en-US"/>
            </w:rPr>
            <w:fldChar w:fldCharType="begin"/>
          </w:r>
          <w:r w:rsidR="00440A73">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ExL3ZkZS4xMjY3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zMDA4NDExNSIsIlVyaVN0cmluZyI6Imh0dHA6Ly93d3cubmNiaS5ubG0ubmloLmdvdi9wdWJtZWQvMzAwODQxMT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lb2tsaXMgQXBvc3RvbG9wb3Vsb3MiLCJDcmVhdGVkT24iOiIyMDE5LTAzLTIwVDEwOjU3OjU2IiwiTW9kaWZpZWRCeSI6Il9OZW9rbGlzIEFwb3N0b2xvcG91bG9zIiwiSWQiOiJiMjFjMDRhZi01YzYwLTQzYzEtYjA1Mi1hYmQ1MDhhNDljY2MiLCJNb2RpZmllZE9uIjoiMjAxOS0wMy0yMFQxMDo1ODowNy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TEvdmRlLjEyNjc0IiwiVXJpU3RyaW5nIjoiaHR0cHM6Ly9kb2kub3JnLzEwLjExMTEvdmRlLjEyNjc0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}</w:instrText>
          </w:r>
          <w:r w:rsidR="00852522" w:rsidRPr="006863BB">
            <w:rPr>
              <w:rFonts w:ascii="Arial" w:hAnsi="Arial" w:cs="Arial"/>
              <w:color w:val="000000"/>
              <w:lang w:val="en-US"/>
            </w:rPr>
            <w:fldChar w:fldCharType="separate"/>
          </w:r>
          <w:r w:rsidR="00440A73">
            <w:rPr>
              <w:rFonts w:ascii="Arial" w:hAnsi="Arial" w:cs="Arial"/>
              <w:color w:val="000000"/>
              <w:lang w:val="en-US"/>
            </w:rPr>
            <w:t>[1]</w:t>
          </w:r>
          <w:r w:rsidR="00852522" w:rsidRPr="006863BB">
            <w:rPr>
              <w:rFonts w:ascii="Arial" w:hAnsi="Arial" w:cs="Arial"/>
              <w:color w:val="000000"/>
              <w:lang w:val="en-US"/>
            </w:rPr>
            <w:fldChar w:fldCharType="end"/>
          </w:r>
        </w:sdtContent>
      </w:sdt>
      <w:r w:rsidR="00852522" w:rsidRPr="006863BB">
        <w:rPr>
          <w:rFonts w:ascii="Arial" w:hAnsi="Arial" w:cs="Arial"/>
          <w:color w:val="000000"/>
          <w:lang w:val="en-US"/>
        </w:rPr>
        <w:t xml:space="preserve">. </w:t>
      </w:r>
      <w:r w:rsidR="00650081" w:rsidRPr="006863BB">
        <w:rPr>
          <w:rFonts w:ascii="Arial" w:hAnsi="Arial" w:cs="Arial"/>
          <w:color w:val="000000"/>
          <w:lang w:val="en-US"/>
        </w:rPr>
        <w:t xml:space="preserve">A trend of dysbiosis in association with allergy was shown with significantly increased abundance of </w:t>
      </w:r>
      <w:r w:rsidR="00650081" w:rsidRPr="006863BB">
        <w:rPr>
          <w:rFonts w:ascii="Arial" w:hAnsi="Arial" w:cs="Arial"/>
          <w:i/>
          <w:color w:val="000000"/>
          <w:lang w:val="en-US"/>
        </w:rPr>
        <w:t>Staphylococcus</w:t>
      </w:r>
      <w:r w:rsidR="00650081" w:rsidRPr="006863BB">
        <w:rPr>
          <w:rFonts w:ascii="Arial" w:hAnsi="Arial" w:cs="Arial"/>
          <w:color w:val="000000"/>
          <w:lang w:val="en-US"/>
        </w:rPr>
        <w:t xml:space="preserve"> and </w:t>
      </w:r>
      <w:proofErr w:type="spellStart"/>
      <w:r w:rsidR="00650081" w:rsidRPr="006863BB">
        <w:rPr>
          <w:rFonts w:ascii="Arial" w:hAnsi="Arial" w:cs="Arial"/>
          <w:i/>
          <w:color w:val="000000"/>
          <w:lang w:val="en-US"/>
        </w:rPr>
        <w:t>Ralstonia</w:t>
      </w:r>
      <w:proofErr w:type="spellEnd"/>
      <w:r w:rsidR="00650081" w:rsidRPr="006863BB">
        <w:rPr>
          <w:rFonts w:ascii="Arial" w:hAnsi="Arial" w:cs="Arial"/>
          <w:color w:val="000000"/>
          <w:lang w:val="en-US"/>
        </w:rPr>
        <w:t xml:space="preserve"> in the atopic ear canals</w:t>
      </w:r>
      <w:r w:rsidR="00F93D7A" w:rsidRPr="006863BB">
        <w:rPr>
          <w:rFonts w:ascii="Arial" w:hAnsi="Arial" w:cs="Arial"/>
          <w:color w:val="000000"/>
          <w:lang w:val="en-US"/>
        </w:rPr>
        <w:t xml:space="preserve"> </w:t>
      </w:r>
      <w:sdt>
        <w:sdtPr>
          <w:rPr>
            <w:rFonts w:ascii="Arial" w:hAnsi="Arial" w:cs="Arial"/>
            <w:color w:val="000000"/>
            <w:lang w:val="en-US"/>
          </w:rPr>
          <w:alias w:val="Don't edit this field"/>
          <w:tag w:val="CitaviPlaceholder#701a9385-9079-48b3-bb2b-7496a15570a9"/>
          <w:id w:val="-522939171"/>
          <w:placeholder>
            <w:docPart w:val="DefaultPlaceholder_-1854013440"/>
          </w:placeholder>
        </w:sdtPr>
        <w:sdtContent>
          <w:r w:rsidR="003A294D" w:rsidRPr="006863BB">
            <w:rPr>
              <w:rFonts w:ascii="Arial" w:hAnsi="Arial" w:cs="Arial"/>
              <w:color w:val="000000"/>
              <w:lang w:val="en-US"/>
            </w:rPr>
            <w:fldChar w:fldCharType="begin"/>
          </w:r>
          <w:r w:rsidR="00440A73">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ExL3ZkZS4xMjY3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zMDA4NDExNSIsIlVyaVN0cmluZyI6Imh0dHA6Ly93d3cubmNiaS5ubG0ubmloLmdvdi9wdWJtZWQvMzAwODQxMT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lb2tsaXMgQXBvc3RvbG9wb3Vsb3MiLCJDcmVhdGVkT24iOiIyMDE5LTAzLTIwVDEwOjU3OjU2IiwiTW9kaWZpZWRCeSI6Il9OZW9rbGlzIEFwb3N0b2xvcG91bG9zIiwiSWQiOiJiMjFjMDRhZi01YzYwLTQzYzEtYjA1Mi1hYmQ1MDhhNDljY2MiLCJNb2RpZmllZE9uIjoiMjAxOS0wMy0yMFQxMDo1ODowNy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TEvdmRlLjEyNjc0IiwiVXJpU3RyaW5nIjoiaHR0cHM6Ly9kb2kub3JnLzEwLjExMTEvdmRlLjEyNjc0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}</w:instrText>
          </w:r>
          <w:r w:rsidR="003A294D" w:rsidRPr="006863BB">
            <w:rPr>
              <w:rFonts w:ascii="Arial" w:hAnsi="Arial" w:cs="Arial"/>
              <w:color w:val="000000"/>
              <w:lang w:val="en-US"/>
            </w:rPr>
            <w:fldChar w:fldCharType="separate"/>
          </w:r>
          <w:r w:rsidR="00440A73">
            <w:rPr>
              <w:rFonts w:ascii="Arial" w:hAnsi="Arial" w:cs="Arial"/>
              <w:color w:val="000000"/>
              <w:lang w:val="en-US"/>
            </w:rPr>
            <w:t>[1]</w:t>
          </w:r>
          <w:r w:rsidR="003A294D" w:rsidRPr="006863BB">
            <w:rPr>
              <w:rFonts w:ascii="Arial" w:hAnsi="Arial" w:cs="Arial"/>
              <w:color w:val="000000"/>
              <w:lang w:val="en-US"/>
            </w:rPr>
            <w:fldChar w:fldCharType="end"/>
          </w:r>
        </w:sdtContent>
      </w:sdt>
      <w:r w:rsidR="003A294D" w:rsidRPr="006863BB">
        <w:rPr>
          <w:rFonts w:ascii="Arial" w:hAnsi="Arial" w:cs="Arial"/>
          <w:color w:val="000000"/>
          <w:lang w:val="en-US"/>
        </w:rPr>
        <w:t>.</w:t>
      </w:r>
      <w:r w:rsidR="002151FB">
        <w:rPr>
          <w:rFonts w:ascii="Arial" w:hAnsi="Arial" w:cs="Arial"/>
          <w:color w:val="000000"/>
          <w:lang w:val="en-US"/>
        </w:rPr>
        <w:t xml:space="preserve"> </w:t>
      </w:r>
      <w:r w:rsidR="006C7C75">
        <w:rPr>
          <w:rFonts w:ascii="Arial" w:hAnsi="Arial" w:cs="Arial"/>
          <w:color w:val="000000"/>
          <w:lang w:val="en-US"/>
        </w:rPr>
        <w:t xml:space="preserve">In general, we were able to show a trend of dysbiosis for all the sites evaluated in total, with significantly reduction of </w:t>
      </w:r>
      <w:proofErr w:type="spellStart"/>
      <w:r w:rsidR="006C7C75" w:rsidRPr="003D25D5">
        <w:rPr>
          <w:rFonts w:ascii="Arial" w:hAnsi="Arial" w:cs="Arial"/>
          <w:i/>
          <w:iCs/>
          <w:color w:val="000000"/>
          <w:lang w:val="en-US"/>
        </w:rPr>
        <w:t>Macrococcus</w:t>
      </w:r>
      <w:proofErr w:type="spellEnd"/>
      <w:r w:rsidR="006C7C75">
        <w:rPr>
          <w:rFonts w:ascii="Arial" w:hAnsi="Arial" w:cs="Arial"/>
          <w:color w:val="000000"/>
          <w:lang w:val="en-US"/>
        </w:rPr>
        <w:t xml:space="preserve"> and </w:t>
      </w:r>
      <w:proofErr w:type="spellStart"/>
      <w:r w:rsidR="006C7C75" w:rsidRPr="003D25D5">
        <w:rPr>
          <w:rFonts w:ascii="Arial" w:hAnsi="Arial" w:cs="Arial"/>
          <w:i/>
          <w:iCs/>
          <w:color w:val="000000"/>
          <w:lang w:val="en-US"/>
        </w:rPr>
        <w:t>Brevibacterium</w:t>
      </w:r>
      <w:proofErr w:type="spellEnd"/>
      <w:r w:rsidR="006C7C75">
        <w:rPr>
          <w:rFonts w:ascii="Arial" w:hAnsi="Arial" w:cs="Arial"/>
          <w:color w:val="000000"/>
          <w:lang w:val="en-US"/>
        </w:rPr>
        <w:t xml:space="preserve"> and increase of the </w:t>
      </w:r>
      <w:del w:id="826" w:author="Stefanie Glaeser" w:date="2021-02-28T09:41:00Z">
        <w:r w:rsidR="006C7C75" w:rsidDel="005A1DF9">
          <w:rPr>
            <w:rFonts w:ascii="Arial" w:hAnsi="Arial" w:cs="Arial"/>
            <w:color w:val="000000"/>
            <w:lang w:val="en-US"/>
          </w:rPr>
          <w:delText xml:space="preserve">Phylum </w:delText>
        </w:r>
      </w:del>
      <w:ins w:id="827" w:author="Stefanie Glaeser" w:date="2021-02-28T09:41:00Z">
        <w:r w:rsidR="005A1DF9">
          <w:rPr>
            <w:rFonts w:ascii="Arial" w:hAnsi="Arial" w:cs="Arial"/>
            <w:color w:val="000000"/>
            <w:lang w:val="en-US"/>
          </w:rPr>
          <w:t xml:space="preserve">phylum </w:t>
        </w:r>
      </w:ins>
      <w:r w:rsidR="006C7C75">
        <w:rPr>
          <w:rFonts w:ascii="Arial" w:hAnsi="Arial" w:cs="Arial"/>
          <w:color w:val="000000"/>
          <w:lang w:val="en-US"/>
        </w:rPr>
        <w:t xml:space="preserve">Proteobacteria and the genera of </w:t>
      </w:r>
      <w:r w:rsidR="006C7C75" w:rsidRPr="003D25D5">
        <w:rPr>
          <w:rFonts w:ascii="Arial" w:hAnsi="Arial" w:cs="Arial"/>
          <w:i/>
          <w:iCs/>
          <w:color w:val="000000"/>
          <w:lang w:val="en-US"/>
        </w:rPr>
        <w:t>Sphingomonas</w:t>
      </w:r>
      <w:r w:rsidR="006C7C75">
        <w:rPr>
          <w:rFonts w:ascii="Arial" w:hAnsi="Arial" w:cs="Arial"/>
          <w:color w:val="000000"/>
          <w:lang w:val="en-US"/>
        </w:rPr>
        <w:t xml:space="preserve"> and </w:t>
      </w:r>
      <w:proofErr w:type="spellStart"/>
      <w:r w:rsidR="006C7C75" w:rsidRPr="003D25D5">
        <w:rPr>
          <w:rFonts w:ascii="Arial" w:hAnsi="Arial" w:cs="Arial"/>
          <w:i/>
          <w:iCs/>
          <w:lang w:val="en-US"/>
        </w:rPr>
        <w:t>Nocardioides</w:t>
      </w:r>
      <w:proofErr w:type="spellEnd"/>
      <w:r w:rsidR="006C7C75">
        <w:rPr>
          <w:rFonts w:ascii="Arial" w:hAnsi="Arial" w:cs="Arial"/>
          <w:lang w:val="en-US"/>
        </w:rPr>
        <w:t xml:space="preserve">. </w:t>
      </w:r>
    </w:p>
    <w:p w14:paraId="09977DB3" w14:textId="49912413" w:rsidR="00D51C07" w:rsidRDefault="00341718" w:rsidP="00DD73BA">
      <w:pPr>
        <w:autoSpaceDE w:val="0"/>
        <w:autoSpaceDN w:val="0"/>
        <w:adjustRightInd w:val="0"/>
        <w:spacing w:line="480" w:lineRule="auto"/>
        <w:ind w:firstLine="720"/>
        <w:jc w:val="both"/>
        <w:rPr>
          <w:rFonts w:ascii="Arial" w:hAnsi="Arial" w:cs="Arial"/>
          <w:color w:val="000000"/>
          <w:lang w:val="en-US"/>
        </w:rPr>
      </w:pPr>
      <w:r w:rsidRPr="006863BB">
        <w:rPr>
          <w:rFonts w:ascii="Arial" w:hAnsi="Arial" w:cs="Arial"/>
          <w:color w:val="000000"/>
          <w:lang w:val="en-US"/>
        </w:rPr>
        <w:t xml:space="preserve">Six out of 12 allergic dogs received </w:t>
      </w:r>
      <w:r w:rsidRPr="00C478F2">
        <w:rPr>
          <w:rFonts w:ascii="Arial" w:hAnsi="Arial" w:cs="Arial"/>
          <w:color w:val="000000"/>
          <w:lang w:val="en-US"/>
        </w:rPr>
        <w:t>oclacitinib</w:t>
      </w:r>
      <w:r w:rsidRPr="006863BB">
        <w:rPr>
          <w:rFonts w:ascii="Arial" w:hAnsi="Arial" w:cs="Arial"/>
          <w:color w:val="000000"/>
          <w:lang w:val="en-US"/>
        </w:rPr>
        <w:t>, which is a Janus kinase inhibitor with anti-pruritic and anti-inflammatory properties</w:t>
      </w:r>
      <w:r w:rsidR="00901763" w:rsidRPr="006863BB">
        <w:rPr>
          <w:rFonts w:ascii="Arial" w:hAnsi="Arial" w:cs="Arial"/>
          <w:color w:val="000000"/>
          <w:lang w:val="en-US"/>
        </w:rPr>
        <w:t xml:space="preserve"> </w:t>
      </w:r>
      <w:sdt>
        <w:sdtPr>
          <w:rPr>
            <w:rFonts w:ascii="Arial" w:hAnsi="Arial" w:cs="Arial"/>
            <w:color w:val="000000"/>
            <w:lang w:val="en-US"/>
          </w:rPr>
          <w:alias w:val="Don't edit this field"/>
          <w:tag w:val="CitaviPlaceholder#1891dc49-581c-4120-bd93-adef47ddf4fe"/>
          <w:id w:val="-43913492"/>
          <w:placeholder>
            <w:docPart w:val="6A566827A86F4DFB8D9785EDA9D49AB0"/>
          </w:placeholder>
        </w:sdtPr>
        <w:sdtContent>
          <w:r w:rsidR="00973BFD" w:rsidRPr="006863BB">
            <w:rPr>
              <w:rFonts w:ascii="Arial" w:hAnsi="Arial" w:cs="Arial"/>
              <w:color w:val="000000"/>
              <w:lang w:val="en-US"/>
            </w:rPr>
            <w:fldChar w:fldCharType="begin"/>
          </w:r>
          <w:r w:rsidR="001030D9">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ZGVmMWJmLTExMjItNDRjMy1iZmU0LWE0MjI3NzUxNTIxMSIsIlJhbmdlTGVuZ3RoIjo0LCJSZWZlcmVuY2VJZCI6IjRiMzRlZmJlLWIxZTktNGMxNi1hZGYxLTdhNDU2OTJiZTI4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jQ0OTUxNzYiLCJVcmlTdHJpbmciOiJodHRwOi8vd3d3Lm5jYmkubmxtLm5paC5nb3YvcHVibWVkLzI0NDk1MTc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xOS0wMy0yOVQxOTo1NzozNiIsIk1vZGlmaWVkQnkiOiJfTmVva2xpcyBBcG9zdG9sb3BvdWxvcyIsIklkIjoiNzI5YmIzYTYtZGZiNi00NThkLTllOTEtMGJiM2EzYjc3MTIxIiwiTW9kaWZpZWRPbiI6IjIwMTktMDMtMjlUMTk6NTc6NDU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QTUM0MjY1Mjc2IiwiVXJpU3RyaW5nIjoiaHR0cHM6Ly93d3cubmNiaS5ubG0ubmloLmdvdi9wbWMvYXJ0aWNsZXMvUE1DNDI2NTI3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Vva2xpcyBBcG9zdG9sb3BvdWxvcyIsIkNyZWF0ZWRPbiI6IjIwMTktMDMtMjlUMTk6NTc6MzYiLCJNb2RpZmllZEJ5IjoiX05lb2tsaXMgQXBvc3RvbG9wb3Vsb3MiLCJJZCI6IjQ3NmFhZjFhLWNlMDAtNDRhNi04NDdlLTExNDZiNDYyZTY4YyIsIk1vZGlmaWVkT24iOiIyMDE5LTAzLTI5VDE5OjU3OjQ1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qdnAuMTIxMDEiLCJVcmlTdHJpbmciOiJodHRwczovL2RvaS5vcmcvMTAuMTExMS9qdnAuMTIxMDE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}</w:instrText>
          </w:r>
          <w:r w:rsidR="00973BFD" w:rsidRPr="006863BB">
            <w:rPr>
              <w:rFonts w:ascii="Arial" w:hAnsi="Arial" w:cs="Arial"/>
              <w:color w:val="000000"/>
              <w:lang w:val="en-US"/>
            </w:rPr>
            <w:fldChar w:fldCharType="separate"/>
          </w:r>
          <w:r w:rsidR="001030D9">
            <w:rPr>
              <w:rFonts w:ascii="Arial" w:hAnsi="Arial" w:cs="Arial"/>
              <w:color w:val="000000"/>
              <w:lang w:val="en-US"/>
            </w:rPr>
            <w:t>[63]</w:t>
          </w:r>
          <w:r w:rsidR="00973BFD" w:rsidRPr="006863BB">
            <w:rPr>
              <w:rFonts w:ascii="Arial" w:hAnsi="Arial" w:cs="Arial"/>
              <w:color w:val="000000"/>
              <w:lang w:val="en-US"/>
            </w:rPr>
            <w:fldChar w:fldCharType="end"/>
          </w:r>
        </w:sdtContent>
      </w:sdt>
      <w:r w:rsidR="00973BFD" w:rsidRPr="006863BB">
        <w:rPr>
          <w:rFonts w:ascii="Arial" w:hAnsi="Arial" w:cs="Arial"/>
          <w:color w:val="000000"/>
          <w:lang w:val="en-US"/>
        </w:rPr>
        <w:t xml:space="preserve">. </w:t>
      </w:r>
      <w:r w:rsidR="00BC7B8D">
        <w:rPr>
          <w:rFonts w:ascii="Arial" w:hAnsi="Arial" w:cs="Arial"/>
          <w:color w:val="000000"/>
          <w:lang w:val="en-US"/>
        </w:rPr>
        <w:t>Until now there is no study investigating the impact of</w:t>
      </w:r>
      <w:r w:rsidR="00BC7B8D" w:rsidRPr="00806A66">
        <w:rPr>
          <w:rFonts w:ascii="Arial" w:hAnsi="Arial" w:cs="Arial"/>
          <w:color w:val="000000"/>
          <w:lang w:val="en-US"/>
        </w:rPr>
        <w:t xml:space="preserve"> oclacitinib on </w:t>
      </w:r>
      <w:r w:rsidR="00BC7B8D">
        <w:rPr>
          <w:rFonts w:ascii="Arial" w:hAnsi="Arial" w:cs="Arial"/>
          <w:color w:val="000000"/>
          <w:lang w:val="en-US"/>
        </w:rPr>
        <w:t xml:space="preserve">the skin </w:t>
      </w:r>
      <w:r w:rsidR="00BC7B8D" w:rsidRPr="00806A66">
        <w:rPr>
          <w:rFonts w:ascii="Arial" w:hAnsi="Arial" w:cs="Arial"/>
          <w:color w:val="000000"/>
          <w:lang w:val="en-US"/>
        </w:rPr>
        <w:t>microbiota.</w:t>
      </w:r>
      <w:r w:rsidR="00BC7B8D">
        <w:rPr>
          <w:rFonts w:ascii="Arial" w:hAnsi="Arial" w:cs="Arial"/>
          <w:color w:val="000000"/>
          <w:lang w:val="en-US"/>
        </w:rPr>
        <w:t xml:space="preserve"> One</w:t>
      </w:r>
      <w:r w:rsidR="00BC7B8D" w:rsidRPr="00467DAF">
        <w:rPr>
          <w:rFonts w:ascii="Arial" w:hAnsi="Arial" w:cs="Arial"/>
          <w:color w:val="000000"/>
          <w:lang w:val="en-US"/>
        </w:rPr>
        <w:t xml:space="preserve"> study documented </w:t>
      </w:r>
      <w:r w:rsidR="00BC7B8D" w:rsidRPr="00467DAF">
        <w:rPr>
          <w:rFonts w:ascii="Arial" w:hAnsi="Arial" w:cs="Arial"/>
          <w:color w:val="000000"/>
          <w:lang w:val="en-US"/>
        </w:rPr>
        <w:lastRenderedPageBreak/>
        <w:t>that treatment with cyclosporine or corticosteroids did</w:t>
      </w:r>
      <w:r w:rsidR="00BC7B8D">
        <w:rPr>
          <w:rFonts w:ascii="Arial" w:hAnsi="Arial" w:cs="Arial"/>
          <w:color w:val="000000"/>
          <w:lang w:val="en-US"/>
        </w:rPr>
        <w:t xml:space="preserve"> not</w:t>
      </w:r>
      <w:r w:rsidR="00BC7B8D" w:rsidRPr="00467DAF">
        <w:rPr>
          <w:rFonts w:ascii="Arial" w:hAnsi="Arial" w:cs="Arial"/>
          <w:color w:val="000000"/>
          <w:lang w:val="en-US"/>
        </w:rPr>
        <w:t xml:space="preserve"> affect the cutaneous microbiota</w:t>
      </w:r>
      <w:r w:rsidR="00BC7B8D">
        <w:rPr>
          <w:rFonts w:ascii="Arial" w:hAnsi="Arial" w:cs="Arial"/>
          <w:color w:val="000000"/>
          <w:lang w:val="en-US"/>
        </w:rPr>
        <w:t xml:space="preserve"> in dogs, evaluating these dogs before, during and after treatment</w:t>
      </w:r>
      <w:r w:rsidR="00734829">
        <w:rPr>
          <w:rFonts w:ascii="Arial" w:hAnsi="Arial" w:cs="Arial"/>
          <w:color w:val="000000"/>
          <w:lang w:val="en-US"/>
        </w:rPr>
        <w:t xml:space="preserve"> </w:t>
      </w:r>
      <w:sdt>
        <w:sdtPr>
          <w:rPr>
            <w:rFonts w:ascii="Arial" w:hAnsi="Arial" w:cs="Arial"/>
            <w:color w:val="000000"/>
            <w:lang w:val="en-US"/>
          </w:rPr>
          <w:alias w:val="Don't edit this field"/>
          <w:tag w:val="CitaviPlaceholder#fd5cb0d6-a397-418a-bae3-09cb038a1334"/>
          <w:id w:val="1310673432"/>
          <w:placeholder>
            <w:docPart w:val="6A566827A86F4DFB8D9785EDA9D49AB0"/>
          </w:placeholder>
        </w:sdtPr>
        <w:sdtContent>
          <w:r w:rsidR="00973BFD" w:rsidRPr="00467DAF">
            <w:rPr>
              <w:rFonts w:ascii="Arial" w:hAnsi="Arial" w:cs="Arial"/>
              <w:color w:val="000000"/>
              <w:lang w:val="en-US"/>
            </w:rPr>
            <w:fldChar w:fldCharType="begin"/>
          </w:r>
          <w:r w:rsidR="001030D9">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3NGM2Mzk0LTYwODQtNDNkYS04NDg4LTQyZjk5MzE0M2EyMyIsIlJhbmdlTGVuZ3RoIjo0LCJSZWZlcmVuY2VJZCI6IjMyMDY5MTZmLTNiYzYtNDdkOC1hNTkzLTM2YzZhMjJiMWZ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U4MjQ2MTAiLCJVcmlTdHJpbmciOiJodHRwczovL3d3dy5uY2JpLm5sbS5uaWguZ292L3BtYy9hcnRpY2xlcy9QTUM1ODI0NjEw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OZW9rbGlzIEFwb3N0b2xvcG91bG9zIiwiQ3JlYXRlZE9uIjoiMjAxOS0wMS0yMFQxOToxNTo1NyIsIk1vZGlmaWVkQnkiOiJfTmVva2xpcyBBcG9zdG9sb3BvdWxvcyIsIklkIjoiZWYwYTFiOGYtZGVlNC00NTI2LWFjYTQtN2JjMTg4ZGM5MGEyIiwiTW9kaWZpZWRPbiI6IjIwMTktMDItMDRUMDQ6MzY6NDA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yOTQ3MTgxNSIsIlVyaVN0cmluZyI6Imh0dHA6Ly93d3cubmNiaS5ubG0ubmloLmdvdi9wdWJtZWQvMjk0NzE4MT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lb2tsaXMgQXBvc3RvbG9wb3Vsb3MiLCJDcmVhdGVkT24iOiIyMDE5LTAxLTIwVDE5OjE1OjU3IiwiTW9kaWZpZWRCeSI6Il9OZW9rbGlzIEFwb3N0b2xvcG91bG9zIiwiSWQiOiI2MjUwNDU0Zi03YjQwLTQ3ZDYtYmU2Yi04YTdmMDUxZTQ4NWIiLCJNb2RpZmllZE9uIjoiMjAxOS0wMi0wNFQwNDozNjo0MCIsIlByb2plY3QiOnsiJHJlZiI6IjU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xODYvczEyOTE3LTAxOC0xMzcwLXkiLCJVcmlTdHJpbmciOiJodHRwczovL2RvaS5vcmcvMTAuMTE4Ni9zMTI5MTctMDE4LTEzNzAte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}</w:instrText>
          </w:r>
          <w:r w:rsidR="00973BFD" w:rsidRPr="00467DAF">
            <w:rPr>
              <w:rFonts w:ascii="Arial" w:hAnsi="Arial" w:cs="Arial"/>
              <w:color w:val="000000"/>
              <w:lang w:val="en-US"/>
            </w:rPr>
            <w:fldChar w:fldCharType="separate"/>
          </w:r>
          <w:r w:rsidR="001030D9">
            <w:rPr>
              <w:rFonts w:ascii="Arial" w:hAnsi="Arial" w:cs="Arial"/>
              <w:color w:val="000000"/>
              <w:lang w:val="en-US"/>
            </w:rPr>
            <w:t>[64]</w:t>
          </w:r>
          <w:r w:rsidR="00973BFD" w:rsidRPr="00467DAF">
            <w:rPr>
              <w:rFonts w:ascii="Arial" w:hAnsi="Arial" w:cs="Arial"/>
              <w:color w:val="000000"/>
              <w:lang w:val="en-US"/>
            </w:rPr>
            <w:fldChar w:fldCharType="end"/>
          </w:r>
        </w:sdtContent>
      </w:sdt>
      <w:r w:rsidR="00973BFD" w:rsidRPr="00467DAF">
        <w:rPr>
          <w:rFonts w:ascii="Arial" w:hAnsi="Arial" w:cs="Arial"/>
          <w:color w:val="000000"/>
          <w:lang w:val="en-US"/>
        </w:rPr>
        <w:t>.</w:t>
      </w:r>
      <w:r w:rsidR="001F2C69">
        <w:rPr>
          <w:rFonts w:ascii="Arial" w:hAnsi="Arial" w:cs="Arial"/>
          <w:color w:val="000000"/>
          <w:lang w:val="en-US"/>
        </w:rPr>
        <w:t xml:space="preserve"> </w:t>
      </w:r>
      <w:r w:rsidR="00657E42">
        <w:rPr>
          <w:rFonts w:ascii="Arial" w:hAnsi="Arial" w:cs="Arial"/>
          <w:color w:val="000000"/>
          <w:lang w:val="en-US"/>
        </w:rPr>
        <w:t xml:space="preserve">This is in line with our findings, bacterial composition of allergic dogs with and without oclacitinib did not show any significant differences. Thus, we suggest that oclacitinib may not influence the overall comparison between the non-allergic and allergic dogs, but future studies with larger population should confirm our finding. </w:t>
      </w:r>
    </w:p>
    <w:p w14:paraId="79F7DC32" w14:textId="79CB214F" w:rsidR="00236352" w:rsidRPr="00467DAF" w:rsidRDefault="006824B1" w:rsidP="00031BDE">
      <w:pPr>
        <w:autoSpaceDE w:val="0"/>
        <w:autoSpaceDN w:val="0"/>
        <w:adjustRightInd w:val="0"/>
        <w:spacing w:line="480" w:lineRule="auto"/>
        <w:ind w:firstLine="720"/>
        <w:jc w:val="both"/>
        <w:rPr>
          <w:rFonts w:ascii="Arial" w:hAnsi="Arial" w:cs="Arial"/>
          <w:color w:val="000000"/>
          <w:lang w:val="en-US"/>
        </w:rPr>
      </w:pPr>
      <w:r w:rsidRPr="007B33FB">
        <w:rPr>
          <w:rFonts w:ascii="Arial" w:hAnsi="Arial" w:cs="Arial"/>
          <w:color w:val="000000"/>
          <w:lang w:val="en-US"/>
        </w:rPr>
        <w:t xml:space="preserve">One limitation of our study was the small sample size. However our sample size is larger than </w:t>
      </w:r>
      <w:r>
        <w:rPr>
          <w:rFonts w:ascii="Arial" w:hAnsi="Arial" w:cs="Arial"/>
          <w:color w:val="000000"/>
          <w:lang w:val="en-US"/>
        </w:rPr>
        <w:t xml:space="preserve">in </w:t>
      </w:r>
      <w:r w:rsidRPr="007B33FB">
        <w:rPr>
          <w:rFonts w:ascii="Arial" w:hAnsi="Arial" w:cs="Arial"/>
          <w:color w:val="000000"/>
          <w:lang w:val="en-US"/>
        </w:rPr>
        <w:t>previous studies</w:t>
      </w:r>
      <w:r w:rsidR="00DD73BA">
        <w:rPr>
          <w:rFonts w:ascii="Arial" w:hAnsi="Arial" w:cs="Arial"/>
          <w:color w:val="000000"/>
          <w:lang w:val="en-US"/>
        </w:rPr>
        <w:t xml:space="preserve"> </w:t>
      </w:r>
      <w:sdt>
        <w:sdtPr>
          <w:rPr>
            <w:rFonts w:ascii="Arial" w:hAnsi="Arial" w:cs="Arial"/>
            <w:color w:val="000000"/>
            <w:lang w:val="en-US"/>
          </w:rPr>
          <w:alias w:val="To edit, see citavi.com/edit"/>
          <w:tag w:val="CitaviPlaceholder#85f777b0-f9a6-46ee-b170-b7c1f876ef9f"/>
          <w:id w:val="769587498"/>
          <w:placeholder>
            <w:docPart w:val="DefaultPlaceholder_-1854013440"/>
          </w:placeholder>
        </w:sdtPr>
        <w:sdtContent>
          <w:r w:rsidR="00DD73BA">
            <w:rPr>
              <w:rFonts w:ascii="Arial" w:hAnsi="Arial" w:cs="Arial"/>
              <w:noProof/>
              <w:color w:val="000000"/>
              <w:lang w:val="en-US"/>
            </w:rPr>
            <w:fldChar w:fldCharType="begin"/>
          </w:r>
          <w:r w:rsidR="001030D9">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ExL3ZkZS4xMjY3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zMDA4NDExNSIsIlVyaVN0cmluZyI6Imh0dHA6Ly93d3cubmNiaS5ubG0ubmloLmdvdi9wdWJtZWQvMzAwODQxMT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lb2tsaXMgQXBvc3RvbG9wb3Vsb3MiLCJDcmVhdGVkT24iOiIyMDE5LTAzLTIwVDEwOjU3OjU2IiwiTW9kaWZpZWRCeSI6Il9OZW9rbGlzIEFwb3N0b2xvcG91bG9zIiwiSWQiOiJiMjFjMDRhZi01YzYwLTQzYzEtYjA1Mi1hYmQ1MDhhNDljY2MiLCJNb2RpZmllZE9uIjoiMjAxOS0wMy0yMFQxMDo1ODowNy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TEvdmRlLjEyNjc0IiwiVXJpU3RyaW5nIjoiaHR0cHM6Ly9kb2kub3JnLzEwLjExMTEvdmRlLjEyNjc0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S0wMy0wNlQyMTowMzowOCIsIk1vZGlmaWVkQnkiOiJfTmVva2xpcyBBcG9zdG9sb3BvdWxvcyIsIklkIjoiM2MxZGI4ZTMtNzU2MS00NTQ1LWE1ZWMtMzI3MzRhMGYwODQ0IiwiTW9kaWZpZWRPbiI6IjIwMTktMDMtMDZUMjE6MDM6MTUiLCJQcm9qZWN0Ijp7IiRyZWYiOiI1In19LH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pvdXJuYWxzLnBsb3Mub3JnL3Bsb3NvbmUvYXJ0aWNsZS9maWxlP2lkPTEwLjEzNzEvam91cm5hbC5wb25lLjAwODMxOTcmdHlwZT1wcmludGFibGUiLCJVcmlTdHJpbmciOiJodHRwczovL2pvdXJuYWxzLnBsb3Mub3JnL3Bsb3NvbmUvYXJ0aWNsZS9maWxlP2lkPTEwLjEzNzEvam91cm5hbC5wb25lLjAwODMxOTcmdHlwZT1wcmludGFibGU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}</w:instrText>
          </w:r>
          <w:r w:rsidR="00DD73BA">
            <w:rPr>
              <w:rFonts w:ascii="Arial" w:hAnsi="Arial" w:cs="Arial"/>
              <w:noProof/>
              <w:color w:val="000000"/>
              <w:lang w:val="en-US"/>
            </w:rPr>
            <w:fldChar w:fldCharType="separate"/>
          </w:r>
          <w:r w:rsidR="001030D9">
            <w:rPr>
              <w:rFonts w:ascii="Arial" w:hAnsi="Arial" w:cs="Arial"/>
              <w:noProof/>
              <w:color w:val="000000"/>
              <w:lang w:val="en-US"/>
            </w:rPr>
            <w:t>[1,13,57,64]</w:t>
          </w:r>
          <w:r w:rsidR="00DD73BA">
            <w:rPr>
              <w:rFonts w:ascii="Arial" w:hAnsi="Arial" w:cs="Arial"/>
              <w:noProof/>
              <w:color w:val="000000"/>
              <w:lang w:val="en-US"/>
            </w:rPr>
            <w:fldChar w:fldCharType="end"/>
          </w:r>
        </w:sdtContent>
      </w:sdt>
      <w:r w:rsidR="00DD73BA">
        <w:rPr>
          <w:rFonts w:ascii="Arial" w:hAnsi="Arial" w:cs="Arial"/>
          <w:color w:val="000000"/>
          <w:lang w:val="en-US"/>
        </w:rPr>
        <w:t xml:space="preserve">. </w:t>
      </w:r>
      <w:r w:rsidR="005B0817">
        <w:rPr>
          <w:rFonts w:ascii="Arial" w:hAnsi="Arial" w:cs="Arial"/>
          <w:color w:val="000000"/>
          <w:lang w:val="en-US"/>
        </w:rPr>
        <w:t>Furthermore, our study adds to a growing corpus of research</w:t>
      </w:r>
      <w:r w:rsidR="005B0817" w:rsidRPr="007B33FB">
        <w:rPr>
          <w:rFonts w:ascii="Arial" w:hAnsi="Arial" w:cs="Arial"/>
          <w:color w:val="000000"/>
          <w:lang w:val="en-US"/>
        </w:rPr>
        <w:t xml:space="preserve"> that help</w:t>
      </w:r>
      <w:r w:rsidR="005B0817">
        <w:rPr>
          <w:rFonts w:ascii="Arial" w:hAnsi="Arial" w:cs="Arial"/>
          <w:color w:val="000000"/>
          <w:lang w:val="en-US"/>
        </w:rPr>
        <w:t>s</w:t>
      </w:r>
      <w:r w:rsidR="005B0817" w:rsidRPr="007B33FB">
        <w:rPr>
          <w:rFonts w:ascii="Arial" w:hAnsi="Arial" w:cs="Arial"/>
          <w:color w:val="000000"/>
          <w:lang w:val="en-US"/>
        </w:rPr>
        <w:t xml:space="preserve"> us better understand the microbiota inhabiting the skin and ear canal of dogs and can be used to design larger confirmatory studies</w:t>
      </w:r>
      <w:r w:rsidR="005B0817">
        <w:rPr>
          <w:rFonts w:ascii="Arial" w:hAnsi="Arial" w:cs="Arial"/>
          <w:color w:val="000000"/>
          <w:lang w:val="en-US"/>
        </w:rPr>
        <w:t>.</w:t>
      </w:r>
      <w:r w:rsidR="005B0817" w:rsidRPr="006863BB">
        <w:rPr>
          <w:rFonts w:ascii="Arial" w:hAnsi="Arial" w:cs="Arial"/>
          <w:color w:val="000000"/>
          <w:lang w:val="en-US"/>
        </w:rPr>
        <w:t xml:space="preserve"> </w:t>
      </w:r>
      <w:r w:rsidR="005B0817">
        <w:rPr>
          <w:rFonts w:ascii="Arial" w:hAnsi="Arial" w:cs="Arial"/>
          <w:color w:val="000000"/>
          <w:lang w:val="en-US"/>
        </w:rPr>
        <w:t>The</w:t>
      </w:r>
      <w:r w:rsidR="005B0817" w:rsidRPr="006863BB">
        <w:rPr>
          <w:rFonts w:ascii="Arial" w:hAnsi="Arial" w:cs="Arial"/>
          <w:color w:val="000000"/>
          <w:lang w:val="en-US"/>
        </w:rPr>
        <w:t xml:space="preserve"> </w:t>
      </w:r>
      <w:r w:rsidR="005B0817">
        <w:rPr>
          <w:rFonts w:ascii="Arial" w:hAnsi="Arial" w:cs="Arial"/>
          <w:color w:val="000000"/>
          <w:lang w:val="en-US"/>
        </w:rPr>
        <w:t xml:space="preserve">study was a </w:t>
      </w:r>
      <w:r w:rsidR="005B0817" w:rsidRPr="006863BB">
        <w:rPr>
          <w:rFonts w:ascii="Arial" w:hAnsi="Arial" w:cs="Arial"/>
          <w:color w:val="000000"/>
          <w:lang w:val="en-US"/>
        </w:rPr>
        <w:t xml:space="preserve">cross-sectional analysis and therefore it </w:t>
      </w:r>
      <w:r w:rsidR="005B0817">
        <w:rPr>
          <w:rFonts w:ascii="Arial" w:hAnsi="Arial" w:cs="Arial"/>
          <w:color w:val="000000"/>
          <w:lang w:val="en-US"/>
        </w:rPr>
        <w:t>remains</w:t>
      </w:r>
      <w:r w:rsidR="005B0817" w:rsidRPr="006863BB">
        <w:rPr>
          <w:rFonts w:ascii="Arial" w:hAnsi="Arial" w:cs="Arial"/>
          <w:color w:val="000000"/>
          <w:lang w:val="en-US"/>
        </w:rPr>
        <w:t xml:space="preserve"> unclear if findings are a cause or a result of </w:t>
      </w:r>
      <w:r w:rsidR="005B0817">
        <w:rPr>
          <w:rFonts w:ascii="Arial" w:hAnsi="Arial" w:cs="Arial"/>
          <w:color w:val="000000"/>
          <w:lang w:val="en-US"/>
        </w:rPr>
        <w:t>allergy</w:t>
      </w:r>
      <w:r w:rsidR="005B0817" w:rsidRPr="006863BB">
        <w:rPr>
          <w:rFonts w:ascii="Arial" w:hAnsi="Arial" w:cs="Arial"/>
          <w:color w:val="000000"/>
          <w:lang w:val="en-US"/>
        </w:rPr>
        <w:t>. Regarding the description of th</w:t>
      </w:r>
      <w:r w:rsidR="005B0817">
        <w:rPr>
          <w:rFonts w:ascii="Arial" w:hAnsi="Arial" w:cs="Arial"/>
          <w:color w:val="000000"/>
          <w:lang w:val="en-US"/>
        </w:rPr>
        <w:t>e cutaneous</w:t>
      </w:r>
      <w:r w:rsidR="005B0817" w:rsidRPr="006863BB">
        <w:rPr>
          <w:rFonts w:ascii="Arial" w:hAnsi="Arial" w:cs="Arial"/>
          <w:color w:val="000000"/>
          <w:lang w:val="en-US"/>
        </w:rPr>
        <w:t xml:space="preserve"> microbiota</w:t>
      </w:r>
      <w:r w:rsidR="005B0817">
        <w:rPr>
          <w:rFonts w:ascii="Arial" w:hAnsi="Arial" w:cs="Arial"/>
          <w:color w:val="000000"/>
          <w:lang w:val="en-US"/>
        </w:rPr>
        <w:t xml:space="preserve"> only a longitudinal study could clarify </w:t>
      </w:r>
      <w:r w:rsidR="005B0817" w:rsidRPr="006863BB">
        <w:rPr>
          <w:rFonts w:ascii="Arial" w:hAnsi="Arial" w:cs="Arial"/>
          <w:color w:val="000000"/>
          <w:lang w:val="en-US"/>
        </w:rPr>
        <w:t>if the</w:t>
      </w:r>
      <w:r w:rsidR="005B0817">
        <w:rPr>
          <w:rFonts w:ascii="Arial" w:hAnsi="Arial" w:cs="Arial"/>
          <w:color w:val="000000"/>
          <w:lang w:val="en-US"/>
        </w:rPr>
        <w:t xml:space="preserve"> composition of the</w:t>
      </w:r>
      <w:r w:rsidR="005B0817" w:rsidRPr="006863BB">
        <w:rPr>
          <w:rFonts w:ascii="Arial" w:hAnsi="Arial" w:cs="Arial"/>
          <w:color w:val="000000"/>
          <w:lang w:val="en-US"/>
        </w:rPr>
        <w:t xml:space="preserve"> microbiota is stable or</w:t>
      </w:r>
      <w:r w:rsidR="005B0817">
        <w:rPr>
          <w:rFonts w:ascii="Arial" w:hAnsi="Arial" w:cs="Arial"/>
          <w:color w:val="000000"/>
          <w:lang w:val="en-US"/>
        </w:rPr>
        <w:t xml:space="preserve"> only</w:t>
      </w:r>
      <w:r w:rsidR="005B0817" w:rsidRPr="006863BB">
        <w:rPr>
          <w:rFonts w:ascii="Arial" w:hAnsi="Arial" w:cs="Arial"/>
          <w:color w:val="000000"/>
          <w:lang w:val="en-US"/>
        </w:rPr>
        <w:t xml:space="preserve"> transient</w:t>
      </w:r>
      <w:r w:rsidR="005B0817">
        <w:rPr>
          <w:rFonts w:ascii="Arial" w:hAnsi="Arial" w:cs="Arial"/>
          <w:color w:val="000000"/>
          <w:lang w:val="en-US"/>
        </w:rPr>
        <w:t xml:space="preserve">. Further studies including also non-allergic dogs from other breeds are required, in order to evaluate if the skin microbiota of non-allergic GSDs is breed specific or not. Because previous studies of humans’ skin microbiota detected a low amount of microbial DNA when standard PCR was used, a nested PCR was chosen in our </w:t>
      </w:r>
      <w:r w:rsidR="00DD73BA">
        <w:rPr>
          <w:rFonts w:ascii="Arial" w:hAnsi="Arial" w:cs="Arial"/>
          <w:color w:val="000000"/>
          <w:lang w:val="en-US"/>
        </w:rPr>
        <w:t xml:space="preserve">study </w:t>
      </w:r>
      <w:customXmlInsRangeStart w:id="828" w:author="Neoklis" w:date="2020-08-20T15:16:00Z"/>
      <w:sdt>
        <w:sdtPr>
          <w:rPr>
            <w:rFonts w:ascii="Arial" w:hAnsi="Arial" w:cs="Arial"/>
            <w:color w:val="000000"/>
            <w:lang w:val="en-US"/>
          </w:rPr>
          <w:alias w:val="To edit, see citavi.com/edit"/>
          <w:tag w:val="CitaviPlaceholder#c8d8b6f3-407f-4506-9285-c1e9bcbb62d5"/>
          <w:id w:val="1050500694"/>
          <w:placeholder>
            <w:docPart w:val="DefaultPlaceholder_-1854013440"/>
          </w:placeholder>
        </w:sdtPr>
        <w:sdtContent>
          <w:customXmlInsRangeEnd w:id="828"/>
          <w:ins w:id="829" w:author="Neoklis" w:date="2020-08-20T15:16:00Z">
            <w:r w:rsidR="00DD73BA">
              <w:rPr>
                <w:rFonts w:ascii="Arial" w:hAnsi="Arial" w:cs="Arial"/>
                <w:noProof/>
                <w:color w:val="000000"/>
                <w:lang w:val="en-US"/>
              </w:rPr>
              <w:fldChar w:fldCharType="begin"/>
            </w:r>
          </w:ins>
          <w:r w:rsidR="00440A73">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MjJlMDRmLWE5MzEtNDNmYS1iYzliLWI4MTkyZmI5YzExZiIsIlJhbmdlTGVuZ3RoIjozLCJSZWZlcmVuY2VJZCI6ImE0MTAwZGI2LWYyZTctNGZlZS1hNjE4LWMzOGM3ZjJmYmFh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mh0dHBzOi8vZ2Vub21lYmlvbG9neS5iaW9tZWRjZW50cmFsLmNvbS90cmFjay9wZGYvMTAuMTE4Ni9nYi0yMDEyLTEzLTExLXIxMDEiLCJVcmlTdHJpbmciOiJodHRwczovL2dlbm9tZWJpb2xvZ3kuYmlvbWVkY2VudHJhbC5jb20vdHJhY2svcGRmLzEwLjExODYvZ2ItMjAxMi0xMy0xMS1yMTA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OZW9rbGlzIEFwb3N0b2xvcG91bG9zIiwiQ3JlYXRlZE9uIjoiMjAxOS0wOS0xMlQxODoyMToxMiIsIk1vZGlmaWVkQnkiOiJfTmVva2xpcyBBcG9zdG9sb3BvdWxvcyIsIklkIjoiMTQ1ZmM5YjAtOGU0ZC00OTM0LWE5ZDgtMTFkODkwYmE1OGQxIiwiTW9kaWZpZWRPbiI6IjIwMTktMDktMTJUMTg6MjE6MjE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czovL2dlbm9tZWJpb2xvZ3kuYmlvbWVkY2VudHJhbC5jb20vYXJ0aWNsZXMvMTAuMTE4Ni9nYi0yMDEyLTEzLTExLXIxMDEiLCJVcmlTdHJpbmciOiJodHRwczovL2dlbm9tZWJpb2xvZ3kuYmlvbWVkY2VudHJhbC5jb20vYXJ0aWNsZXMvMTAuMTE4Ni9nYi0yMDEyLTEzLTExLXIxMDE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mVva2xpcyBBcG9zdG9sb3BvdWxvcyIsIkNyZWF0ZWRPbiI6IjIwMTktMDktMTJUMTg6MjE6MTIiLCJNb2RpZmllZEJ5IjoiX05lb2tsaXMgQXBvc3RvbG9wb3Vsb3MiLCJJZCI6IjBmMTQ2NjdmLThlYzQtNGI4OC1hNDgwLTI2ZDgzZjg0NTIyNiIsIk1vZGlmaWVkT24iOiIyMDE5LTA5LTEyVDE4OjIxOjIx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MTAuMTE4Ni9nYi0yMDEyLTEzLTExLXIxMDEiLCJVcmlTdHJpbmciOiJodHRwczovL2RvaS5vcmcvMTAuMTE4Ni9nYi0yMDEyLTEzLTExLXIxMDE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lb2tsaXMgQXBvc3RvbG9wb3Vsb3MiLCJDcmVhdGVkT24iOiIyMDE5LTA5LTEyVDE4OjQ3OjIxIiwiTW9kaWZpZWRCeSI6Il9OZW9rbGlzIEFwb3N0b2xvcG91bG9zIiwiSWQiOiI2YWUxNTBhZi0yNjkxLTQxMDQtODZhZi01YzAyZDc2MDBiOWUiLCJNb2RpZmllZE9uIjoiMjAxOS0wOS0xMlQxODo0NzoyOC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jEwLjEwMDcvczAwMjQ4LTAxMy0wMzQ1LTYiLCJVcmlTdHJpbmciOiJodHRwczovL2RvaS5vcmcvMTAuMTAwNy9zMDAyNDgtMDEzLTAzNDUtNi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}</w:instrText>
          </w:r>
          <w:r w:rsidR="00DD73BA">
            <w:rPr>
              <w:rFonts w:ascii="Arial" w:hAnsi="Arial" w:cs="Arial"/>
              <w:noProof/>
              <w:color w:val="000000"/>
              <w:lang w:val="en-US"/>
            </w:rPr>
            <w:fldChar w:fldCharType="separate"/>
          </w:r>
          <w:r w:rsidR="00440A73">
            <w:rPr>
              <w:rFonts w:ascii="Arial" w:hAnsi="Arial" w:cs="Arial"/>
              <w:noProof/>
              <w:color w:val="000000"/>
              <w:lang w:val="en-US"/>
            </w:rPr>
            <w:t>[24,25]</w:t>
          </w:r>
          <w:ins w:id="830" w:author="Neoklis" w:date="2020-08-20T15:16:00Z">
            <w:r w:rsidR="00DD73BA">
              <w:rPr>
                <w:rFonts w:ascii="Arial" w:hAnsi="Arial" w:cs="Arial"/>
                <w:noProof/>
                <w:color w:val="000000"/>
                <w:lang w:val="en-US"/>
              </w:rPr>
              <w:fldChar w:fldCharType="end"/>
            </w:r>
          </w:ins>
          <w:customXmlInsRangeStart w:id="831" w:author="Neoklis" w:date="2020-08-20T15:16:00Z"/>
        </w:sdtContent>
      </w:sdt>
      <w:customXmlInsRangeEnd w:id="831"/>
      <w:r w:rsidR="00DD73BA">
        <w:rPr>
          <w:rFonts w:ascii="Arial" w:hAnsi="Arial" w:cs="Arial"/>
          <w:color w:val="000000"/>
          <w:lang w:val="en-US"/>
        </w:rPr>
        <w:t>.</w:t>
      </w:r>
      <w:r w:rsidR="000F4976">
        <w:rPr>
          <w:rFonts w:ascii="Arial" w:hAnsi="Arial" w:cs="Arial"/>
          <w:color w:val="000000"/>
          <w:lang w:val="en-US"/>
        </w:rPr>
        <w:t xml:space="preserve"> </w:t>
      </w:r>
      <w:r w:rsidR="003A03F4">
        <w:rPr>
          <w:rFonts w:ascii="Arial" w:hAnsi="Arial" w:cs="Arial"/>
          <w:color w:val="000000"/>
          <w:lang w:val="en-US"/>
        </w:rPr>
        <w:t>A bias in alpha diversity and community structure has been documented due to a nested PCR in stool samples but not in vaginal swabs and might be considered as a possible limitation factor of our study</w:t>
      </w:r>
      <w:r w:rsidR="00D52528">
        <w:rPr>
          <w:rFonts w:ascii="Arial" w:hAnsi="Arial" w:cs="Arial"/>
          <w:color w:val="000000"/>
          <w:lang w:val="en-US"/>
        </w:rPr>
        <w:t xml:space="preserve"> </w:t>
      </w:r>
      <w:sdt>
        <w:sdtPr>
          <w:rPr>
            <w:rFonts w:ascii="Arial" w:hAnsi="Arial" w:cs="Arial"/>
            <w:color w:val="000000"/>
            <w:lang w:val="en-US"/>
          </w:rPr>
          <w:alias w:val="Don't edit this field"/>
          <w:tag w:val="CitaviPlaceholder#9b8394cb-77b8-483b-b1fa-b7e8be45cfb1"/>
          <w:id w:val="1490368682"/>
          <w:placeholder>
            <w:docPart w:val="DefaultPlaceholder_-1854013440"/>
          </w:placeholder>
        </w:sdtPr>
        <w:sdtContent>
          <w:r w:rsidR="002D1EDB">
            <w:rPr>
              <w:rFonts w:ascii="Arial" w:hAnsi="Arial" w:cs="Arial"/>
              <w:color w:val="000000"/>
              <w:lang w:val="en-US"/>
            </w:rPr>
            <w:fldChar w:fldCharType="begin"/>
          </w:r>
          <w:r w:rsidR="001030D9">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M3MS9qb3VybmFsLnBvbmUuMDEzMjI1My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MyMjUzIiwiVXJpU3RyaW5nIjoiaHR0cHM6Ly9kb2kub3JnLzEwLjEzNzEvam91cm5hbC5wb25lLjAxMzIyNT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5LTA5LTEyVDE5OjAwOjM4IiwiTW9kaWZpZWRCeSI6Il9OZW9rbGlzIEFwb3N0b2xvcG91bG9zIiwiSWQiOiI5ZTc0NzdkOS0zYzAyLTQwZTYtYmNiOC03MzE3NzMzNGRmZjAiLCJNb2RpZmllZE9uIjoiMjAxOS0wOS0xMlQxOTowMDo0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2MTk2NTEyIiwiVXJpU3RyaW5nIjoiaHR0cDovL3d3dy5uY2JpLm5sbS5uaWguZ292L3B1Ym1lZC8yNjE5NjUx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Vva2xpcyBBcG9zdG9sb3BvdWxvcyIsIkNyZWF0ZWRPbiI6IjIwMTktMDktMTJUMTk6MDA6MzgiLCJNb2RpZmllZEJ5IjoiX05lb2tsaXMgQXBvc3RvbG9wb3Vsb3MiLCJJZCI6IjE1ODVlYzY3LWUxZmYtNDVmYi05MTVmLTlhZDJhMDVhODZhNCIsIk1vZGlmaWVkT24iOiIyMDE5LTA5LTEyVDE5OjAwOjQ4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UE1DNDUwOTY0OCIsIlVyaVN0cmluZyI6Imh0dHBzOi8vd3d3Lm5jYmkubmxtLm5paC5nb3YvcG1jL2FydGljbGVzL1BNQzQ1MDk2N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}</w:instrText>
          </w:r>
          <w:r w:rsidR="002D1EDB">
            <w:rPr>
              <w:rFonts w:ascii="Arial" w:hAnsi="Arial" w:cs="Arial"/>
              <w:color w:val="000000"/>
              <w:lang w:val="en-US"/>
            </w:rPr>
            <w:fldChar w:fldCharType="separate"/>
          </w:r>
          <w:r w:rsidR="001030D9">
            <w:rPr>
              <w:rFonts w:ascii="Arial" w:hAnsi="Arial" w:cs="Arial"/>
              <w:color w:val="000000"/>
              <w:lang w:val="en-US"/>
            </w:rPr>
            <w:t>[65]</w:t>
          </w:r>
          <w:r w:rsidR="002D1EDB">
            <w:rPr>
              <w:rFonts w:ascii="Arial" w:hAnsi="Arial" w:cs="Arial"/>
              <w:color w:val="000000"/>
              <w:lang w:val="en-US"/>
            </w:rPr>
            <w:fldChar w:fldCharType="end"/>
          </w:r>
        </w:sdtContent>
      </w:sdt>
      <w:r w:rsidR="00D52528">
        <w:rPr>
          <w:rFonts w:ascii="Arial" w:hAnsi="Arial" w:cs="Arial"/>
          <w:color w:val="000000"/>
          <w:lang w:val="en-US"/>
        </w:rPr>
        <w:t>.</w:t>
      </w:r>
      <w:r w:rsidR="00314B5B">
        <w:rPr>
          <w:rFonts w:ascii="Arial" w:hAnsi="Arial" w:cs="Arial"/>
          <w:color w:val="000000"/>
          <w:lang w:val="en-US"/>
        </w:rPr>
        <w:t xml:space="preserve"> </w:t>
      </w:r>
      <w:ins w:id="832" w:author="Neoklis" w:date="2020-08-24T20:23:00Z">
        <w:r w:rsidR="009314BE">
          <w:rPr>
            <w:rFonts w:ascii="Arial" w:hAnsi="Arial" w:cs="Arial"/>
            <w:color w:val="000000"/>
            <w:lang w:val="en-US"/>
          </w:rPr>
          <w:t>Currently,</w:t>
        </w:r>
      </w:ins>
      <w:ins w:id="833" w:author="Neoklis" w:date="2020-08-24T20:26:00Z">
        <w:r w:rsidR="009314BE">
          <w:rPr>
            <w:rFonts w:ascii="Arial" w:hAnsi="Arial" w:cs="Arial"/>
            <w:color w:val="000000"/>
            <w:lang w:val="en-US"/>
          </w:rPr>
          <w:t xml:space="preserve"> </w:t>
        </w:r>
      </w:ins>
      <w:ins w:id="834" w:author="Neoklis" w:date="2020-08-24T20:43:00Z">
        <w:r w:rsidR="00A72BAD">
          <w:rPr>
            <w:rFonts w:ascii="Arial" w:hAnsi="Arial" w:cs="Arial"/>
            <w:color w:val="000000"/>
            <w:lang w:val="en-US"/>
          </w:rPr>
          <w:t>no</w:t>
        </w:r>
      </w:ins>
      <w:ins w:id="835" w:author="Neoklis" w:date="2020-08-24T20:42:00Z">
        <w:r w:rsidR="00A72BAD">
          <w:rPr>
            <w:rFonts w:ascii="Arial" w:hAnsi="Arial" w:cs="Arial"/>
            <w:color w:val="000000"/>
            <w:lang w:val="en-US"/>
          </w:rPr>
          <w:t xml:space="preserve"> </w:t>
        </w:r>
      </w:ins>
      <w:ins w:id="836" w:author="Neoklis" w:date="2020-08-24T20:36:00Z">
        <w:del w:id="837" w:author="Stefanie Glaeser" w:date="2021-02-28T09:41:00Z">
          <w:r w:rsidR="00A72BAD" w:rsidDel="005A1DF9">
            <w:rPr>
              <w:rFonts w:ascii="Arial" w:hAnsi="Arial" w:cs="Arial"/>
              <w:color w:val="000000"/>
              <w:lang w:val="en-US"/>
            </w:rPr>
            <w:delText xml:space="preserve"> </w:delText>
          </w:r>
        </w:del>
      </w:ins>
      <w:ins w:id="838" w:author="Neoklis.Apostolopoulos@vetmed.uni-giessen.de" w:date="2021-01-08T09:07:00Z">
        <w:r w:rsidR="00F13CDB">
          <w:rPr>
            <w:rFonts w:ascii="Arial" w:hAnsi="Arial" w:cs="Arial"/>
            <w:color w:val="000000"/>
            <w:lang w:val="en-US"/>
          </w:rPr>
          <w:t>standard</w:t>
        </w:r>
      </w:ins>
      <w:ins w:id="839" w:author="Neoklis" w:date="2020-08-24T20:37:00Z">
        <w:r w:rsidR="00A72BAD">
          <w:rPr>
            <w:rFonts w:ascii="Arial" w:hAnsi="Arial" w:cs="Arial"/>
            <w:color w:val="000000"/>
            <w:lang w:val="en-US"/>
          </w:rPr>
          <w:t xml:space="preserve"> protocol</w:t>
        </w:r>
      </w:ins>
      <w:ins w:id="840" w:author="Neoklis" w:date="2020-08-24T20:43:00Z">
        <w:r w:rsidR="00A72BAD">
          <w:rPr>
            <w:rFonts w:ascii="Arial" w:hAnsi="Arial" w:cs="Arial"/>
            <w:color w:val="000000"/>
            <w:lang w:val="en-US"/>
          </w:rPr>
          <w:t xml:space="preserve"> exists </w:t>
        </w:r>
      </w:ins>
      <w:ins w:id="841" w:author="Neoklis" w:date="2020-08-24T20:44:00Z">
        <w:r w:rsidR="00A72BAD">
          <w:rPr>
            <w:rFonts w:ascii="Arial" w:hAnsi="Arial" w:cs="Arial"/>
            <w:color w:val="000000"/>
            <w:lang w:val="en-US"/>
          </w:rPr>
          <w:t>for the methodology</w:t>
        </w:r>
      </w:ins>
      <w:ins w:id="842" w:author="Neoklis" w:date="2020-08-24T20:37:00Z">
        <w:r w:rsidR="00A72BAD">
          <w:rPr>
            <w:rFonts w:ascii="Arial" w:hAnsi="Arial" w:cs="Arial"/>
            <w:color w:val="000000"/>
            <w:lang w:val="en-US"/>
          </w:rPr>
          <w:t xml:space="preserve">, and </w:t>
        </w:r>
      </w:ins>
      <w:ins w:id="843" w:author="Neoklis" w:date="2020-08-24T20:44:00Z">
        <w:r w:rsidR="00A72BAD">
          <w:rPr>
            <w:rFonts w:ascii="Arial" w:hAnsi="Arial" w:cs="Arial"/>
            <w:color w:val="000000"/>
            <w:lang w:val="en-US"/>
          </w:rPr>
          <w:t xml:space="preserve">as consequence </w:t>
        </w:r>
      </w:ins>
      <w:ins w:id="844" w:author="Neoklis" w:date="2020-08-24T20:37:00Z">
        <w:r w:rsidR="00A72BAD">
          <w:rPr>
            <w:rFonts w:ascii="Arial" w:hAnsi="Arial" w:cs="Arial"/>
            <w:color w:val="000000"/>
            <w:lang w:val="en-US"/>
          </w:rPr>
          <w:t>different primers are used in dif</w:t>
        </w:r>
      </w:ins>
      <w:ins w:id="845" w:author="Neoklis" w:date="2020-08-24T20:38:00Z">
        <w:r w:rsidR="00A72BAD">
          <w:rPr>
            <w:rFonts w:ascii="Arial" w:hAnsi="Arial" w:cs="Arial"/>
            <w:color w:val="000000"/>
            <w:lang w:val="en-US"/>
          </w:rPr>
          <w:t xml:space="preserve">ferent studies </w:t>
        </w:r>
      </w:ins>
      <w:customXmlInsRangeStart w:id="846" w:author="Neoklis" w:date="2020-08-24T20:44:00Z"/>
      <w:sdt>
        <w:sdtPr>
          <w:rPr>
            <w:rFonts w:ascii="Arial" w:hAnsi="Arial" w:cs="Arial"/>
            <w:color w:val="000000"/>
            <w:lang w:val="en-US"/>
          </w:rPr>
          <w:alias w:val="To edit, see citavi.com/edit"/>
          <w:tag w:val="CitaviPlaceholder#6288dfef-091b-4600-8db7-184b9fe6eeb1"/>
          <w:id w:val="-1532112185"/>
          <w:placeholder>
            <w:docPart w:val="DefaultPlaceholder_-1854013440"/>
          </w:placeholder>
        </w:sdtPr>
        <w:sdtContent>
          <w:customXmlInsRangeEnd w:id="846"/>
          <w:ins w:id="847" w:author="Neoklis" w:date="2020-08-24T20:44:00Z">
            <w:r w:rsidR="00A72BAD">
              <w:rPr>
                <w:rFonts w:ascii="Arial" w:hAnsi="Arial" w:cs="Arial"/>
                <w:noProof/>
                <w:color w:val="000000"/>
                <w:lang w:val="en-US"/>
              </w:rPr>
              <w:fldChar w:fldCharType="begin"/>
            </w:r>
          </w:ins>
          <w:r w:rsidR="00440A73">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M3MS9qb3VybmFsLnBvbmUuMDE0ODAyOC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yNjg0OTIxNyIsIlVyaVN0cmluZyI6Imh0dHA6Ly93d3cubmNiaS5ubG0ubmloLmdvdi9wdWJtZWQvMjY4NDkyMT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OZW9rbGlzIEFwb3N0b2xvcG91bG9zIiwiQ3JlYXRlZE9uIjoiMjAxOS0wMy0yNVQxOTozMjoyNyIsIk1vZGlmaWVkQnkiOiJfTmVva2xpcyBBcG9zdG9sb3BvdWxvcyIsIklkIjoiODY2ZThiZTAtZTMyOC00MDM2LTkyYjktM2U4YWNiZGQ1NDZkIiwiTW9kaWZpZWRPbiI6IjIwMTktMDMtMjVUMTk6MzI6Mzg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zcxL2pvdXJuYWwucG9uZS4wMTQ4MDI4IiwiVXJpU3RyaW5nIjoiaHR0cHM6Ly9kb2kub3JnLzEwLjEzNzEvam91cm5hbC5wb25lLjAxNDgwMjg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}</w:instrText>
          </w:r>
          <w:r w:rsidR="00A72BAD">
            <w:rPr>
              <w:rFonts w:ascii="Arial" w:hAnsi="Arial" w:cs="Arial"/>
              <w:noProof/>
              <w:color w:val="000000"/>
              <w:lang w:val="en-US"/>
            </w:rPr>
            <w:fldChar w:fldCharType="separate"/>
          </w:r>
          <w:r w:rsidR="00440A73">
            <w:rPr>
              <w:rFonts w:ascii="Arial" w:hAnsi="Arial" w:cs="Arial"/>
              <w:noProof/>
              <w:color w:val="000000"/>
              <w:lang w:val="en-US"/>
            </w:rPr>
            <w:t>[43]</w:t>
          </w:r>
          <w:ins w:id="848" w:author="Neoklis" w:date="2020-08-24T20:44:00Z">
            <w:r w:rsidR="00A72BAD">
              <w:rPr>
                <w:rFonts w:ascii="Arial" w:hAnsi="Arial" w:cs="Arial"/>
                <w:noProof/>
                <w:color w:val="000000"/>
                <w:lang w:val="en-US"/>
              </w:rPr>
              <w:fldChar w:fldCharType="end"/>
            </w:r>
          </w:ins>
          <w:customXmlInsRangeStart w:id="849" w:author="Neoklis" w:date="2020-08-24T20:44:00Z"/>
        </w:sdtContent>
      </w:sdt>
      <w:customXmlInsRangeEnd w:id="849"/>
      <w:ins w:id="850" w:author="Neoklis" w:date="2020-08-24T20:38:00Z">
        <w:r w:rsidR="00A72BAD">
          <w:rPr>
            <w:rFonts w:ascii="Arial" w:hAnsi="Arial" w:cs="Arial"/>
            <w:color w:val="000000"/>
            <w:lang w:val="en-US"/>
          </w:rPr>
          <w:t>.</w:t>
        </w:r>
      </w:ins>
      <w:ins w:id="851" w:author="Neoklis" w:date="2020-08-24T20:53:00Z">
        <w:r w:rsidR="00FC5B2C">
          <w:rPr>
            <w:rFonts w:ascii="Arial" w:hAnsi="Arial" w:cs="Arial"/>
            <w:color w:val="000000"/>
            <w:lang w:val="en-US"/>
          </w:rPr>
          <w:t xml:space="preserve"> </w:t>
        </w:r>
      </w:ins>
      <w:ins w:id="852" w:author="Neoklis" w:date="2020-08-24T23:51:00Z">
        <w:r w:rsidR="00E22339">
          <w:rPr>
            <w:rFonts w:ascii="Arial" w:hAnsi="Arial" w:cs="Arial"/>
            <w:color w:val="000000"/>
            <w:lang w:val="en-US"/>
          </w:rPr>
          <w:t>Be</w:t>
        </w:r>
      </w:ins>
      <w:ins w:id="853" w:author="Neoklis" w:date="2020-08-24T23:52:00Z">
        <w:r w:rsidR="00E22339">
          <w:rPr>
            <w:rFonts w:ascii="Arial" w:hAnsi="Arial" w:cs="Arial"/>
            <w:color w:val="000000"/>
            <w:lang w:val="en-US"/>
          </w:rPr>
          <w:t xml:space="preserve">cause there is very limited systematic comparison of the primers, </w:t>
        </w:r>
      </w:ins>
      <w:ins w:id="854" w:author="Neoklis" w:date="2020-08-27T10:43:00Z">
        <w:r w:rsidR="00AC4535">
          <w:rPr>
            <w:rFonts w:ascii="Arial" w:hAnsi="Arial" w:cs="Arial"/>
            <w:color w:val="000000"/>
            <w:lang w:val="en-US"/>
          </w:rPr>
          <w:t xml:space="preserve">and </w:t>
        </w:r>
      </w:ins>
      <w:ins w:id="855" w:author="Neoklis" w:date="2020-08-27T10:44:00Z">
        <w:r w:rsidR="00A856F1">
          <w:rPr>
            <w:rFonts w:ascii="Arial" w:hAnsi="Arial" w:cs="Arial"/>
            <w:color w:val="000000"/>
            <w:lang w:val="en-US"/>
          </w:rPr>
          <w:t xml:space="preserve">no </w:t>
        </w:r>
        <w:r w:rsidR="00EC6604" w:rsidRPr="00EC6604">
          <w:rPr>
            <w:rFonts w:ascii="Arial" w:hAnsi="Arial" w:cs="Arial"/>
            <w:color w:val="000000"/>
            <w:lang w:val="en-US"/>
          </w:rPr>
          <w:t>"</w:t>
        </w:r>
        <w:r w:rsidR="00EC6604">
          <w:rPr>
            <w:rFonts w:ascii="Arial" w:hAnsi="Arial" w:cs="Arial"/>
            <w:color w:val="000000"/>
            <w:lang w:val="en-US"/>
          </w:rPr>
          <w:t>perfect</w:t>
        </w:r>
        <w:r w:rsidR="00EC6604" w:rsidRPr="00EC6604">
          <w:rPr>
            <w:rFonts w:ascii="Arial" w:hAnsi="Arial" w:cs="Arial"/>
            <w:color w:val="000000"/>
            <w:lang w:val="en-US"/>
          </w:rPr>
          <w:t>"</w:t>
        </w:r>
        <w:r w:rsidR="00EC6604">
          <w:rPr>
            <w:rFonts w:ascii="Arial" w:hAnsi="Arial" w:cs="Arial"/>
            <w:color w:val="000000"/>
            <w:lang w:val="en-US"/>
          </w:rPr>
          <w:t xml:space="preserve"> primer exists </w:t>
        </w:r>
      </w:ins>
      <w:customXmlInsRangeStart w:id="856" w:author="Neoklis" w:date="2020-08-27T10:45:00Z"/>
      <w:sdt>
        <w:sdtPr>
          <w:rPr>
            <w:rFonts w:ascii="Arial" w:hAnsi="Arial" w:cs="Arial"/>
            <w:color w:val="000000"/>
            <w:lang w:val="en-US"/>
          </w:rPr>
          <w:alias w:val="To edit, see citavi.com/edit"/>
          <w:tag w:val="CitaviPlaceholder#c6bfa0c7-a684-456d-a1a6-25098759cead"/>
          <w:id w:val="-15475907"/>
          <w:placeholder>
            <w:docPart w:val="DefaultPlaceholder_-1854013440"/>
          </w:placeholder>
        </w:sdtPr>
        <w:sdtContent>
          <w:customXmlInsRangeEnd w:id="856"/>
          <w:ins w:id="857" w:author="Neoklis" w:date="2020-08-27T10:45:00Z">
            <w:r w:rsidR="00EC6604">
              <w:rPr>
                <w:rFonts w:ascii="Arial" w:hAnsi="Arial" w:cs="Arial"/>
                <w:noProof/>
                <w:color w:val="000000"/>
                <w:lang w:val="en-US"/>
              </w:rPr>
              <w:fldChar w:fldCharType="begin"/>
            </w:r>
          </w:ins>
          <w:r w:rsidR="001030D9">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zODkvZm1pY2IuMjAxNS4wMDc3MSIsIkVkaXRvcnMiOltdLCJFdmFsdWF0aW9uQ29tcGxleGl0eSI6MCwiRXZhbHVhdGlvblNvdXJjZVRleHRGb3JtYXQiOjAsIkdyb3VwcyI6W10sIkhhc0xhYmVsMSI6ZmFsc2UsIkhhc0xhYmVsMiI6ZmFsc2UsIktleXdvcmRzIjpbXSwiTGFuZ3VhZ2UiOiJlbmciLCJMYW5ndWFnZUNvZGUiOiJlbiI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yNjMwMDg1NCIsIlVyaVN0cmluZyI6Imh0dHA6Ly93d3cubmNiaS5ubG0ubmloLmdvdi9wdWJtZWQvMjYzMDA4NT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OZW9rbGlzIEFwb3N0b2xvcG91bG9zIiwiQ3JlYXRlZE9uIjoiMjAyMC0wOC0yN1QwODowODozNyIsIk1vZGlmaWVkQnkiOiJfTmVva2xpcyBBcG9zdG9sb3BvdWxvcyIsIklkIjoiYmQ4OWNhYzYtMTU1Yi00ZTQ5LWFkMDQtMmM5NTk4MmFkMzlkIiwiTW9kaWZpZWRPbiI6IjIwMjAtMDgtMjdUMDg6MDg6Mzc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xMC4zMzg5L2ZtaWNiLjIwMTUuMDA3NzEiLCJVcmlTdHJpbmciOiJodHRwczovL2RvaS5vcmcvMTAuMzM4OS9mbWljYi4yMDE1LjAwNzcx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}</w:instrText>
          </w:r>
          <w:r w:rsidR="00EC6604">
            <w:rPr>
              <w:rFonts w:ascii="Arial" w:hAnsi="Arial" w:cs="Arial"/>
              <w:noProof/>
              <w:color w:val="000000"/>
              <w:lang w:val="en-US"/>
            </w:rPr>
            <w:fldChar w:fldCharType="separate"/>
          </w:r>
          <w:r w:rsidR="001030D9">
            <w:rPr>
              <w:rFonts w:ascii="Arial" w:hAnsi="Arial" w:cs="Arial"/>
              <w:noProof/>
              <w:color w:val="000000"/>
              <w:lang w:val="en-US"/>
            </w:rPr>
            <w:t>[66]</w:t>
          </w:r>
          <w:ins w:id="858" w:author="Neoklis" w:date="2020-08-27T10:45:00Z">
            <w:r w:rsidR="00EC6604">
              <w:rPr>
                <w:rFonts w:ascii="Arial" w:hAnsi="Arial" w:cs="Arial"/>
                <w:noProof/>
                <w:color w:val="000000"/>
                <w:lang w:val="en-US"/>
              </w:rPr>
              <w:fldChar w:fldCharType="end"/>
            </w:r>
          </w:ins>
          <w:customXmlInsRangeStart w:id="859" w:author="Neoklis" w:date="2020-08-27T10:45:00Z"/>
        </w:sdtContent>
      </w:sdt>
      <w:customXmlInsRangeEnd w:id="859"/>
      <w:ins w:id="860" w:author="Neoklis" w:date="2020-08-27T10:44:00Z">
        <w:r w:rsidR="00EC6604">
          <w:rPr>
            <w:rFonts w:ascii="Arial" w:hAnsi="Arial" w:cs="Arial"/>
            <w:color w:val="000000"/>
            <w:lang w:val="en-US"/>
          </w:rPr>
          <w:t xml:space="preserve">, </w:t>
        </w:r>
      </w:ins>
      <w:ins w:id="861" w:author="Neoklis" w:date="2020-08-24T23:52:00Z">
        <w:r w:rsidR="00E22339">
          <w:rPr>
            <w:rFonts w:ascii="Arial" w:hAnsi="Arial" w:cs="Arial"/>
            <w:color w:val="000000"/>
            <w:lang w:val="en-US"/>
          </w:rPr>
          <w:t>m</w:t>
        </w:r>
      </w:ins>
      <w:ins w:id="862" w:author="Neoklis" w:date="2020-08-24T23:50:00Z">
        <w:r w:rsidR="00E22339">
          <w:rPr>
            <w:rFonts w:ascii="Arial" w:hAnsi="Arial" w:cs="Arial"/>
            <w:color w:val="000000"/>
            <w:lang w:val="en-US"/>
          </w:rPr>
          <w:t>ost commonly, primers are sel</w:t>
        </w:r>
      </w:ins>
      <w:ins w:id="863" w:author="Neoklis" w:date="2020-08-24T23:52:00Z">
        <w:r w:rsidR="00E22339">
          <w:rPr>
            <w:rFonts w:ascii="Arial" w:hAnsi="Arial" w:cs="Arial"/>
            <w:color w:val="000000"/>
            <w:lang w:val="en-US"/>
          </w:rPr>
          <w:t>ected based recommendation</w:t>
        </w:r>
      </w:ins>
      <w:ins w:id="864" w:author="Neoklis" w:date="2020-08-24T23:53:00Z">
        <w:r w:rsidR="00E22339">
          <w:rPr>
            <w:rFonts w:ascii="Arial" w:hAnsi="Arial" w:cs="Arial"/>
            <w:color w:val="000000"/>
            <w:lang w:val="en-US"/>
          </w:rPr>
          <w:t>s and the</w:t>
        </w:r>
      </w:ins>
      <w:ins w:id="865" w:author="Neoklis" w:date="2020-08-24T23:54:00Z">
        <w:r w:rsidR="00E22339">
          <w:rPr>
            <w:rFonts w:ascii="Arial" w:hAnsi="Arial" w:cs="Arial"/>
            <w:color w:val="000000"/>
            <w:lang w:val="en-US"/>
          </w:rPr>
          <w:t xml:space="preserve"> experimental experience</w:t>
        </w:r>
      </w:ins>
      <w:ins w:id="866" w:author="Neoklis" w:date="2020-08-24T23:53:00Z">
        <w:r w:rsidR="00E22339">
          <w:rPr>
            <w:rFonts w:ascii="Arial" w:hAnsi="Arial" w:cs="Arial"/>
            <w:color w:val="000000"/>
            <w:lang w:val="en-US"/>
          </w:rPr>
          <w:t xml:space="preserve"> </w:t>
        </w:r>
      </w:ins>
      <w:ins w:id="867" w:author="Neoklis" w:date="2020-08-24T23:52:00Z">
        <w:del w:id="868" w:author="Stefanie Glaeser" w:date="2021-03-03T14:05:00Z">
          <w:r w:rsidR="00E22339" w:rsidDel="00535963">
            <w:rPr>
              <w:rFonts w:ascii="Arial" w:hAnsi="Arial" w:cs="Arial"/>
              <w:color w:val="000000"/>
              <w:lang w:val="en-US"/>
            </w:rPr>
            <w:delText xml:space="preserve"> </w:delText>
          </w:r>
        </w:del>
        <w:r w:rsidR="00E22339">
          <w:rPr>
            <w:rFonts w:ascii="Arial" w:hAnsi="Arial" w:cs="Arial"/>
            <w:color w:val="000000"/>
            <w:lang w:val="en-US"/>
          </w:rPr>
          <w:t>of the laboratory</w:t>
        </w:r>
      </w:ins>
      <w:ins w:id="869" w:author="Neoklis" w:date="2020-08-24T23:54:00Z">
        <w:r w:rsidR="00E22339">
          <w:rPr>
            <w:rFonts w:ascii="Arial" w:hAnsi="Arial" w:cs="Arial"/>
            <w:color w:val="000000"/>
            <w:lang w:val="en-US"/>
          </w:rPr>
          <w:t xml:space="preserve"> </w:t>
        </w:r>
      </w:ins>
      <w:customXmlInsRangeStart w:id="870" w:author="Neoklis" w:date="2020-08-24T23:54:00Z"/>
      <w:sdt>
        <w:sdtPr>
          <w:rPr>
            <w:rFonts w:ascii="Arial" w:hAnsi="Arial" w:cs="Arial"/>
            <w:color w:val="000000"/>
            <w:lang w:val="en-US"/>
          </w:rPr>
          <w:alias w:val="To edit, see citavi.com/edit"/>
          <w:tag w:val="CitaviPlaceholder#c3a7003e-81c8-4c32-8f6c-ac88f8b17ca6"/>
          <w:id w:val="-5058770"/>
          <w:placeholder>
            <w:docPart w:val="DefaultPlaceholder_-1854013440"/>
          </w:placeholder>
        </w:sdtPr>
        <w:sdtContent>
          <w:customXmlInsRangeEnd w:id="870"/>
          <w:ins w:id="871" w:author="Neoklis" w:date="2020-08-24T23:54:00Z">
            <w:r w:rsidR="00E22339">
              <w:rPr>
                <w:rFonts w:ascii="Arial" w:hAnsi="Arial" w:cs="Arial"/>
                <w:noProof/>
                <w:color w:val="000000"/>
                <w:lang w:val="en-US"/>
              </w:rPr>
              <w:fldChar w:fldCharType="begin"/>
            </w:r>
          </w:ins>
          <w:r w:rsidR="00440A73">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5My9uYXIvZ2txODcz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IwODgwOTkzIiwiVXJpU3RyaW5nIjoiaHR0cDovL3d3dy5uY2JpLm5sbS5uaWguZ292L3B1Ym1lZC8yMDg4MDk5M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Vva2xpcyBBcG9zdG9sb3BvdWxvcyIsIkNyZWF0ZWRPbiI6IjIwMjAtMDgtMjRUMjE6NDk6MjkiLCJNb2RpZmllZEJ5IjoiX05lb2tsaXMgQXBvc3RvbG9wb3Vsb3MiLCJJZCI6IjdjZTdjNTA5LTIyOGMtNGY5OS1hMjU3LTBjODEzMWU5YTUwYSIsIk1vZGlmaWVkT24iOiIyMDIwLTA4LTI0VDIxOjQ5OjI5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UE1DMzAwMTEwMCIsIlVyaVN0cmluZyI6Imh0dHBzOi8vd3d3Lm5jYmkubmxtLm5paC5nb3YvcG1jL2FydGljbGVzL1BNQzMwMDExMDA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lb2tsaXMgQXBvc3RvbG9wb3Vsb3MiLCJDcmVhdGVkT24iOiIyMDIwLTA4LTI0VDIxOjQ5OjI5IiwiTW9kaWZpZWRCeSI6Il9OZW9rbGlzIEFwb3N0b2xvcG91bG9zIiwiSWQiOiIxZTQ0ZjFjZS1hY2M5LTQ2MWItYWJmNy1iM2I2NjUxODljMGQiLCJNb2RpZmllZE9uIjoiMjAyMC0wOC0yNFQyMTo0OToyOSIsIlByb2plY3QiOnsiJHJlZiI6IjUifX0s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OTMvbmFyL2drcTg3MyIsIlVyaVN0cmluZyI6Imh0dHBzOi8vZG9pLm9yZy8xMC4xMDkzL25hci9na3E4Nz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}</w:instrText>
          </w:r>
          <w:r w:rsidR="00E22339">
            <w:rPr>
              <w:rFonts w:ascii="Arial" w:hAnsi="Arial" w:cs="Arial"/>
              <w:noProof/>
              <w:color w:val="000000"/>
              <w:lang w:val="en-US"/>
            </w:rPr>
            <w:fldChar w:fldCharType="separate"/>
          </w:r>
          <w:r w:rsidR="00440A73">
            <w:rPr>
              <w:rFonts w:ascii="Arial" w:hAnsi="Arial" w:cs="Arial"/>
              <w:noProof/>
              <w:color w:val="000000"/>
              <w:lang w:val="en-US"/>
            </w:rPr>
            <w:t>[49]</w:t>
          </w:r>
          <w:ins w:id="872" w:author="Neoklis" w:date="2020-08-24T23:54:00Z">
            <w:r w:rsidR="00E22339">
              <w:rPr>
                <w:rFonts w:ascii="Arial" w:hAnsi="Arial" w:cs="Arial"/>
                <w:noProof/>
                <w:color w:val="000000"/>
                <w:lang w:val="en-US"/>
              </w:rPr>
              <w:fldChar w:fldCharType="end"/>
            </w:r>
          </w:ins>
          <w:customXmlInsRangeStart w:id="873" w:author="Neoklis" w:date="2020-08-24T23:54:00Z"/>
        </w:sdtContent>
      </w:sdt>
      <w:customXmlInsRangeEnd w:id="873"/>
      <w:ins w:id="874" w:author="Neoklis" w:date="2020-08-24T23:54:00Z">
        <w:r w:rsidR="00E22339">
          <w:rPr>
            <w:rFonts w:ascii="Arial" w:hAnsi="Arial" w:cs="Arial"/>
            <w:color w:val="000000"/>
            <w:lang w:val="en-US"/>
          </w:rPr>
          <w:t>.</w:t>
        </w:r>
      </w:ins>
      <w:ins w:id="875" w:author="Neoklis" w:date="2020-08-25T00:07:00Z">
        <w:r w:rsidR="00E22339">
          <w:rPr>
            <w:rFonts w:ascii="Arial" w:hAnsi="Arial" w:cs="Arial"/>
            <w:color w:val="000000"/>
            <w:lang w:val="en-US"/>
          </w:rPr>
          <w:t xml:space="preserve"> </w:t>
        </w:r>
      </w:ins>
      <w:ins w:id="876" w:author="Neoklis" w:date="2020-08-24T20:53:00Z">
        <w:r w:rsidR="00FC5B2C">
          <w:rPr>
            <w:rFonts w:ascii="Arial" w:hAnsi="Arial" w:cs="Arial"/>
            <w:color w:val="000000"/>
            <w:lang w:val="en-US"/>
          </w:rPr>
          <w:t>Our second primer system targeted the V4-V5 hypervariable region</w:t>
        </w:r>
      </w:ins>
      <w:ins w:id="877" w:author="Neoklis" w:date="2020-08-27T10:48:00Z">
        <w:r w:rsidR="00831CAB">
          <w:rPr>
            <w:rFonts w:ascii="Arial" w:hAnsi="Arial" w:cs="Arial"/>
            <w:color w:val="000000"/>
            <w:lang w:val="en-US"/>
          </w:rPr>
          <w:t xml:space="preserve">, which </w:t>
        </w:r>
      </w:ins>
      <w:ins w:id="878" w:author="Neoklis" w:date="2020-08-27T10:46:00Z">
        <w:r w:rsidR="005953F2">
          <w:rPr>
            <w:rFonts w:ascii="Arial" w:hAnsi="Arial" w:cs="Arial"/>
            <w:color w:val="000000"/>
            <w:lang w:val="en-US"/>
          </w:rPr>
          <w:t>is</w:t>
        </w:r>
      </w:ins>
      <w:ins w:id="879" w:author="Neoklis" w:date="2020-08-25T00:32:00Z">
        <w:r w:rsidR="003D5A2F">
          <w:rPr>
            <w:rFonts w:ascii="Arial" w:hAnsi="Arial" w:cs="Arial"/>
            <w:color w:val="000000"/>
            <w:lang w:val="en-US"/>
          </w:rPr>
          <w:t xml:space="preserve"> </w:t>
        </w:r>
        <w:del w:id="880" w:author="Stefanie Glaeser" w:date="2021-03-03T14:01:00Z">
          <w:r w:rsidR="003D5A2F" w:rsidDel="00535963">
            <w:rPr>
              <w:rFonts w:ascii="Arial" w:hAnsi="Arial" w:cs="Arial"/>
              <w:color w:val="000000"/>
              <w:lang w:val="en-US"/>
            </w:rPr>
            <w:delText xml:space="preserve">nowadays </w:delText>
          </w:r>
        </w:del>
      </w:ins>
      <w:ins w:id="881" w:author="Neoklis.Apostolopoulos@vetmed.uni-giessen.de" w:date="2021-01-08T09:06:00Z">
        <w:del w:id="882" w:author="Stefanie Glaeser" w:date="2021-03-03T14:01:00Z">
          <w:r w:rsidR="00F13CDB" w:rsidDel="00535963">
            <w:rPr>
              <w:rFonts w:ascii="Arial" w:hAnsi="Arial" w:cs="Arial"/>
              <w:color w:val="000000"/>
              <w:lang w:val="en-US"/>
            </w:rPr>
            <w:delText>traditionally</w:delText>
          </w:r>
        </w:del>
      </w:ins>
      <w:ins w:id="883" w:author="Stefanie Glaeser" w:date="2021-03-03T14:01:00Z">
        <w:r w:rsidR="00535963">
          <w:rPr>
            <w:rFonts w:ascii="Arial" w:hAnsi="Arial" w:cs="Arial"/>
            <w:color w:val="000000"/>
            <w:lang w:val="en-US"/>
          </w:rPr>
          <w:t>currently</w:t>
        </w:r>
      </w:ins>
      <w:ins w:id="884" w:author="Neoklis" w:date="2020-08-25T00:32:00Z">
        <w:r w:rsidR="003D5A2F">
          <w:rPr>
            <w:rFonts w:ascii="Arial" w:hAnsi="Arial" w:cs="Arial"/>
            <w:color w:val="000000"/>
            <w:lang w:val="en-US"/>
          </w:rPr>
          <w:t xml:space="preserve"> used for 16S rRNA</w:t>
        </w:r>
      </w:ins>
      <w:ins w:id="885" w:author="Neoklis" w:date="2020-08-27T10:49:00Z">
        <w:r w:rsidR="00831CAB">
          <w:rPr>
            <w:rFonts w:ascii="Arial" w:hAnsi="Arial" w:cs="Arial"/>
            <w:color w:val="000000"/>
            <w:lang w:val="en-US"/>
          </w:rPr>
          <w:t xml:space="preserve"> gene sequencing</w:t>
        </w:r>
      </w:ins>
      <w:ins w:id="886" w:author="Neoklis" w:date="2020-08-25T00:32:00Z">
        <w:r w:rsidR="003D5A2F">
          <w:rPr>
            <w:rFonts w:ascii="Arial" w:hAnsi="Arial" w:cs="Arial"/>
            <w:color w:val="000000"/>
            <w:lang w:val="en-US"/>
          </w:rPr>
          <w:t xml:space="preserve">-based microbial profiling </w:t>
        </w:r>
      </w:ins>
      <w:customXmlInsRangeStart w:id="887" w:author="Neoklis" w:date="2020-08-25T00:32:00Z"/>
      <w:sdt>
        <w:sdtPr>
          <w:rPr>
            <w:rFonts w:ascii="Arial" w:hAnsi="Arial" w:cs="Arial"/>
            <w:color w:val="000000"/>
            <w:lang w:val="en-US"/>
          </w:rPr>
          <w:alias w:val="To edit, see citavi.com/edit"/>
          <w:tag w:val="CitaviPlaceholder#f5b30626-302c-4668-9e0b-d890401a4b1c"/>
          <w:id w:val="1388293548"/>
          <w:placeholder>
            <w:docPart w:val="5271E050CE944751BF3FF0A567357BB6"/>
          </w:placeholder>
        </w:sdtPr>
        <w:sdtContent>
          <w:customXmlInsRangeEnd w:id="887"/>
          <w:ins w:id="888" w:author="Neoklis" w:date="2020-08-25T00:32:00Z">
            <w:r w:rsidR="003D5A2F">
              <w:rPr>
                <w:rFonts w:ascii="Arial" w:hAnsi="Arial" w:cs="Arial"/>
                <w:noProof/>
                <w:color w:val="000000"/>
                <w:lang w:val="en-US"/>
              </w:rPr>
              <w:fldChar w:fldCharType="begin"/>
            </w:r>
          </w:ins>
          <w:r w:rsidR="001030D9">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5My9uYXIvZ2txODcz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IwODgwOTkzIiwiVXJpU3RyaW5nIjoiaHR0cDovL3d3dy5uY2JpLm5sbS5uaWguZ292L3B1Ym1lZC8yMDg4MDk5M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Vva2xpcyBBcG9zdG9sb3BvdWxvcyIsIkNyZWF0ZWRPbiI6IjIwMjAtMDgtMjRUMjE6NDk6MjkiLCJNb2RpZmllZEJ5IjoiX05lb2tsaXMgQXBvc3RvbG9wb3Vsb3MiLCJJZCI6IjdjZTdjNTA5LTIyOGMtNGY5OS1hMjU3LTBjODEzMWU5YTUwYSIsIk1vZGlmaWVkT24iOiIyMDIwLTA4LTI0VDIxOjQ5OjI5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UE1DMzAwMTEwMCIsIlVyaVN0cmluZyI6Imh0dHBzOi8vd3d3Lm5jYmkubmxtLm5paC5nb3YvcG1jL2FydGljbGVzL1BNQzMwMDExMDA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lb2tsaXMgQXBvc3RvbG9wb3Vsb3MiLCJDcmVhdGVkT24iOiIyMDIwLTA4LTI0VDIxOjQ5OjI5IiwiTW9kaWZpZWRCeSI6Il9OZW9rbGlzIEFwb3N0b2xvcG91bG9zIiwiSWQiOiIxZTQ0ZjFjZS1hY2M5LTQ2MWItYWJmNy1iM2I2NjUxODljMGQiLCJNb2RpZmllZE9uIjoiMjAyMC0wOC0yNFQyMTo0OToyOSIsIlByb2plY3QiOnsiJHJlZiI6IjUifX0s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OTMvbmFyL2drcTg3MyIsIlVyaVN0cmluZyI6Imh0dHBzOi8vZG9pLm9yZy8xMC4xMDkzL25hci9na3E4Nz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TEvMTQ2Mi0yOTIwLjEzMDIzIiwiRWRpdG9ycyI6W10sIkV2YWx1YXRpb25Db21wbGV4aXR5IjowLCJFdmFsdWF0aW9uU291cmNlVGV4dEZvcm1hdCI6MCwiR3JvdXBzIjpbXSwiSGFzTGFiZWwxIjpmYWxzZSwiSGFzTGFiZWwyIjpmYWxzZSwiS2V5d29yZHMiOltdLCJMYW5ndWFnZSI6ImVuZyIsIkxhbmd1YWdlQ29kZSI6ImVuIi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I2MjcxNzYwIiwiVXJpU3RyaW5nIjoiaHR0cDovL3d3dy5uY2JpLm5sbS5uaWguZ292L3B1Ym1lZC8yNjI3MTc2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}</w:instrText>
          </w:r>
          <w:ins w:id="889" w:author="Neoklis" w:date="2020-08-25T00:32:00Z">
            <w:r w:rsidR="003D5A2F">
              <w:rPr>
                <w:rFonts w:ascii="Arial" w:hAnsi="Arial" w:cs="Arial"/>
                <w:noProof/>
                <w:color w:val="000000"/>
                <w:lang w:val="en-US"/>
              </w:rPr>
              <w:fldChar w:fldCharType="separate"/>
            </w:r>
          </w:ins>
          <w:r w:rsidR="001030D9">
            <w:rPr>
              <w:rFonts w:ascii="Arial" w:hAnsi="Arial" w:cs="Arial"/>
              <w:noProof/>
              <w:color w:val="000000"/>
              <w:lang w:val="en-US"/>
            </w:rPr>
            <w:t>[49,67,68]</w:t>
          </w:r>
          <w:ins w:id="890" w:author="Neoklis" w:date="2020-08-25T00:32:00Z">
            <w:r w:rsidR="003D5A2F">
              <w:rPr>
                <w:rFonts w:ascii="Arial" w:hAnsi="Arial" w:cs="Arial"/>
                <w:noProof/>
                <w:color w:val="000000"/>
                <w:lang w:val="en-US"/>
              </w:rPr>
              <w:fldChar w:fldCharType="end"/>
            </w:r>
          </w:ins>
          <w:customXmlInsRangeStart w:id="891" w:author="Neoklis" w:date="2020-08-25T00:32:00Z"/>
        </w:sdtContent>
      </w:sdt>
      <w:customXmlInsRangeEnd w:id="891"/>
      <w:ins w:id="892" w:author="Neoklis" w:date="2020-08-25T00:32:00Z">
        <w:r w:rsidR="003D5A2F">
          <w:rPr>
            <w:rFonts w:ascii="Arial" w:hAnsi="Arial" w:cs="Arial"/>
            <w:color w:val="000000"/>
            <w:lang w:val="en-US"/>
          </w:rPr>
          <w:t xml:space="preserve">. </w:t>
        </w:r>
      </w:ins>
      <w:ins w:id="893" w:author="Neoklis" w:date="2020-08-27T10:47:00Z">
        <w:r w:rsidR="005953F2">
          <w:rPr>
            <w:rFonts w:ascii="Arial" w:hAnsi="Arial" w:cs="Arial"/>
            <w:color w:val="000000"/>
            <w:lang w:val="en-US"/>
          </w:rPr>
          <w:t xml:space="preserve">Our </w:t>
        </w:r>
        <w:r w:rsidR="005953F2">
          <w:rPr>
            <w:rFonts w:ascii="Arial" w:hAnsi="Arial" w:cs="Arial"/>
            <w:color w:val="000000"/>
            <w:lang w:val="en-US"/>
          </w:rPr>
          <w:lastRenderedPageBreak/>
          <w:t>choice was based on studies that suggest an accurate estimation of multiple taxa and an efficient phylogenetic resolution</w:t>
        </w:r>
      </w:ins>
      <w:ins w:id="894" w:author="Neoklis" w:date="2020-08-27T10:49:00Z">
        <w:r w:rsidR="00452BB9">
          <w:rPr>
            <w:rFonts w:ascii="Arial" w:hAnsi="Arial" w:cs="Arial"/>
            <w:color w:val="000000"/>
            <w:lang w:val="en-US"/>
          </w:rPr>
          <w:t xml:space="preserve"> with this hypervariable region</w:t>
        </w:r>
      </w:ins>
      <w:ins w:id="895" w:author="Neoklis" w:date="2020-08-27T10:50:00Z">
        <w:r w:rsidR="00452BB9">
          <w:rPr>
            <w:rFonts w:ascii="Arial" w:hAnsi="Arial" w:cs="Arial"/>
            <w:color w:val="000000"/>
            <w:lang w:val="en-US"/>
          </w:rPr>
          <w:t xml:space="preserve"> </w:t>
        </w:r>
      </w:ins>
      <w:customXmlInsRangeStart w:id="896" w:author="Neoklis" w:date="2020-08-27T10:47:00Z"/>
      <w:sdt>
        <w:sdtPr>
          <w:rPr>
            <w:rFonts w:ascii="Arial" w:hAnsi="Arial" w:cs="Arial"/>
            <w:color w:val="000000"/>
            <w:lang w:val="en-US"/>
          </w:rPr>
          <w:alias w:val="To edit, see citavi.com/edit"/>
          <w:tag w:val="CitaviPlaceholder#e0d58a25-2cdf-41c3-906e-86e5590884c4"/>
          <w:id w:val="-1549753950"/>
          <w:placeholder>
            <w:docPart w:val="56702C6AAD294A51A6B915C7B31C0EF0"/>
          </w:placeholder>
        </w:sdtPr>
        <w:sdtContent>
          <w:customXmlInsRangeEnd w:id="896"/>
          <w:ins w:id="897" w:author="Neoklis" w:date="2020-08-27T10:47:00Z">
            <w:r w:rsidR="005953F2">
              <w:rPr>
                <w:rFonts w:ascii="Arial" w:hAnsi="Arial" w:cs="Arial"/>
                <w:noProof/>
                <w:color w:val="000000"/>
                <w:lang w:val="en-US"/>
              </w:rPr>
              <w:fldChar w:fldCharType="begin"/>
            </w:r>
          </w:ins>
          <w:r w:rsidR="001030D9">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TEvMTQ2Mi0yOTIwLjEzMDIz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2MjcxNzYwIiwiVXJpU3RyaW5nIjoiaHR0cDovL3d3dy5uY2JpLm5sbS5uaWguZ292L3B1Ym1lZC8yNjI3MTc2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Vva2xpcyBBcG9zdG9sb3BvdWxvcyIsIkNyZWF0ZWRPbiI6IjIwMjAtMDgtMjRUMjE6NTY6MjUiLCJNb2RpZmllZEJ5IjoiX05lb2tsaXMgQXBvc3RvbG9wb3Vsb3MiLCJJZCI6ImExZTE4YzgxLTNmMzAtNGM4Yy04YTY4LTY3ZjUzOTUwMGViNiIsIk1vZGlmaWVkT24iOiIyMDIwLTA4LTI0VDIxOjU2OjI1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xMS8xNDYyLTI5MjAuMTMwMjMiLCJVcmlTdHJpbmciOiJodHRwczovL2RvaS5vcmcvMTAuMTExMS8xNDYyLTI5MjAuMTMwMjM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OTMvbmFyL2drcTg3My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yMDg4MDk5MyIsIlVyaVN0cmluZyI6Imh0dHA6Ly93d3cubmNiaS5ubG0ubmloLmdvdi9wdWJtZWQvMjA4ODA5OTM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lb2tsaXMgQXBvc3RvbG9wb3Vsb3MiLCJDcmVhdGVkT24iOiIyMDIwLTA4LTI0VDIxOjQ5OjI5IiwiTW9kaWZpZWRCeSI6Il9OZW9rbGlzIEFwb3N0b2xvcG91bG9zIiwiSWQiOiI3Y2U3YzUwOS0yMjhjLTRmOTktYTI1Ny0wYzgxMzFlOWE1MGEiLCJNb2RpZmllZE9uIjoiMjAyMC0wOC0yNFQyMTo0OToyOS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MwMDExMDAiLCJVcmlTdHJpbmciOiJodHRwczovL3d3dy5uY2JpLm5sbS5uaWguZ292L3BtYy9hcnRpY2xlcy9QTUMzMDAxMTAw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OZW9rbGlzIEFwb3N0b2xvcG91bG9zIiwiQ3JlYXRlZE9uIjoiMjAyMC0wOC0yNFQyMTo0OToyOSIsIk1vZGlmaWVkQnkiOiJfTmVva2xpcyBBcG9zdG9sb3BvdWxvcyIsIklkIjoiMWU0NGYxY2UtYWNjOS00NjFiLWFiZjctYjNiNjY1MTg5YzBkIiwiTW9kaWZpZWRPbiI6IjIwMjAtMDgtMjRUMjE6NDk6Mjk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DkzL25hci9na3E4NzMiLCJVcmlTdHJpbmciOiJodHRwczovL2RvaS5vcmcvMTAuMTA5My9uYXIvZ2txODcz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}</w:instrText>
          </w:r>
          <w:ins w:id="898" w:author="Neoklis" w:date="2020-08-27T10:47:00Z">
            <w:r w:rsidR="005953F2">
              <w:rPr>
                <w:rFonts w:ascii="Arial" w:hAnsi="Arial" w:cs="Arial"/>
                <w:noProof/>
                <w:color w:val="000000"/>
                <w:lang w:val="en-US"/>
              </w:rPr>
              <w:fldChar w:fldCharType="separate"/>
            </w:r>
          </w:ins>
          <w:r w:rsidR="001030D9">
            <w:rPr>
              <w:rFonts w:ascii="Arial" w:hAnsi="Arial" w:cs="Arial"/>
              <w:noProof/>
              <w:color w:val="000000"/>
              <w:lang w:val="en-US"/>
            </w:rPr>
            <w:t>[49,67]</w:t>
          </w:r>
          <w:ins w:id="899" w:author="Neoklis" w:date="2020-08-27T10:47:00Z">
            <w:r w:rsidR="005953F2">
              <w:rPr>
                <w:rFonts w:ascii="Arial" w:hAnsi="Arial" w:cs="Arial"/>
                <w:noProof/>
                <w:color w:val="000000"/>
                <w:lang w:val="en-US"/>
              </w:rPr>
              <w:fldChar w:fldCharType="end"/>
            </w:r>
          </w:ins>
          <w:customXmlInsRangeStart w:id="900" w:author="Neoklis" w:date="2020-08-27T10:47:00Z"/>
        </w:sdtContent>
      </w:sdt>
      <w:customXmlInsRangeEnd w:id="900"/>
      <w:ins w:id="901" w:author="Neoklis" w:date="2020-08-27T10:47:00Z">
        <w:r w:rsidR="005953F2">
          <w:rPr>
            <w:rFonts w:ascii="Arial" w:hAnsi="Arial" w:cs="Arial"/>
            <w:color w:val="000000"/>
            <w:lang w:val="en-US"/>
          </w:rPr>
          <w:t>.</w:t>
        </w:r>
      </w:ins>
      <w:ins w:id="902" w:author="Neoklis" w:date="2020-08-27T10:48:00Z">
        <w:r w:rsidR="00831CAB">
          <w:rPr>
            <w:rFonts w:ascii="Arial" w:hAnsi="Arial" w:cs="Arial"/>
            <w:color w:val="000000"/>
            <w:lang w:val="en-US"/>
          </w:rPr>
          <w:t xml:space="preserve"> </w:t>
        </w:r>
      </w:ins>
      <w:ins w:id="903" w:author="Neoklis" w:date="2020-08-25T00:16:00Z">
        <w:r w:rsidR="00F22AE4">
          <w:rPr>
            <w:rFonts w:ascii="Arial" w:hAnsi="Arial" w:cs="Arial"/>
            <w:color w:val="000000"/>
            <w:lang w:val="en-US"/>
          </w:rPr>
          <w:t xml:space="preserve">These advantages, were </w:t>
        </w:r>
      </w:ins>
      <w:ins w:id="904" w:author="Neoklis" w:date="2020-08-27T10:50:00Z">
        <w:r w:rsidR="00052AF9">
          <w:rPr>
            <w:rFonts w:ascii="Arial" w:hAnsi="Arial" w:cs="Arial"/>
            <w:color w:val="000000"/>
            <w:lang w:val="en-US"/>
          </w:rPr>
          <w:t>again</w:t>
        </w:r>
      </w:ins>
      <w:ins w:id="905" w:author="Neoklis" w:date="2020-08-25T00:16:00Z">
        <w:r w:rsidR="00F22AE4">
          <w:rPr>
            <w:rFonts w:ascii="Arial" w:hAnsi="Arial" w:cs="Arial"/>
            <w:color w:val="000000"/>
            <w:lang w:val="en-US"/>
          </w:rPr>
          <w:t xml:space="preserve"> demonstrated</w:t>
        </w:r>
      </w:ins>
      <w:ins w:id="906" w:author="Neoklis" w:date="2020-08-27T10:48:00Z">
        <w:r w:rsidR="00831CAB">
          <w:rPr>
            <w:rFonts w:ascii="Arial" w:hAnsi="Arial" w:cs="Arial"/>
            <w:color w:val="000000"/>
            <w:lang w:val="en-US"/>
          </w:rPr>
          <w:t xml:space="preserve"> recent</w:t>
        </w:r>
      </w:ins>
      <w:ins w:id="907" w:author="Neoklis" w:date="2020-08-27T10:50:00Z">
        <w:r w:rsidR="00052AF9">
          <w:rPr>
            <w:rFonts w:ascii="Arial" w:hAnsi="Arial" w:cs="Arial"/>
            <w:color w:val="000000"/>
            <w:lang w:val="en-US"/>
          </w:rPr>
          <w:t>ly</w:t>
        </w:r>
      </w:ins>
      <w:ins w:id="908" w:author="Neoklis" w:date="2020-08-25T00:36:00Z">
        <w:r w:rsidR="003D5A2F">
          <w:rPr>
            <w:rFonts w:ascii="Arial" w:hAnsi="Arial" w:cs="Arial"/>
            <w:color w:val="000000"/>
            <w:lang w:val="en-US"/>
          </w:rPr>
          <w:t xml:space="preserve"> </w:t>
        </w:r>
      </w:ins>
      <w:customXmlInsRangeStart w:id="909" w:author="Neoklis" w:date="2020-08-25T00:36:00Z"/>
      <w:sdt>
        <w:sdtPr>
          <w:rPr>
            <w:rFonts w:ascii="Arial" w:hAnsi="Arial" w:cs="Arial"/>
            <w:color w:val="000000"/>
            <w:lang w:val="en-US"/>
          </w:rPr>
          <w:alias w:val="To edit, see citavi.com/edit"/>
          <w:tag w:val="CitaviPlaceholder#e1b088a4-faae-40d9-b99c-7b6cb13a9ec3"/>
          <w:id w:val="-394597830"/>
          <w:placeholder>
            <w:docPart w:val="DefaultPlaceholder_-1854013440"/>
          </w:placeholder>
        </w:sdtPr>
        <w:sdtContent>
          <w:customXmlInsRangeEnd w:id="909"/>
          <w:ins w:id="910" w:author="Neoklis" w:date="2020-08-25T00:36:00Z">
            <w:r w:rsidR="003D5A2F">
              <w:rPr>
                <w:rFonts w:ascii="Arial" w:hAnsi="Arial" w:cs="Arial"/>
                <w:noProof/>
                <w:color w:val="000000"/>
                <w:lang w:val="en-US"/>
              </w:rPr>
              <w:fldChar w:fldCharType="begin"/>
            </w:r>
          </w:ins>
          <w:r w:rsidR="001030D9">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TEvMTQ2Mi0yOTIwLjE0MDkx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MTQ2Mi0yOTIwLjE0MDkxIiwiVXJpU3RyaW5nIjoiaHR0cHM6Ly9kb2kub3JnLzEwLjExMTEvMTQ2Mi0yOTIwLjE0MDk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yMC0wOC0yNFQyMTo1MTozNyIsIk1vZGlmaWVkQnkiOiJfTmVva2xpcyBBcG9zdG9sb3BvdWxvcyIsIklkIjoiMDViOTc1NzQtNzllYy00YTFmLTgyMTUtODQ3N2I5NGE0NGEzIiwiTW9kaWZpZWRPbiI6IjIwMjAtMDgtMjRUMjE6NTE6Mzc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QTUM2MTc1NDAyIiwiVXJpU3RyaW5nIjoiaHR0cHM6Ly93d3cubmNiaS5ubG0ubmloLmdvdi9wbWMvYXJ0aWNsZXMvUE1DNjE3NTQ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Vva2xpcyBBcG9zdG9sb3BvdWxvcyIsIkNyZWF0ZWRPbiI6IjIwMjAtMDgtMjRUMjE6NTE6MzciLCJNb2RpZmllZEJ5IjoiX05lb2tsaXMgQXBvc3RvbG9wb3Vsb3MiLCJJZCI6IjhhMDMwYjQ3LTQ5NTUtNGMxMC1hNTk0LTk1YmJmNGQ1YjIwZCIsIk1vZGlmaWVkT24iOiIyMDIwLTA4LTI0VDIxOjUx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k1MjE0MzkiLCJVcmlTdHJpbmciOiJodHRwOi8vd3d3Lm5jYmkubmxtLm5paC5nb3YvcHVibWVkLzI5NTIxNDM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}</w:instrText>
          </w:r>
          <w:r w:rsidR="003D5A2F">
            <w:rPr>
              <w:rFonts w:ascii="Arial" w:hAnsi="Arial" w:cs="Arial"/>
              <w:noProof/>
              <w:color w:val="000000"/>
              <w:lang w:val="en-US"/>
            </w:rPr>
            <w:fldChar w:fldCharType="separate"/>
          </w:r>
          <w:r w:rsidR="001030D9">
            <w:rPr>
              <w:rFonts w:ascii="Arial" w:hAnsi="Arial" w:cs="Arial"/>
              <w:noProof/>
              <w:color w:val="000000"/>
              <w:lang w:val="en-US"/>
            </w:rPr>
            <w:t>[69]</w:t>
          </w:r>
          <w:ins w:id="911" w:author="Neoklis" w:date="2020-08-25T00:36:00Z">
            <w:r w:rsidR="003D5A2F">
              <w:rPr>
                <w:rFonts w:ascii="Arial" w:hAnsi="Arial" w:cs="Arial"/>
                <w:noProof/>
                <w:color w:val="000000"/>
                <w:lang w:val="en-US"/>
              </w:rPr>
              <w:fldChar w:fldCharType="end"/>
            </w:r>
          </w:ins>
          <w:customXmlInsRangeStart w:id="912" w:author="Neoklis" w:date="2020-08-25T00:36:00Z"/>
        </w:sdtContent>
      </w:sdt>
      <w:customXmlInsRangeEnd w:id="912"/>
      <w:ins w:id="913" w:author="Neoklis" w:date="2020-08-25T00:48:00Z">
        <w:r w:rsidR="00A50EF6">
          <w:rPr>
            <w:rFonts w:ascii="Arial" w:hAnsi="Arial" w:cs="Arial"/>
            <w:color w:val="000000"/>
            <w:lang w:val="en-US"/>
          </w:rPr>
          <w:t xml:space="preserve">. On </w:t>
        </w:r>
      </w:ins>
      <w:ins w:id="914" w:author="Neoklis" w:date="2020-08-25T00:23:00Z">
        <w:r w:rsidR="005500EA">
          <w:rPr>
            <w:rFonts w:ascii="Arial" w:hAnsi="Arial" w:cs="Arial"/>
            <w:color w:val="000000"/>
            <w:lang w:val="en-US"/>
          </w:rPr>
          <w:t xml:space="preserve">the other hand, </w:t>
        </w:r>
      </w:ins>
      <w:ins w:id="915" w:author="Neoklis" w:date="2020-08-25T00:36:00Z">
        <w:r w:rsidR="003D5A2F">
          <w:rPr>
            <w:rFonts w:ascii="Arial" w:hAnsi="Arial" w:cs="Arial"/>
            <w:color w:val="000000"/>
            <w:lang w:val="en-US"/>
          </w:rPr>
          <w:t>as it was shown in the same study</w:t>
        </w:r>
      </w:ins>
      <w:ins w:id="916" w:author="Neoklis" w:date="2020-08-27T10:18:00Z">
        <w:r w:rsidR="00461265">
          <w:rPr>
            <w:rFonts w:ascii="Arial" w:hAnsi="Arial" w:cs="Arial"/>
            <w:color w:val="000000"/>
            <w:lang w:val="en-US"/>
          </w:rPr>
          <w:t xml:space="preserve">, </w:t>
        </w:r>
      </w:ins>
      <w:ins w:id="917" w:author="Neoklis" w:date="2020-08-27T10:13:00Z">
        <w:r w:rsidR="007E4D4C">
          <w:rPr>
            <w:rFonts w:ascii="Arial" w:hAnsi="Arial" w:cs="Arial"/>
            <w:color w:val="000000"/>
            <w:lang w:val="en-US"/>
          </w:rPr>
          <w:t>targeting this region (or targeting other regions) might have an effect on the result, because d</w:t>
        </w:r>
      </w:ins>
      <w:ins w:id="918" w:author="Neoklis" w:date="2020-08-27T10:00:00Z">
        <w:r w:rsidR="00C16252">
          <w:rPr>
            <w:rFonts w:ascii="Arial" w:hAnsi="Arial" w:cs="Arial"/>
            <w:color w:val="000000"/>
            <w:lang w:val="en-US"/>
          </w:rPr>
          <w:t>iffere</w:t>
        </w:r>
      </w:ins>
      <w:ins w:id="919" w:author="Neoklis" w:date="2020-08-27T10:13:00Z">
        <w:r w:rsidR="007E4D4C">
          <w:rPr>
            <w:rFonts w:ascii="Arial" w:hAnsi="Arial" w:cs="Arial"/>
            <w:color w:val="000000"/>
            <w:lang w:val="en-US"/>
          </w:rPr>
          <w:t>n</w:t>
        </w:r>
      </w:ins>
      <w:ins w:id="920" w:author="Neoklis" w:date="2020-08-27T10:00:00Z">
        <w:r w:rsidR="00C16252">
          <w:rPr>
            <w:rFonts w:ascii="Arial" w:hAnsi="Arial" w:cs="Arial"/>
            <w:color w:val="000000"/>
            <w:lang w:val="en-US"/>
          </w:rPr>
          <w:t xml:space="preserve">t primers </w:t>
        </w:r>
      </w:ins>
      <w:ins w:id="921" w:author="Neoklis" w:date="2020-08-27T10:23:00Z">
        <w:r w:rsidR="00706547">
          <w:rPr>
            <w:rFonts w:ascii="Arial" w:hAnsi="Arial" w:cs="Arial"/>
            <w:color w:val="000000"/>
            <w:lang w:val="en-US"/>
          </w:rPr>
          <w:t xml:space="preserve">do not </w:t>
        </w:r>
      </w:ins>
      <w:ins w:id="922" w:author="Neoklis" w:date="2020-08-27T10:51:00Z">
        <w:r w:rsidR="00052AF9">
          <w:rPr>
            <w:rFonts w:ascii="Arial" w:hAnsi="Arial" w:cs="Arial"/>
            <w:color w:val="000000"/>
            <w:lang w:val="en-US"/>
          </w:rPr>
          <w:t xml:space="preserve">always </w:t>
        </w:r>
      </w:ins>
      <w:ins w:id="923" w:author="Neoklis" w:date="2020-08-25T00:37:00Z">
        <w:r w:rsidR="003D5A2F">
          <w:rPr>
            <w:rFonts w:ascii="Arial" w:hAnsi="Arial" w:cs="Arial"/>
            <w:color w:val="000000"/>
            <w:lang w:val="en-US"/>
          </w:rPr>
          <w:t xml:space="preserve">detect </w:t>
        </w:r>
      </w:ins>
      <w:ins w:id="924" w:author="Neoklis" w:date="2020-08-27T10:01:00Z">
        <w:r w:rsidR="00C16252">
          <w:rPr>
            <w:rFonts w:ascii="Arial" w:hAnsi="Arial" w:cs="Arial"/>
            <w:color w:val="000000"/>
            <w:lang w:val="en-US"/>
          </w:rPr>
          <w:t xml:space="preserve">as expected </w:t>
        </w:r>
      </w:ins>
      <w:ins w:id="925" w:author="Neoklis" w:date="2020-08-27T10:14:00Z">
        <w:r w:rsidR="007A291A">
          <w:rPr>
            <w:rFonts w:ascii="Arial" w:hAnsi="Arial" w:cs="Arial"/>
            <w:color w:val="000000"/>
            <w:lang w:val="en-US"/>
          </w:rPr>
          <w:t>specific</w:t>
        </w:r>
      </w:ins>
      <w:ins w:id="926" w:author="Neoklis" w:date="2020-08-27T10:01:00Z">
        <w:r w:rsidR="00C16252">
          <w:rPr>
            <w:rFonts w:ascii="Arial" w:hAnsi="Arial" w:cs="Arial"/>
            <w:color w:val="000000"/>
            <w:lang w:val="en-US"/>
          </w:rPr>
          <w:t xml:space="preserve"> </w:t>
        </w:r>
      </w:ins>
      <w:ins w:id="927" w:author="Neoklis" w:date="2020-08-27T10:02:00Z">
        <w:r w:rsidR="00AC48E9">
          <w:rPr>
            <w:rFonts w:ascii="Arial" w:hAnsi="Arial" w:cs="Arial"/>
            <w:color w:val="000000"/>
            <w:lang w:val="en-US"/>
          </w:rPr>
          <w:t>bacterial c</w:t>
        </w:r>
      </w:ins>
      <w:ins w:id="928" w:author="Neoklis" w:date="2020-08-25T00:37:00Z">
        <w:r w:rsidR="003D5A2F">
          <w:rPr>
            <w:rFonts w:ascii="Arial" w:hAnsi="Arial" w:cs="Arial"/>
            <w:color w:val="000000"/>
            <w:lang w:val="en-US"/>
          </w:rPr>
          <w:t>ommunit</w:t>
        </w:r>
      </w:ins>
      <w:ins w:id="929" w:author="Neoklis" w:date="2020-08-27T10:01:00Z">
        <w:r w:rsidR="00C16252">
          <w:rPr>
            <w:rFonts w:ascii="Arial" w:hAnsi="Arial" w:cs="Arial"/>
            <w:color w:val="000000"/>
            <w:lang w:val="en-US"/>
          </w:rPr>
          <w:t>ies</w:t>
        </w:r>
      </w:ins>
      <w:ins w:id="930" w:author="Neoklis" w:date="2020-08-27T10:16:00Z">
        <w:r w:rsidR="008C0E1A">
          <w:rPr>
            <w:rFonts w:ascii="Arial" w:hAnsi="Arial" w:cs="Arial"/>
            <w:color w:val="000000"/>
            <w:lang w:val="en-US"/>
          </w:rPr>
          <w:t xml:space="preserve">, resulting in a bias when quantification </w:t>
        </w:r>
      </w:ins>
      <w:ins w:id="931" w:author="Neoklis" w:date="2020-08-27T10:23:00Z">
        <w:r w:rsidR="00706547">
          <w:rPr>
            <w:rFonts w:ascii="Arial" w:hAnsi="Arial" w:cs="Arial"/>
            <w:color w:val="000000"/>
            <w:lang w:val="en-US"/>
          </w:rPr>
          <w:t xml:space="preserve">of those </w:t>
        </w:r>
        <w:r w:rsidR="00A525A7">
          <w:rPr>
            <w:rFonts w:ascii="Arial" w:hAnsi="Arial" w:cs="Arial"/>
            <w:color w:val="000000"/>
            <w:lang w:val="en-US"/>
          </w:rPr>
          <w:t xml:space="preserve">communities </w:t>
        </w:r>
      </w:ins>
      <w:ins w:id="932" w:author="Neoklis" w:date="2020-08-27T10:16:00Z">
        <w:r w:rsidR="008C0E1A">
          <w:rPr>
            <w:rFonts w:ascii="Arial" w:hAnsi="Arial" w:cs="Arial"/>
            <w:color w:val="000000"/>
            <w:lang w:val="en-US"/>
          </w:rPr>
          <w:t>is assessed</w:t>
        </w:r>
      </w:ins>
      <w:ins w:id="933" w:author="Neoklis" w:date="2020-08-27T10:51:00Z">
        <w:r w:rsidR="00052AF9">
          <w:rPr>
            <w:rFonts w:ascii="Arial" w:hAnsi="Arial" w:cs="Arial"/>
            <w:color w:val="000000"/>
            <w:lang w:val="en-US"/>
          </w:rPr>
          <w:t xml:space="preserve"> </w:t>
        </w:r>
      </w:ins>
      <w:customXmlInsRangeStart w:id="934" w:author="Neoklis" w:date="2020-08-27T10:51:00Z"/>
      <w:sdt>
        <w:sdtPr>
          <w:rPr>
            <w:rFonts w:ascii="Arial" w:hAnsi="Arial" w:cs="Arial"/>
            <w:color w:val="000000"/>
            <w:lang w:val="en-US"/>
          </w:rPr>
          <w:alias w:val="To edit, see citavi.com/edit"/>
          <w:tag w:val="CitaviPlaceholder#0524d7bd-e09e-48ff-8d5c-a4fbd964665d"/>
          <w:id w:val="-2098085972"/>
          <w:placeholder>
            <w:docPart w:val="DefaultPlaceholder_-1854013440"/>
          </w:placeholder>
        </w:sdtPr>
        <w:sdtContent>
          <w:customXmlInsRangeEnd w:id="934"/>
          <w:ins w:id="935" w:author="Neoklis" w:date="2020-08-27T10:51:00Z">
            <w:r w:rsidR="00052AF9">
              <w:rPr>
                <w:rFonts w:ascii="Arial" w:hAnsi="Arial" w:cs="Arial"/>
                <w:noProof/>
                <w:color w:val="000000"/>
                <w:lang w:val="en-US"/>
              </w:rPr>
              <w:fldChar w:fldCharType="begin"/>
            </w:r>
          </w:ins>
          <w:r w:rsidR="001030D9">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TEvMTQ2Mi0yOTIwLjE0MDkx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MTQ2Mi0yOTIwLjE0MDkxIiwiVXJpU3RyaW5nIjoiaHR0cHM6Ly9kb2kub3JnLzEwLjExMTEvMTQ2Mi0yOTIwLjE0MDk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yMC0wOC0yNFQyMTo1MTozNyIsIk1vZGlmaWVkQnkiOiJfTmVva2xpcyBBcG9zdG9sb3BvdWxvcyIsIklkIjoiMDViOTc1NzQtNzllYy00YTFmLTgyMTUtODQ3N2I5NGE0NGEzIiwiTW9kaWZpZWRPbiI6IjIwMjAtMDgtMjRUMjE6NTE6Mzc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QTUM2MTc1NDAyIiwiVXJpU3RyaW5nIjoiaHR0cHM6Ly93d3cubmNiaS5ubG0ubmloLmdvdi9wbWMvYXJ0aWNsZXMvUE1DNjE3NTQ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Vva2xpcyBBcG9zdG9sb3BvdWxvcyIsIkNyZWF0ZWRPbiI6IjIwMjAtMDgtMjRUMjE6NTE6MzciLCJNb2RpZmllZEJ5IjoiX05lb2tsaXMgQXBvc3RvbG9wb3Vsb3MiLCJJZCI6IjhhMDMwYjQ3LTQ5NTUtNGMxMC1hNTk0LTk1YmJmNGQ1YjIwZCIsIk1vZGlmaWVkT24iOiIyMDIwLTA4LTI0VDIxOjUx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k1MjE0MzkiLCJVcmlTdHJpbmciOiJodHRwOi8vd3d3Lm5jYmkubmxtLm5paC5nb3YvcHVibWVkLzI5NTIxNDM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}</w:instrText>
          </w:r>
          <w:r w:rsidR="00052AF9">
            <w:rPr>
              <w:rFonts w:ascii="Arial" w:hAnsi="Arial" w:cs="Arial"/>
              <w:noProof/>
              <w:color w:val="000000"/>
              <w:lang w:val="en-US"/>
            </w:rPr>
            <w:fldChar w:fldCharType="separate"/>
          </w:r>
          <w:r w:rsidR="001030D9">
            <w:rPr>
              <w:rFonts w:ascii="Arial" w:hAnsi="Arial" w:cs="Arial"/>
              <w:noProof/>
              <w:color w:val="000000"/>
              <w:lang w:val="en-US"/>
            </w:rPr>
            <w:t>[69]</w:t>
          </w:r>
          <w:ins w:id="936" w:author="Neoklis" w:date="2020-08-27T10:51:00Z">
            <w:r w:rsidR="00052AF9">
              <w:rPr>
                <w:rFonts w:ascii="Arial" w:hAnsi="Arial" w:cs="Arial"/>
                <w:noProof/>
                <w:color w:val="000000"/>
                <w:lang w:val="en-US"/>
              </w:rPr>
              <w:fldChar w:fldCharType="end"/>
            </w:r>
          </w:ins>
          <w:customXmlInsRangeStart w:id="937" w:author="Neoklis" w:date="2020-08-27T10:51:00Z"/>
        </w:sdtContent>
      </w:sdt>
      <w:customXmlInsRangeEnd w:id="937"/>
      <w:ins w:id="938" w:author="Neoklis" w:date="2020-08-27T10:51:00Z">
        <w:r w:rsidR="00052AF9">
          <w:rPr>
            <w:rFonts w:ascii="Arial" w:hAnsi="Arial" w:cs="Arial"/>
            <w:color w:val="000000"/>
            <w:lang w:val="en-US"/>
          </w:rPr>
          <w:t>.</w:t>
        </w:r>
      </w:ins>
      <w:ins w:id="939" w:author="Neoklis" w:date="2020-08-27T10:25:00Z">
        <w:r w:rsidR="004A1B0A">
          <w:rPr>
            <w:rFonts w:ascii="Arial" w:hAnsi="Arial" w:cs="Arial"/>
            <w:color w:val="000000"/>
            <w:lang w:val="en-US"/>
          </w:rPr>
          <w:t xml:space="preserve"> </w:t>
        </w:r>
      </w:ins>
      <w:ins w:id="940" w:author="Neoklis" w:date="2020-08-27T10:51:00Z">
        <w:r w:rsidR="00052AF9">
          <w:rPr>
            <w:rFonts w:ascii="Arial" w:hAnsi="Arial" w:cs="Arial"/>
            <w:color w:val="000000"/>
            <w:lang w:val="en-US"/>
          </w:rPr>
          <w:t>B</w:t>
        </w:r>
      </w:ins>
      <w:ins w:id="941" w:author="Neoklis" w:date="2020-08-27T10:25:00Z">
        <w:r w:rsidR="004A1B0A">
          <w:rPr>
            <w:rFonts w:ascii="Arial" w:hAnsi="Arial" w:cs="Arial"/>
            <w:color w:val="000000"/>
            <w:lang w:val="en-US"/>
          </w:rPr>
          <w:t xml:space="preserve">ut the </w:t>
        </w:r>
      </w:ins>
      <w:ins w:id="942" w:author="Stefanie Glaeser" w:date="2021-03-03T14:18:00Z">
        <w:r w:rsidR="00054EDC">
          <w:rPr>
            <w:rFonts w:ascii="Arial" w:hAnsi="Arial" w:cs="Arial"/>
            <w:color w:val="000000"/>
            <w:lang w:val="en-US"/>
          </w:rPr>
          <w:t xml:space="preserve">primer system </w:t>
        </w:r>
        <w:proofErr w:type="spellStart"/>
        <w:r w:rsidR="00054EDC">
          <w:rPr>
            <w:rFonts w:ascii="Arial" w:hAnsi="Arial" w:cs="Arial"/>
            <w:color w:val="000000"/>
            <w:lang w:val="en-US"/>
          </w:rPr>
          <w:t>amplifiing</w:t>
        </w:r>
        <w:proofErr w:type="spellEnd"/>
        <w:r w:rsidR="00054EDC">
          <w:rPr>
            <w:rFonts w:ascii="Arial" w:hAnsi="Arial" w:cs="Arial"/>
            <w:color w:val="000000"/>
            <w:lang w:val="en-US"/>
          </w:rPr>
          <w:t xml:space="preserve"> the </w:t>
        </w:r>
      </w:ins>
      <w:ins w:id="943" w:author="Neoklis" w:date="2020-08-27T10:25:00Z">
        <w:r w:rsidR="004A1B0A">
          <w:rPr>
            <w:rFonts w:ascii="Arial" w:hAnsi="Arial" w:cs="Arial"/>
            <w:color w:val="000000"/>
            <w:lang w:val="en-US"/>
          </w:rPr>
          <w:t>V4-V5 was one of the primer</w:t>
        </w:r>
      </w:ins>
      <w:ins w:id="944" w:author="Stefanie Glaeser" w:date="2021-03-03T14:18:00Z">
        <w:r w:rsidR="00054EDC">
          <w:rPr>
            <w:rFonts w:ascii="Arial" w:hAnsi="Arial" w:cs="Arial"/>
            <w:color w:val="000000"/>
            <w:lang w:val="en-US"/>
          </w:rPr>
          <w:t xml:space="preserve"> </w:t>
        </w:r>
      </w:ins>
      <w:ins w:id="945" w:author="Neoklis" w:date="2020-08-27T10:25:00Z">
        <w:r w:rsidR="004A1B0A">
          <w:rPr>
            <w:rFonts w:ascii="Arial" w:hAnsi="Arial" w:cs="Arial"/>
            <w:color w:val="000000"/>
            <w:lang w:val="en-US"/>
          </w:rPr>
          <w:t>s</w:t>
        </w:r>
      </w:ins>
      <w:ins w:id="946" w:author="Stefanie Glaeser" w:date="2021-03-03T14:18:00Z">
        <w:r w:rsidR="00054EDC">
          <w:rPr>
            <w:rFonts w:ascii="Arial" w:hAnsi="Arial" w:cs="Arial"/>
            <w:color w:val="000000"/>
            <w:lang w:val="en-US"/>
          </w:rPr>
          <w:t>ystems</w:t>
        </w:r>
      </w:ins>
      <w:ins w:id="947" w:author="Neoklis" w:date="2020-08-27T10:25:00Z">
        <w:r w:rsidR="004A1B0A">
          <w:rPr>
            <w:rFonts w:ascii="Arial" w:hAnsi="Arial" w:cs="Arial"/>
            <w:color w:val="000000"/>
            <w:lang w:val="en-US"/>
          </w:rPr>
          <w:t xml:space="preserve"> with </w:t>
        </w:r>
      </w:ins>
      <w:ins w:id="948" w:author="Stefanie Glaeser" w:date="2021-03-03T14:18:00Z">
        <w:r w:rsidR="00054EDC">
          <w:rPr>
            <w:rFonts w:ascii="Arial" w:hAnsi="Arial" w:cs="Arial"/>
            <w:color w:val="000000"/>
            <w:lang w:val="en-US"/>
          </w:rPr>
          <w:t xml:space="preserve">was </w:t>
        </w:r>
      </w:ins>
      <w:ins w:id="949" w:author="Neoklis" w:date="2020-08-27T10:25:00Z">
        <w:del w:id="950" w:author="Stefanie Glaeser" w:date="2021-03-03T14:18:00Z">
          <w:r w:rsidR="004A1B0A" w:rsidDel="00054EDC">
            <w:rPr>
              <w:rFonts w:ascii="Arial" w:hAnsi="Arial" w:cs="Arial"/>
              <w:color w:val="000000"/>
              <w:lang w:val="en-US"/>
            </w:rPr>
            <w:delText xml:space="preserve">the </w:delText>
          </w:r>
        </w:del>
        <w:r w:rsidR="004A1B0A">
          <w:rPr>
            <w:rFonts w:ascii="Arial" w:hAnsi="Arial" w:cs="Arial"/>
            <w:color w:val="000000"/>
            <w:lang w:val="en-US"/>
          </w:rPr>
          <w:t>less biases</w:t>
        </w:r>
      </w:ins>
      <w:ins w:id="951" w:author="Neoklis" w:date="2020-08-27T10:31:00Z">
        <w:r w:rsidR="00596247">
          <w:rPr>
            <w:rFonts w:ascii="Arial" w:hAnsi="Arial" w:cs="Arial"/>
            <w:color w:val="000000"/>
            <w:lang w:val="en-US"/>
          </w:rPr>
          <w:t xml:space="preserve">, </w:t>
        </w:r>
        <w:r w:rsidR="00324C0D">
          <w:rPr>
            <w:rFonts w:ascii="Arial" w:hAnsi="Arial" w:cs="Arial"/>
            <w:color w:val="000000"/>
            <w:lang w:val="en-US"/>
          </w:rPr>
          <w:t>and probably these effects may be subtle</w:t>
        </w:r>
      </w:ins>
      <w:ins w:id="952" w:author="Neoklis" w:date="2020-08-27T10:17:00Z">
        <w:r w:rsidR="00461265">
          <w:rPr>
            <w:rFonts w:ascii="Arial" w:hAnsi="Arial" w:cs="Arial"/>
            <w:color w:val="000000"/>
            <w:lang w:val="en-US"/>
          </w:rPr>
          <w:t xml:space="preserve"> </w:t>
        </w:r>
      </w:ins>
      <w:customXmlInsRangeStart w:id="953" w:author="Neoklis" w:date="2020-08-27T10:17:00Z"/>
      <w:sdt>
        <w:sdtPr>
          <w:rPr>
            <w:rFonts w:ascii="Arial" w:hAnsi="Arial" w:cs="Arial"/>
            <w:color w:val="000000"/>
            <w:lang w:val="en-US"/>
          </w:rPr>
          <w:alias w:val="To edit, see citavi.com/edit"/>
          <w:tag w:val="CitaviPlaceholder#955565df-5976-4fc3-91b4-8a3a0cfb0e42"/>
          <w:id w:val="1713844321"/>
          <w:placeholder>
            <w:docPart w:val="DefaultPlaceholder_-1854013440"/>
          </w:placeholder>
        </w:sdtPr>
        <w:sdtContent>
          <w:customXmlInsRangeEnd w:id="953"/>
          <w:ins w:id="954" w:author="Neoklis" w:date="2020-08-27T10:17:00Z">
            <w:r w:rsidR="00461265">
              <w:rPr>
                <w:rFonts w:ascii="Arial" w:hAnsi="Arial" w:cs="Arial"/>
                <w:noProof/>
                <w:color w:val="000000"/>
                <w:lang w:val="en-US"/>
              </w:rPr>
              <w:fldChar w:fldCharType="begin"/>
            </w:r>
          </w:ins>
          <w:r w:rsidR="001030D9">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TEvMTQ2Mi0yOTIwLjE0MDkx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MTQ2Mi0yOTIwLjE0MDkxIiwiVXJpU3RyaW5nIjoiaHR0cHM6Ly9kb2kub3JnLzEwLjExMTEvMTQ2Mi0yOTIwLjE0MDk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yMC0wOC0yNFQyMTo1MTozNyIsIk1vZGlmaWVkQnkiOiJfTmVva2xpcyBBcG9zdG9sb3BvdWxvcyIsIklkIjoiMDViOTc1NzQtNzllYy00YTFmLTgyMTUtODQ3N2I5NGE0NGEzIiwiTW9kaWZpZWRPbiI6IjIwMjAtMDgtMjRUMjE6NTE6Mzc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QTUM2MTc1NDAyIiwiVXJpU3RyaW5nIjoiaHR0cHM6Ly93d3cubmNiaS5ubG0ubmloLmdvdi9wbWMvYXJ0aWNsZXMvUE1DNjE3NTQ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Vva2xpcyBBcG9zdG9sb3BvdWxvcyIsIkNyZWF0ZWRPbiI6IjIwMjAtMDgtMjRUMjE6NTE6MzciLCJNb2RpZmllZEJ5IjoiX05lb2tsaXMgQXBvc3RvbG9wb3Vsb3MiLCJJZCI6IjhhMDMwYjQ3LTQ5NTUtNGMxMC1hNTk0LTk1YmJmNGQ1YjIwZCIsIk1vZGlmaWVkT24iOiIyMDIwLTA4LTI0VDIxOjUx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k1MjE0MzkiLCJVcmlTdHJpbmciOiJodHRwOi8vd3d3Lm5jYmkubmxtLm5paC5nb3YvcHVibWVkLzI5NTIxNDM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}</w:instrText>
          </w:r>
          <w:r w:rsidR="00461265">
            <w:rPr>
              <w:rFonts w:ascii="Arial" w:hAnsi="Arial" w:cs="Arial"/>
              <w:noProof/>
              <w:color w:val="000000"/>
              <w:lang w:val="en-US"/>
            </w:rPr>
            <w:fldChar w:fldCharType="separate"/>
          </w:r>
          <w:r w:rsidR="001030D9">
            <w:rPr>
              <w:rFonts w:ascii="Arial" w:hAnsi="Arial" w:cs="Arial"/>
              <w:noProof/>
              <w:color w:val="000000"/>
              <w:lang w:val="en-US"/>
            </w:rPr>
            <w:t>[69]</w:t>
          </w:r>
          <w:ins w:id="955" w:author="Neoklis" w:date="2020-08-27T10:17:00Z">
            <w:r w:rsidR="00461265">
              <w:rPr>
                <w:rFonts w:ascii="Arial" w:hAnsi="Arial" w:cs="Arial"/>
                <w:noProof/>
                <w:color w:val="000000"/>
                <w:lang w:val="en-US"/>
              </w:rPr>
              <w:fldChar w:fldCharType="end"/>
            </w:r>
          </w:ins>
          <w:customXmlInsRangeStart w:id="956" w:author="Neoklis" w:date="2020-08-27T10:17:00Z"/>
        </w:sdtContent>
      </w:sdt>
      <w:customXmlInsRangeEnd w:id="956"/>
      <w:ins w:id="957" w:author="Neoklis" w:date="2020-08-27T10:16:00Z">
        <w:r w:rsidR="008C0E1A">
          <w:rPr>
            <w:rFonts w:ascii="Arial" w:hAnsi="Arial" w:cs="Arial"/>
            <w:color w:val="000000"/>
            <w:lang w:val="en-US"/>
          </w:rPr>
          <w:t>.</w:t>
        </w:r>
      </w:ins>
      <w:ins w:id="958" w:author="Neoklis" w:date="2020-08-27T10:17:00Z">
        <w:r w:rsidR="008379EC">
          <w:rPr>
            <w:rFonts w:ascii="Arial" w:hAnsi="Arial" w:cs="Arial"/>
            <w:color w:val="000000"/>
            <w:lang w:val="en-US"/>
          </w:rPr>
          <w:t xml:space="preserve"> </w:t>
        </w:r>
      </w:ins>
      <w:ins w:id="959" w:author="Neoklis" w:date="2020-08-27T10:35:00Z">
        <w:del w:id="960" w:author="Stefanie Glaeser" w:date="2021-03-03T14:19:00Z">
          <w:r w:rsidR="00F1444B" w:rsidDel="00054EDC">
            <w:rPr>
              <w:rFonts w:ascii="Arial" w:hAnsi="Arial" w:cs="Arial"/>
              <w:color w:val="000000"/>
              <w:lang w:val="en-US"/>
            </w:rPr>
            <w:delText>In contrast</w:delText>
          </w:r>
        </w:del>
      </w:ins>
      <w:ins w:id="961" w:author="Neoklis" w:date="2020-08-27T10:24:00Z">
        <w:del w:id="962" w:author="Stefanie Glaeser" w:date="2021-03-03T14:19:00Z">
          <w:r w:rsidR="004A1B0A" w:rsidDel="00054EDC">
            <w:rPr>
              <w:rFonts w:ascii="Arial" w:hAnsi="Arial" w:cs="Arial"/>
              <w:color w:val="000000"/>
              <w:lang w:val="en-US"/>
            </w:rPr>
            <w:delText>,</w:delText>
          </w:r>
        </w:del>
      </w:ins>
      <w:ins w:id="963" w:author="Stefanie Glaeser" w:date="2021-03-03T14:19:00Z">
        <w:r w:rsidR="00054EDC">
          <w:rPr>
            <w:rFonts w:ascii="Arial" w:hAnsi="Arial" w:cs="Arial"/>
            <w:color w:val="000000"/>
            <w:lang w:val="en-US"/>
          </w:rPr>
          <w:t>It was also shown that the</w:t>
        </w:r>
      </w:ins>
      <w:ins w:id="964" w:author="Neoklis" w:date="2020-08-27T10:40:00Z">
        <w:r w:rsidR="00D95ADF">
          <w:rPr>
            <w:rFonts w:ascii="Arial" w:hAnsi="Arial" w:cs="Arial"/>
            <w:color w:val="000000"/>
            <w:lang w:val="en-US"/>
          </w:rPr>
          <w:t xml:space="preserve"> analysis of</w:t>
        </w:r>
      </w:ins>
      <w:ins w:id="965" w:author="Neoklis" w:date="2020-08-27T10:35:00Z">
        <w:r w:rsidR="00F1444B">
          <w:rPr>
            <w:rFonts w:ascii="Arial" w:hAnsi="Arial" w:cs="Arial"/>
            <w:color w:val="000000"/>
            <w:lang w:val="en-US"/>
          </w:rPr>
          <w:t xml:space="preserve"> </w:t>
        </w:r>
      </w:ins>
      <w:ins w:id="966" w:author="Neoklis" w:date="2020-08-27T10:40:00Z">
        <w:r w:rsidR="00D95ADF">
          <w:rPr>
            <w:rFonts w:ascii="Arial" w:hAnsi="Arial" w:cs="Arial"/>
            <w:color w:val="000000"/>
            <w:lang w:val="en-US"/>
          </w:rPr>
          <w:t xml:space="preserve">bacterial </w:t>
        </w:r>
      </w:ins>
      <w:ins w:id="967" w:author="Neoklis" w:date="2020-08-27T10:37:00Z">
        <w:r w:rsidR="00115748">
          <w:rPr>
            <w:rFonts w:ascii="Arial" w:hAnsi="Arial" w:cs="Arial"/>
            <w:color w:val="000000"/>
            <w:lang w:val="en-US"/>
          </w:rPr>
          <w:t>community</w:t>
        </w:r>
      </w:ins>
      <w:ins w:id="968" w:author="Neoklis" w:date="2020-08-27T10:40:00Z">
        <w:r w:rsidR="00D95ADF">
          <w:rPr>
            <w:rFonts w:ascii="Arial" w:hAnsi="Arial" w:cs="Arial"/>
            <w:color w:val="000000"/>
            <w:lang w:val="en-US"/>
          </w:rPr>
          <w:t xml:space="preserve"> composition</w:t>
        </w:r>
        <w:r w:rsidR="006A4408">
          <w:rPr>
            <w:rFonts w:ascii="Arial" w:hAnsi="Arial" w:cs="Arial"/>
            <w:color w:val="000000"/>
            <w:lang w:val="en-US"/>
          </w:rPr>
          <w:t xml:space="preserve"> </w:t>
        </w:r>
      </w:ins>
      <w:ins w:id="969" w:author="Stefanie Glaeser" w:date="2021-03-03T14:19:00Z">
        <w:r w:rsidR="00054EDC">
          <w:rPr>
            <w:rFonts w:ascii="Arial" w:hAnsi="Arial" w:cs="Arial"/>
            <w:color w:val="000000"/>
            <w:lang w:val="en-US"/>
          </w:rPr>
          <w:t>(</w:t>
        </w:r>
        <w:proofErr w:type="spellStart"/>
        <w:r w:rsidR="00054EDC">
          <w:rPr>
            <w:rFonts w:ascii="Arial" w:hAnsi="Arial" w:cs="Arial"/>
            <w:color w:val="000000"/>
            <w:lang w:val="en-US"/>
          </w:rPr>
          <w:t>betadiversity</w:t>
        </w:r>
        <w:proofErr w:type="spellEnd"/>
        <w:r w:rsidR="00054EDC">
          <w:rPr>
            <w:rFonts w:ascii="Arial" w:hAnsi="Arial" w:cs="Arial"/>
            <w:color w:val="000000"/>
            <w:lang w:val="en-US"/>
          </w:rPr>
          <w:t xml:space="preserve"> studies) </w:t>
        </w:r>
      </w:ins>
      <w:ins w:id="970" w:author="Neoklis" w:date="2020-08-27T10:40:00Z">
        <w:del w:id="971" w:author="Stefanie Glaeser" w:date="2021-03-03T14:19:00Z">
          <w:r w:rsidR="006A4408" w:rsidDel="00054EDC">
            <w:rPr>
              <w:rFonts w:ascii="Arial" w:hAnsi="Arial" w:cs="Arial"/>
              <w:color w:val="000000"/>
              <w:lang w:val="en-US"/>
            </w:rPr>
            <w:delText>and dynamics is</w:delText>
          </w:r>
        </w:del>
      </w:ins>
      <w:ins w:id="972" w:author="Stefanie Glaeser" w:date="2021-03-03T14:19:00Z">
        <w:r w:rsidR="00054EDC">
          <w:rPr>
            <w:rFonts w:ascii="Arial" w:hAnsi="Arial" w:cs="Arial"/>
            <w:color w:val="000000"/>
            <w:lang w:val="en-US"/>
          </w:rPr>
          <w:t>were</w:t>
        </w:r>
      </w:ins>
      <w:ins w:id="973" w:author="Neoklis" w:date="2020-08-27T10:40:00Z">
        <w:r w:rsidR="006A4408">
          <w:rPr>
            <w:rFonts w:ascii="Arial" w:hAnsi="Arial" w:cs="Arial"/>
            <w:color w:val="000000"/>
            <w:lang w:val="en-US"/>
          </w:rPr>
          <w:t xml:space="preserve"> robust </w:t>
        </w:r>
      </w:ins>
      <w:ins w:id="974" w:author="Neoklis" w:date="2020-08-27T10:41:00Z">
        <w:del w:id="975" w:author="Stefanie Glaeser" w:date="2021-03-03T14:19:00Z">
          <w:r w:rsidR="00C66080" w:rsidDel="00DB7FBC">
            <w:rPr>
              <w:rFonts w:ascii="Arial" w:hAnsi="Arial" w:cs="Arial"/>
              <w:color w:val="000000"/>
              <w:lang w:val="en-US"/>
            </w:rPr>
            <w:delText>to</w:delText>
          </w:r>
        </w:del>
      </w:ins>
      <w:ins w:id="976" w:author="Stefanie Glaeser" w:date="2021-03-03T14:20:00Z">
        <w:r w:rsidR="00DB7FBC">
          <w:rPr>
            <w:rFonts w:ascii="Arial" w:hAnsi="Arial" w:cs="Arial"/>
            <w:color w:val="000000"/>
            <w:lang w:val="en-US"/>
          </w:rPr>
          <w:t xml:space="preserve">for the </w:t>
        </w:r>
        <w:proofErr w:type="spellStart"/>
        <w:r w:rsidR="00DB7FBC">
          <w:rPr>
            <w:rFonts w:ascii="Arial" w:hAnsi="Arial" w:cs="Arial"/>
            <w:color w:val="000000"/>
            <w:lang w:val="en-US"/>
          </w:rPr>
          <w:t>used</w:t>
        </w:r>
        <w:proofErr w:type="spellEnd"/>
        <w:r w:rsidR="00DB7FBC">
          <w:rPr>
            <w:rFonts w:ascii="Arial" w:hAnsi="Arial" w:cs="Arial"/>
            <w:color w:val="000000"/>
            <w:lang w:val="en-US"/>
          </w:rPr>
          <w:t xml:space="preserve"> of</w:t>
        </w:r>
      </w:ins>
      <w:ins w:id="977" w:author="Neoklis" w:date="2020-08-27T10:41:00Z">
        <w:r w:rsidR="00C66080">
          <w:rPr>
            <w:rFonts w:ascii="Arial" w:hAnsi="Arial" w:cs="Arial"/>
            <w:color w:val="000000"/>
            <w:lang w:val="en-US"/>
          </w:rPr>
          <w:t xml:space="preserve"> different primers </w:t>
        </w:r>
      </w:ins>
      <w:customXmlInsRangeStart w:id="978" w:author="Neoklis" w:date="2020-08-27T10:41:00Z"/>
      <w:sdt>
        <w:sdtPr>
          <w:rPr>
            <w:rFonts w:ascii="Arial" w:hAnsi="Arial" w:cs="Arial"/>
            <w:color w:val="000000"/>
            <w:lang w:val="en-US"/>
          </w:rPr>
          <w:alias w:val="To edit, see citavi.com/edit"/>
          <w:tag w:val="CitaviPlaceholder#22d39dc3-a7b3-4367-84c9-bc63ebee8e3e"/>
          <w:id w:val="1623656332"/>
          <w:placeholder>
            <w:docPart w:val="DefaultPlaceholder_-1854013440"/>
          </w:placeholder>
        </w:sdtPr>
        <w:sdtContent>
          <w:customXmlInsRangeEnd w:id="978"/>
          <w:ins w:id="979" w:author="Neoklis" w:date="2020-08-27T10:41:00Z">
            <w:r w:rsidR="00C66080">
              <w:rPr>
                <w:rFonts w:ascii="Arial" w:hAnsi="Arial" w:cs="Arial"/>
                <w:noProof/>
                <w:color w:val="000000"/>
                <w:lang w:val="en-US"/>
              </w:rPr>
              <w:fldChar w:fldCharType="begin"/>
            </w:r>
          </w:ins>
          <w:r w:rsidR="001030D9">
            <w:rPr>
              <w:rFonts w:ascii="Arial" w:hAnsi="Arial" w:cs="Arial"/>
              <w:noProof/>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TEvMTQ2Mi0yOTIwLjE0MDkx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MTQ2Mi0yOTIwLjE0MDkxIiwiVXJpU3RyaW5nIjoiaHR0cHM6Ly9kb2kub3JnLzEwLjExMTEvMTQ2Mi0yOTIwLjE0MDk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yMC0wOC0yNFQyMTo1MTozNyIsIk1vZGlmaWVkQnkiOiJfTmVva2xpcyBBcG9zdG9sb3BvdWxvcyIsIklkIjoiMDViOTc1NzQtNzllYy00YTFmLTgyMTUtODQ3N2I5NGE0NGEzIiwiTW9kaWZpZWRPbiI6IjIwMjAtMDgtMjRUMjE6NTE6Mzc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QTUM2MTc1NDAyIiwiVXJpU3RyaW5nIjoiaHR0cHM6Ly93d3cubmNiaS5ubG0ubmloLmdvdi9wbWMvYXJ0aWNsZXMvUE1DNjE3NTQ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Vva2xpcyBBcG9zdG9sb3BvdWxvcyIsIkNyZWF0ZWRPbiI6IjIwMjAtMDgtMjRUMjE6NTE6MzciLCJNb2RpZmllZEJ5IjoiX05lb2tsaXMgQXBvc3RvbG9wb3Vsb3MiLCJJZCI6IjhhMDMwYjQ3LTQ5NTUtNGMxMC1hNTk0LTk1YmJmNGQ1YjIwZCIsIk1vZGlmaWVkT24iOiIyMDIwLTA4LTI0VDIxOjUx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k1MjE0MzkiLCJVcmlTdHJpbmciOiJodHRwOi8vd3d3Lm5jYmkubmxtLm5paC5nb3YvcHVibWVkLzI5NTIxNDM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Mzg5L2ZtaWNiLjIwMTUuMDA3NzE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MjYzMDA4NTQiLCJVcmlTdHJpbmciOiJodHRwOi8vd3d3Lm5jYmkubmxtLm5paC5nb3YvcHVibWVkLzI2MzAwODU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yMC0wOC0yN1QwODowODozNyIsIk1vZGlmaWVkQnkiOiJfTmVva2xpcyBBcG9zdG9sb3BvdWxvcyIsIklkIjoiNWI2ZjFlZWYtMDRmOC00MjRjLTk0ODctMGMwNzRmOWY2MTEyIiwiTW9kaWZpZWRPbiI6IjIwMjAtMDgtMjdUMDg6MDg6Mz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JQTUM0NTIzODE1IiwiVXJpU3RyaW5nIjoiaHR0cHM6Ly93d3cubmNiaS5ubG0ubmloLmdvdi9wbWMvYXJ0aWNsZXMvUE1DNDUyMzgxNS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}</w:instrText>
          </w:r>
          <w:r w:rsidR="00C66080">
            <w:rPr>
              <w:rFonts w:ascii="Arial" w:hAnsi="Arial" w:cs="Arial"/>
              <w:noProof/>
              <w:color w:val="000000"/>
              <w:lang w:val="en-US"/>
            </w:rPr>
            <w:fldChar w:fldCharType="separate"/>
          </w:r>
          <w:r w:rsidR="001030D9">
            <w:rPr>
              <w:rFonts w:ascii="Arial" w:hAnsi="Arial" w:cs="Arial"/>
              <w:noProof/>
              <w:color w:val="000000"/>
              <w:lang w:val="en-US"/>
            </w:rPr>
            <w:t>[66,69]</w:t>
          </w:r>
          <w:ins w:id="980" w:author="Neoklis" w:date="2020-08-27T10:41:00Z">
            <w:r w:rsidR="00C66080">
              <w:rPr>
                <w:rFonts w:ascii="Arial" w:hAnsi="Arial" w:cs="Arial"/>
                <w:noProof/>
                <w:color w:val="000000"/>
                <w:lang w:val="en-US"/>
              </w:rPr>
              <w:fldChar w:fldCharType="end"/>
            </w:r>
          </w:ins>
          <w:customXmlInsRangeStart w:id="981" w:author="Neoklis" w:date="2020-08-27T10:41:00Z"/>
        </w:sdtContent>
      </w:sdt>
      <w:customXmlInsRangeEnd w:id="981"/>
      <w:ins w:id="982" w:author="Neoklis" w:date="2020-08-27T10:41:00Z">
        <w:r w:rsidR="00C66080">
          <w:rPr>
            <w:rFonts w:ascii="Arial" w:hAnsi="Arial" w:cs="Arial"/>
            <w:color w:val="000000"/>
            <w:lang w:val="en-US"/>
          </w:rPr>
          <w:t>.</w:t>
        </w:r>
      </w:ins>
      <w:ins w:id="983" w:author="Neoklis" w:date="2020-08-27T10:40:00Z">
        <w:r w:rsidR="00D95ADF">
          <w:rPr>
            <w:rFonts w:ascii="Arial" w:hAnsi="Arial" w:cs="Arial"/>
            <w:color w:val="000000"/>
            <w:lang w:val="en-US"/>
          </w:rPr>
          <w:t xml:space="preserve"> </w:t>
        </w:r>
      </w:ins>
      <w:r w:rsidR="003D077B">
        <w:rPr>
          <w:rFonts w:ascii="Arial" w:hAnsi="Arial" w:cs="Arial"/>
          <w:color w:val="000000"/>
          <w:lang w:val="en-US"/>
        </w:rPr>
        <w:t xml:space="preserve">Two allergic </w:t>
      </w:r>
      <w:r w:rsidR="003D077B" w:rsidRPr="007B6E2E">
        <w:rPr>
          <w:rFonts w:ascii="Arial" w:hAnsi="Arial" w:cs="Arial"/>
          <w:color w:val="000000"/>
          <w:lang w:val="en-US"/>
        </w:rPr>
        <w:t xml:space="preserve">dogs </w:t>
      </w:r>
      <w:r w:rsidR="003D077B">
        <w:rPr>
          <w:rFonts w:ascii="Arial" w:hAnsi="Arial" w:cs="Arial"/>
          <w:color w:val="000000"/>
          <w:lang w:val="en-US"/>
        </w:rPr>
        <w:t xml:space="preserve">with mild skin lesions (CADESI-4 score: 2 and 4) </w:t>
      </w:r>
      <w:r w:rsidR="003D077B" w:rsidRPr="002C398F">
        <w:rPr>
          <w:rFonts w:ascii="Arial" w:hAnsi="Arial" w:cs="Arial"/>
          <w:color w:val="000000"/>
          <w:lang w:val="en-US"/>
        </w:rPr>
        <w:t xml:space="preserve">had </w:t>
      </w:r>
      <w:r w:rsidR="003D077B">
        <w:rPr>
          <w:rFonts w:ascii="Arial" w:hAnsi="Arial" w:cs="Arial"/>
          <w:color w:val="000000"/>
          <w:lang w:val="en-US"/>
        </w:rPr>
        <w:t xml:space="preserve">a </w:t>
      </w:r>
      <w:r w:rsidR="003D077B" w:rsidRPr="00266E89">
        <w:rPr>
          <w:rFonts w:ascii="Arial" w:hAnsi="Arial" w:cs="Arial"/>
          <w:color w:val="000000"/>
          <w:lang w:val="en-US"/>
        </w:rPr>
        <w:t>PVAS score</w:t>
      </w:r>
      <w:r w:rsidR="003D077B">
        <w:rPr>
          <w:rFonts w:ascii="Arial" w:hAnsi="Arial" w:cs="Arial"/>
          <w:color w:val="000000"/>
          <w:lang w:val="en-US"/>
        </w:rPr>
        <w:t xml:space="preserve"> of</w:t>
      </w:r>
      <w:r w:rsidR="003D077B" w:rsidRPr="004550B4">
        <w:rPr>
          <w:rFonts w:ascii="Arial" w:hAnsi="Arial" w:cs="Arial"/>
          <w:color w:val="000000"/>
          <w:lang w:val="en-US"/>
        </w:rPr>
        <w:t xml:space="preserve"> </w:t>
      </w:r>
      <w:r w:rsidR="003D077B">
        <w:rPr>
          <w:rFonts w:ascii="Arial" w:hAnsi="Arial" w:cs="Arial"/>
          <w:color w:val="000000"/>
          <w:lang w:val="en-US"/>
        </w:rPr>
        <w:t>8</w:t>
      </w:r>
      <w:r w:rsidR="003D077B" w:rsidRPr="004550B4">
        <w:rPr>
          <w:rFonts w:ascii="Arial" w:hAnsi="Arial" w:cs="Arial"/>
          <w:color w:val="000000"/>
          <w:lang w:val="en-US"/>
        </w:rPr>
        <w:t xml:space="preserve">/10 and </w:t>
      </w:r>
      <w:r w:rsidR="003D077B">
        <w:rPr>
          <w:rFonts w:ascii="Arial" w:hAnsi="Arial" w:cs="Arial"/>
          <w:color w:val="000000"/>
          <w:lang w:val="en-US"/>
        </w:rPr>
        <w:t>7</w:t>
      </w:r>
      <w:r w:rsidR="003D077B" w:rsidRPr="00266E89">
        <w:rPr>
          <w:rFonts w:ascii="Arial" w:hAnsi="Arial" w:cs="Arial"/>
          <w:color w:val="000000"/>
          <w:lang w:val="en-US"/>
        </w:rPr>
        <w:t>/10,</w:t>
      </w:r>
      <w:r w:rsidR="003D077B">
        <w:rPr>
          <w:rFonts w:ascii="Arial" w:hAnsi="Arial" w:cs="Arial"/>
          <w:color w:val="000000"/>
          <w:lang w:val="en-US"/>
        </w:rPr>
        <w:t xml:space="preserve"> possibly</w:t>
      </w:r>
      <w:r w:rsidR="003D077B" w:rsidRPr="00A1387B">
        <w:rPr>
          <w:rFonts w:ascii="Arial" w:hAnsi="Arial" w:cs="Arial"/>
          <w:color w:val="000000"/>
          <w:lang w:val="en-US"/>
        </w:rPr>
        <w:t xml:space="preserve"> due to a</w:t>
      </w:r>
      <w:r w:rsidR="003D077B">
        <w:rPr>
          <w:rFonts w:ascii="Arial" w:hAnsi="Arial" w:cs="Arial"/>
          <w:color w:val="000000"/>
          <w:lang w:val="en-US"/>
        </w:rPr>
        <w:t xml:space="preserve">n initiating </w:t>
      </w:r>
      <w:r w:rsidR="003D077B" w:rsidRPr="00A1387B">
        <w:rPr>
          <w:rFonts w:ascii="Arial" w:hAnsi="Arial" w:cs="Arial"/>
          <w:color w:val="000000"/>
          <w:lang w:val="en-US"/>
        </w:rPr>
        <w:t>flare state</w:t>
      </w:r>
      <w:r w:rsidR="003D077B">
        <w:rPr>
          <w:rFonts w:ascii="Arial" w:hAnsi="Arial" w:cs="Arial"/>
          <w:color w:val="000000"/>
          <w:lang w:val="en-US"/>
        </w:rPr>
        <w:t xml:space="preserve">. In order to minimize the possibility to include a dog with a subclinical </w:t>
      </w:r>
      <w:proofErr w:type="spellStart"/>
      <w:r w:rsidR="003D077B">
        <w:rPr>
          <w:rFonts w:ascii="Arial" w:hAnsi="Arial" w:cs="Arial"/>
          <w:color w:val="000000"/>
          <w:lang w:val="en-US"/>
        </w:rPr>
        <w:t>cAD</w:t>
      </w:r>
      <w:proofErr w:type="spellEnd"/>
      <w:r w:rsidR="003D077B">
        <w:rPr>
          <w:rFonts w:ascii="Arial" w:hAnsi="Arial" w:cs="Arial"/>
          <w:color w:val="000000"/>
          <w:lang w:val="en-US"/>
        </w:rPr>
        <w:t xml:space="preserve"> into the non-allergic group, the age of the healthy dogs had to be more than four years old. Consequently, the age of dogs of two groups was significantly different. This might be a limitation, as it has been shown in humans that the skin microbiota evolve with age</w:t>
      </w:r>
      <w:ins w:id="984" w:author="Neoklis" w:date="2020-09-15T17:57:00Z">
        <w:r w:rsidR="008525BC">
          <w:rPr>
            <w:rFonts w:ascii="Arial" w:hAnsi="Arial" w:cs="Arial"/>
            <w:color w:val="000000"/>
            <w:lang w:val="en-US"/>
          </w:rPr>
          <w:t xml:space="preserve"> (first years after birth or with sexual maturation)</w:t>
        </w:r>
      </w:ins>
      <w:r w:rsidR="0056245F">
        <w:rPr>
          <w:rFonts w:ascii="Arial" w:hAnsi="Arial" w:cs="Arial"/>
          <w:color w:val="000000"/>
          <w:lang w:val="en-US"/>
        </w:rPr>
        <w:t xml:space="preserve"> </w:t>
      </w:r>
      <w:sdt>
        <w:sdtPr>
          <w:rPr>
            <w:rFonts w:ascii="Arial" w:hAnsi="Arial" w:cs="Arial"/>
            <w:color w:val="000000"/>
            <w:lang w:val="en-US"/>
          </w:rPr>
          <w:alias w:val="Don't edit this field"/>
          <w:tag w:val="CitaviPlaceholder#829b6364-5cd4-4717-b5c3-696aaedeaf1c"/>
          <w:id w:val="-742872916"/>
          <w:placeholder>
            <w:docPart w:val="DefaultPlaceholder_-1854013440"/>
          </w:placeholder>
        </w:sdtPr>
        <w:sdtContent>
          <w:r w:rsidR="00A01560">
            <w:rPr>
              <w:rFonts w:ascii="Arial" w:hAnsi="Arial" w:cs="Arial"/>
              <w:color w:val="000000"/>
              <w:lang w:val="en-US"/>
            </w:rPr>
            <w:fldChar w:fldCharType="begin"/>
          </w:r>
          <w:r w:rsidR="001030D9">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Njk0NDIyLTAzYmQtNDcyMi04MDcwLThkYzllOGE5OGFhNSIsIlJhbmdlTGVuZ3RoIjozLCJSZWZlcmVuY2VJZCI6IjM0MjczNzcxLTM2NjAtNDljOC04NzRlLTkyOWY2ZGUzZjI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IxNjk3ODg0IiwiVXJpU3RyaW5nIjoiaHR0cDovL3d3dy5uY2JpLm5sbS5uaWguZ292L3B1Ym1lZC8yMTY5Nzg4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Vva2xpcyBBcG9zdG9sb3BvdWxvcyIsIkNyZWF0ZWRPbiI6IjIwMTktMDktMTJUMTA6Mjg6MDkiLCJNb2RpZmllZEJ5IjoiX05lb2tsaXMgQXBvc3RvbG9wb3Vsb3MiLCJJZCI6IjJiOGE2OGZmLTZhYWMtNGY4Yi1iZTdhLTBhMzgyNDZlYzIwMiIsIk1vZGlmaWVkT24iOiIyMDE5LTA5LTEyVDEwOjI4OjE5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UE1DMzE4MjgzNiIsIlVyaVN0cmluZyI6Imh0dHBzOi8vd3d3Lm5jYmkubmxtLm5paC5nb3YvcG1jL2FydGljbGVzL1BNQzMxODI4Mz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lb2tsaXMgQXBvc3RvbG9wb3Vsb3MiLCJDcmVhdGVkT24iOiIyMDE5LTA5LTEyVDEwOjI4OjA5IiwiTW9kaWZpZWRCeSI6Il9OZW9rbGlzIEFwb3N0b2xvcG91bG9zIiwiSWQiOiI0NTA5NmRhMi02MTBjLTQ5MmUtOTE3My03YzI5ZGFlOTUxYWQiLCJNb2RpZmllZE9uIjoiMjAxOS0wOS0xMlQxMDoyODoxOS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zgvamlkLjIwMTEuMTY4IiwiVXJpU3RyaW5nIjoiaHR0cHM6Ly9kb2kub3JnLzEwLjEwMzgvamlkLjIwMTEuMTY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EwLjExNzcvMjM5Nzg0NzMxNzc0MTg4NCIsIlVyaVN0cmluZyI6Imh0dHBzOi8vZG9pLm9yZy8xMC4xMTc3LzIzOTc4NDczMTc3NDE4ODQ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}</w:instrText>
          </w:r>
          <w:r w:rsidR="00A01560">
            <w:rPr>
              <w:rFonts w:ascii="Arial" w:hAnsi="Arial" w:cs="Arial"/>
              <w:color w:val="000000"/>
              <w:lang w:val="en-US"/>
            </w:rPr>
            <w:fldChar w:fldCharType="separate"/>
          </w:r>
          <w:r w:rsidR="001030D9">
            <w:rPr>
              <w:rFonts w:ascii="Arial" w:hAnsi="Arial" w:cs="Arial"/>
              <w:color w:val="000000"/>
              <w:lang w:val="en-US"/>
            </w:rPr>
            <w:t>[70–72]</w:t>
          </w:r>
          <w:r w:rsidR="00A01560">
            <w:rPr>
              <w:rFonts w:ascii="Arial" w:hAnsi="Arial" w:cs="Arial"/>
              <w:color w:val="000000"/>
              <w:lang w:val="en-US"/>
            </w:rPr>
            <w:fldChar w:fldCharType="end"/>
          </w:r>
        </w:sdtContent>
      </w:sdt>
      <w:r w:rsidR="00443F4D">
        <w:rPr>
          <w:rFonts w:ascii="Arial" w:hAnsi="Arial" w:cs="Arial"/>
          <w:color w:val="000000"/>
          <w:lang w:val="en-US"/>
        </w:rPr>
        <w:t>.</w:t>
      </w:r>
      <w:r w:rsidR="00A02EA9">
        <w:rPr>
          <w:rFonts w:ascii="Arial" w:hAnsi="Arial" w:cs="Arial"/>
          <w:color w:val="000000"/>
          <w:lang w:val="en-US"/>
        </w:rPr>
        <w:t xml:space="preserve"> </w:t>
      </w:r>
      <w:r w:rsidR="00ED18F3" w:rsidRPr="006863BB">
        <w:rPr>
          <w:rFonts w:ascii="Arial" w:hAnsi="Arial" w:cs="Arial"/>
          <w:color w:val="000000"/>
          <w:lang w:val="en-US"/>
        </w:rPr>
        <w:t xml:space="preserve">In addition, all dogs were </w:t>
      </w:r>
      <w:r w:rsidR="00ED18F3">
        <w:rPr>
          <w:rFonts w:ascii="Arial" w:hAnsi="Arial" w:cs="Arial"/>
          <w:color w:val="000000"/>
          <w:lang w:val="en-US"/>
        </w:rPr>
        <w:t>living in</w:t>
      </w:r>
      <w:r w:rsidR="00ED18F3" w:rsidRPr="006863BB">
        <w:rPr>
          <w:rFonts w:ascii="Arial" w:hAnsi="Arial" w:cs="Arial"/>
          <w:color w:val="000000"/>
          <w:lang w:val="en-US"/>
        </w:rPr>
        <w:t xml:space="preserve"> the same </w:t>
      </w:r>
      <w:r w:rsidR="00ED18F3">
        <w:rPr>
          <w:rFonts w:ascii="Arial" w:hAnsi="Arial" w:cs="Arial"/>
          <w:color w:val="000000"/>
          <w:lang w:val="en-US"/>
        </w:rPr>
        <w:t xml:space="preserve">area of Germany </w:t>
      </w:r>
      <w:r w:rsidR="00ED18F3" w:rsidRPr="006863BB">
        <w:rPr>
          <w:rFonts w:ascii="Arial" w:hAnsi="Arial" w:cs="Arial"/>
          <w:color w:val="000000"/>
          <w:lang w:val="en-US"/>
        </w:rPr>
        <w:t xml:space="preserve">and the environment </w:t>
      </w:r>
      <w:r w:rsidR="00ED18F3">
        <w:rPr>
          <w:rFonts w:ascii="Arial" w:hAnsi="Arial" w:cs="Arial"/>
          <w:color w:val="000000"/>
          <w:lang w:val="en-US"/>
        </w:rPr>
        <w:t>affects skin microbiota</w:t>
      </w:r>
      <w:r w:rsidR="00921DC2">
        <w:rPr>
          <w:rFonts w:ascii="Arial" w:hAnsi="Arial" w:cs="Arial"/>
          <w:color w:val="000000"/>
          <w:lang w:val="en-US"/>
        </w:rPr>
        <w:t xml:space="preserve"> </w:t>
      </w:r>
      <w:sdt>
        <w:sdtPr>
          <w:rPr>
            <w:rFonts w:ascii="Arial" w:hAnsi="Arial" w:cs="Arial"/>
            <w:color w:val="000000"/>
            <w:lang w:val="en-US"/>
          </w:rPr>
          <w:alias w:val="Don't edit this field"/>
          <w:tag w:val="CitaviPlaceholder#8441445f-789d-4f4f-b701-80eafea9d591"/>
          <w:id w:val="-178971754"/>
          <w:placeholder>
            <w:docPart w:val="DefaultPlaceholder_-1854013440"/>
          </w:placeholder>
        </w:sdtPr>
        <w:sdtContent>
          <w:r w:rsidR="00021BDB">
            <w:rPr>
              <w:rFonts w:ascii="Arial" w:hAnsi="Arial" w:cs="Arial"/>
              <w:color w:val="000000"/>
              <w:lang w:val="en-US"/>
            </w:rPr>
            <w:fldChar w:fldCharType="begin"/>
          </w:r>
          <w:r w:rsidR="001030D9">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3My9wbmFzLjE3MTk3ODUxMTUiLCJFZGl0b3JzIjpbXSwiRXZhbHVhdGlvbkNvbXBsZXhpdHkiOjAsIkV2YWx1YXRpb25Tb3VyY2VUZXh0Rm9ybWF0IjowLCJHcm91cHMiOltdLCJIYXNMYWJlbDEiOmZhbHNlLCJIYXNMYWJlbDIiOmZhbHNlLCJLZXl3b3JkcyI6W10sIkxhbmd1YWdlIjoiZW5nIiwiTGFuZ3VhZ2VDb2RlIjoiZW4i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jk2ODYwODkiLCJVcmlTdHJpbmciOiJodHRwOi8vd3d3Lm5jYmkubmxtLm5paC5nb3YvcHVibWVkLzI5Njg2MDg5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EFwb3N0b2xvcG91bG9zIiwiQ3JlYXRlZE9uIjoiMjAxOS0wOS0xMlQxODowNTowMCIsIk1vZGlmaWVkQnkiOiJfTmVva2xpcyBBcG9zdG9sb3BvdWxvcyIsIklkIjoiOGYzY2I3N2YtNDc4OC00ZTJhLWEwMzgtMDgwMjQ4ZmY2YmYxIiwiTW9kaWZpZWRPbiI6IjIwMTktMDktMTJUMTg6MDU6MTE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czL3BuYXMuMTcxOTc4NTExNSIsIlVyaVN0cmluZyI6Imh0dHBzOi8vZG9pLm9yZy8xMC4xMDczL3BuYXMuMTcxOTc4NTEx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Vva2xpcyBBcG9zdG9sb3BvdWxvcyIsIkNyZWF0ZWRPbiI6IjIwMTktMDktMTJUMTg6MDU6MDAiLCJNb2RpZmllZEJ5IjoiX05lb2tsaXMgQXBvc3RvbG9wb3Vsb3MiLCJJZCI6IjExZGNjOGUzLTYzZTgtNGMxOS05ODQ4LTczYzEzZTM1NGVmZCIsIk1vZGlmaWVkT24iOiIyMDE5LTA5LTEyVDE4OjA1OjEx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UE1DNTk0ODk3NiIsIlVyaVN0cmluZyI6Imh0dHBzOi8vd3d3Lm5jYmkubmxtLm5paC5nb3YvcG1jL2FydGljbGVzL1BNQzU5NDg5NzY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}</w:instrText>
          </w:r>
          <w:r w:rsidR="00021BDB">
            <w:rPr>
              <w:rFonts w:ascii="Arial" w:hAnsi="Arial" w:cs="Arial"/>
              <w:color w:val="000000"/>
              <w:lang w:val="en-US"/>
            </w:rPr>
            <w:fldChar w:fldCharType="separate"/>
          </w:r>
          <w:r w:rsidR="001030D9">
            <w:rPr>
              <w:rFonts w:ascii="Arial" w:hAnsi="Arial" w:cs="Arial"/>
              <w:color w:val="000000"/>
              <w:lang w:val="en-US"/>
            </w:rPr>
            <w:t>[73]</w:t>
          </w:r>
          <w:r w:rsidR="00021BDB">
            <w:rPr>
              <w:rFonts w:ascii="Arial" w:hAnsi="Arial" w:cs="Arial"/>
              <w:color w:val="000000"/>
              <w:lang w:val="en-US"/>
            </w:rPr>
            <w:fldChar w:fldCharType="end"/>
          </w:r>
        </w:sdtContent>
      </w:sdt>
      <w:r w:rsidR="00CF41FC">
        <w:rPr>
          <w:rFonts w:ascii="Arial" w:hAnsi="Arial" w:cs="Arial"/>
          <w:color w:val="000000"/>
          <w:lang w:val="en-US"/>
        </w:rPr>
        <w:t xml:space="preserve">, </w:t>
      </w:r>
      <w:r w:rsidR="002B7EB0">
        <w:rPr>
          <w:rFonts w:ascii="Arial" w:hAnsi="Arial" w:cs="Arial"/>
          <w:color w:val="000000"/>
          <w:lang w:val="en-US"/>
        </w:rPr>
        <w:t>possibly leading to differences between results of studies from other count</w:t>
      </w:r>
      <w:ins w:id="985" w:author="Neoklis" w:date="2020-08-20T12:26:00Z">
        <w:r w:rsidR="002E709D">
          <w:rPr>
            <w:rFonts w:ascii="Arial" w:hAnsi="Arial" w:cs="Arial"/>
            <w:color w:val="000000"/>
            <w:lang w:val="en-US"/>
          </w:rPr>
          <w:t>r</w:t>
        </w:r>
      </w:ins>
      <w:r w:rsidR="002B7EB0">
        <w:rPr>
          <w:rFonts w:ascii="Arial" w:hAnsi="Arial" w:cs="Arial"/>
          <w:color w:val="000000"/>
          <w:lang w:val="en-US"/>
        </w:rPr>
        <w:t xml:space="preserve">ies. </w:t>
      </w:r>
      <w:r w:rsidR="00D54EC5">
        <w:rPr>
          <w:rFonts w:ascii="Arial" w:hAnsi="Arial" w:cs="Arial"/>
          <w:color w:val="000000"/>
          <w:lang w:val="en-US"/>
        </w:rPr>
        <w:t xml:space="preserve">In our study, we did not evaluate the association of rural or urban environment with the dogs’ cutaneous microbiota. </w:t>
      </w:r>
      <w:r w:rsidR="00D54EC5" w:rsidRPr="00467DAF">
        <w:rPr>
          <w:rFonts w:ascii="Arial" w:hAnsi="Arial" w:cs="Arial"/>
          <w:color w:val="000000"/>
          <w:lang w:val="en-US"/>
        </w:rPr>
        <w:t xml:space="preserve">A last limitation of our study is that the 16S rRNA </w:t>
      </w:r>
      <w:r w:rsidR="00D54EC5">
        <w:rPr>
          <w:rFonts w:ascii="Arial" w:hAnsi="Arial" w:cs="Arial"/>
          <w:color w:val="000000"/>
          <w:lang w:val="en-US"/>
        </w:rPr>
        <w:t xml:space="preserve">gene </w:t>
      </w:r>
      <w:r w:rsidR="00D54EC5" w:rsidRPr="00467DAF">
        <w:rPr>
          <w:rFonts w:ascii="Arial" w:hAnsi="Arial" w:cs="Arial"/>
          <w:color w:val="000000"/>
          <w:lang w:val="en-US"/>
        </w:rPr>
        <w:t>sequencing cannot differentiate dead from alive bacteria</w:t>
      </w:r>
      <w:r w:rsidR="002B7EB0">
        <w:rPr>
          <w:rFonts w:ascii="Arial" w:hAnsi="Arial" w:cs="Arial"/>
          <w:color w:val="000000"/>
          <w:lang w:val="en-US"/>
        </w:rPr>
        <w:t xml:space="preserve"> </w:t>
      </w:r>
      <w:sdt>
        <w:sdtPr>
          <w:rPr>
            <w:rFonts w:ascii="Arial" w:hAnsi="Arial" w:cs="Arial"/>
            <w:color w:val="000000"/>
            <w:lang w:val="en-US"/>
          </w:rPr>
          <w:alias w:val="Don't edit this field"/>
          <w:tag w:val="CitaviPlaceholder#384d0369-9a71-4e96-a5fa-4a62092b4bdc"/>
          <w:id w:val="2082951331"/>
          <w:placeholder>
            <w:docPart w:val="DefaultPlaceholder_-1854013440"/>
          </w:placeholder>
        </w:sdtPr>
        <w:sdtContent>
          <w:r w:rsidR="001910A8" w:rsidRPr="00467DAF">
            <w:rPr>
              <w:rFonts w:ascii="Arial" w:hAnsi="Arial" w:cs="Arial"/>
              <w:color w:val="000000"/>
              <w:lang w:val="en-US"/>
            </w:rPr>
            <w:fldChar w:fldCharType="begin"/>
          </w:r>
          <w:r w:rsidR="00440A73">
            <w:rPr>
              <w:rFonts w:ascii="Arial" w:hAnsi="Arial" w:cs="Arial"/>
              <w:color w:val="0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xMTEvdmRlLjEyNDA4IiwiVXJpU3RyaW5nIjoiaHR0cHM6Ly9kb2kub3JnLzEwLjExMTEvdmRlLjEyNDA4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}</w:instrText>
          </w:r>
          <w:r w:rsidR="001910A8" w:rsidRPr="00467DAF">
            <w:rPr>
              <w:rFonts w:ascii="Arial" w:hAnsi="Arial" w:cs="Arial"/>
              <w:color w:val="000000"/>
              <w:lang w:val="en-US"/>
            </w:rPr>
            <w:fldChar w:fldCharType="separate"/>
          </w:r>
          <w:r w:rsidR="00440A73">
            <w:rPr>
              <w:rFonts w:ascii="Arial" w:hAnsi="Arial" w:cs="Arial"/>
              <w:color w:val="000000"/>
              <w:lang w:val="en-US"/>
            </w:rPr>
            <w:t>[2]</w:t>
          </w:r>
          <w:r w:rsidR="001910A8" w:rsidRPr="00467DAF">
            <w:rPr>
              <w:rFonts w:ascii="Arial" w:hAnsi="Arial" w:cs="Arial"/>
              <w:color w:val="000000"/>
              <w:lang w:val="en-US"/>
            </w:rPr>
            <w:fldChar w:fldCharType="end"/>
          </w:r>
        </w:sdtContent>
      </w:sdt>
      <w:r w:rsidR="001910A8" w:rsidRPr="00467DAF">
        <w:rPr>
          <w:rFonts w:ascii="Arial" w:hAnsi="Arial" w:cs="Arial"/>
          <w:color w:val="000000"/>
          <w:lang w:val="en-US"/>
        </w:rPr>
        <w:t>.</w:t>
      </w:r>
      <w:r w:rsidR="001919DA">
        <w:rPr>
          <w:rFonts w:ascii="Arial" w:hAnsi="Arial" w:cs="Arial"/>
          <w:color w:val="000000"/>
          <w:lang w:val="en-US"/>
        </w:rPr>
        <w:t xml:space="preserve"> </w:t>
      </w:r>
      <w:r w:rsidR="00F92AF0">
        <w:rPr>
          <w:rFonts w:ascii="Arial" w:hAnsi="Arial" w:cs="Arial"/>
          <w:color w:val="000000"/>
          <w:lang w:val="en-US"/>
        </w:rPr>
        <w:t>Larger studies including other breeds, several countries, as well as dogs with and without allergy flares could elucidate the canine skin microbiota in health and disease.</w:t>
      </w:r>
    </w:p>
    <w:p w14:paraId="4AB50416" w14:textId="3F16D8F5" w:rsidR="00C83593" w:rsidRPr="00467DAF" w:rsidRDefault="00C83593" w:rsidP="00467DAF">
      <w:pPr>
        <w:pStyle w:val="PLOSoneLevel1heading"/>
      </w:pPr>
      <w:r w:rsidRPr="00467DAF">
        <w:t>Conclusion</w:t>
      </w:r>
    </w:p>
    <w:p w14:paraId="6BB59644" w14:textId="12B4C612" w:rsidR="00C83593" w:rsidRDefault="001757D4" w:rsidP="001757D4">
      <w:pPr>
        <w:autoSpaceDE w:val="0"/>
        <w:autoSpaceDN w:val="0"/>
        <w:adjustRightInd w:val="0"/>
        <w:spacing w:line="480" w:lineRule="auto"/>
        <w:ind w:firstLine="720"/>
        <w:jc w:val="both"/>
        <w:rPr>
          <w:rFonts w:ascii="Arial" w:hAnsi="Arial" w:cs="Arial"/>
          <w:color w:val="000000"/>
          <w:lang w:val="en-US"/>
        </w:rPr>
      </w:pPr>
      <w:r w:rsidRPr="00467DAF">
        <w:rPr>
          <w:rFonts w:ascii="Arial" w:hAnsi="Arial" w:cs="Arial"/>
          <w:color w:val="000000"/>
          <w:lang w:val="en-US"/>
        </w:rPr>
        <w:lastRenderedPageBreak/>
        <w:t xml:space="preserve">This </w:t>
      </w:r>
      <w:del w:id="986" w:author="Neoklis" w:date="2020-08-20T12:27:00Z">
        <w:r w:rsidDel="00D54EC5">
          <w:rPr>
            <w:rFonts w:ascii="Arial" w:hAnsi="Arial" w:cs="Arial"/>
            <w:color w:val="000000"/>
            <w:lang w:val="en-US"/>
          </w:rPr>
          <w:delText xml:space="preserve">is the first </w:delText>
        </w:r>
      </w:del>
      <w:r w:rsidRPr="00467DAF">
        <w:rPr>
          <w:rFonts w:ascii="Arial" w:hAnsi="Arial" w:cs="Arial"/>
          <w:color w:val="000000"/>
          <w:lang w:val="en-US"/>
        </w:rPr>
        <w:t>study describ</w:t>
      </w:r>
      <w:ins w:id="987" w:author="Neoklis" w:date="2020-08-27T09:57:00Z">
        <w:r w:rsidR="006A1DB6">
          <w:rPr>
            <w:rFonts w:ascii="Arial" w:hAnsi="Arial" w:cs="Arial"/>
            <w:color w:val="000000"/>
            <w:lang w:val="en-US"/>
          </w:rPr>
          <w:t>es</w:t>
        </w:r>
      </w:ins>
      <w:del w:id="988" w:author="Neoklis" w:date="2020-08-27T09:57:00Z">
        <w:r w:rsidDel="006A1DB6">
          <w:rPr>
            <w:rFonts w:ascii="Arial" w:hAnsi="Arial" w:cs="Arial"/>
            <w:color w:val="000000"/>
            <w:lang w:val="en-US"/>
          </w:rPr>
          <w:delText>ing</w:delText>
        </w:r>
      </w:del>
      <w:r>
        <w:rPr>
          <w:rFonts w:ascii="Arial" w:hAnsi="Arial" w:cs="Arial"/>
          <w:color w:val="000000"/>
          <w:lang w:val="en-US"/>
        </w:rPr>
        <w:t xml:space="preserve"> and compar</w:t>
      </w:r>
      <w:ins w:id="989" w:author="Neoklis" w:date="2020-08-27T09:57:00Z">
        <w:r w:rsidR="008B2D0C">
          <w:rPr>
            <w:rFonts w:ascii="Arial" w:hAnsi="Arial" w:cs="Arial"/>
            <w:color w:val="000000"/>
            <w:lang w:val="en-US"/>
          </w:rPr>
          <w:t>e</w:t>
        </w:r>
      </w:ins>
      <w:ins w:id="990" w:author="Neoklis" w:date="2020-08-27T09:58:00Z">
        <w:r w:rsidR="008B2D0C">
          <w:rPr>
            <w:rFonts w:ascii="Arial" w:hAnsi="Arial" w:cs="Arial"/>
            <w:color w:val="000000"/>
            <w:lang w:val="en-US"/>
          </w:rPr>
          <w:t>s</w:t>
        </w:r>
      </w:ins>
      <w:del w:id="991" w:author="Neoklis" w:date="2020-08-27T09:57:00Z">
        <w:r w:rsidDel="006A1DB6">
          <w:rPr>
            <w:rFonts w:ascii="Arial" w:hAnsi="Arial" w:cs="Arial"/>
            <w:color w:val="000000"/>
            <w:lang w:val="en-US"/>
          </w:rPr>
          <w:delText>ing</w:delText>
        </w:r>
      </w:del>
      <w:r w:rsidRPr="00467DAF">
        <w:rPr>
          <w:rFonts w:ascii="Arial" w:hAnsi="Arial" w:cs="Arial"/>
          <w:color w:val="000000"/>
          <w:lang w:val="en-US"/>
        </w:rPr>
        <w:t xml:space="preserve"> the cutaneous and ear canal microbiota of </w:t>
      </w:r>
      <w:r>
        <w:rPr>
          <w:rFonts w:ascii="Arial" w:hAnsi="Arial" w:cs="Arial"/>
          <w:color w:val="000000"/>
          <w:lang w:val="en-US"/>
        </w:rPr>
        <w:t>non-allergic and allergic</w:t>
      </w:r>
      <w:r w:rsidRPr="00467DAF">
        <w:rPr>
          <w:rFonts w:ascii="Arial" w:hAnsi="Arial" w:cs="Arial"/>
          <w:color w:val="000000"/>
          <w:lang w:val="en-US"/>
        </w:rPr>
        <w:t xml:space="preserve"> </w:t>
      </w:r>
      <w:r>
        <w:rPr>
          <w:rFonts w:ascii="Arial" w:hAnsi="Arial" w:cs="Arial"/>
          <w:color w:val="000000"/>
          <w:lang w:val="en-US"/>
        </w:rPr>
        <w:t xml:space="preserve">GSDs, showing that allergic dogs have a significantly different bacterial community composition and significantly lower species richness (alpha diversity). The skin and ear canal microbiota </w:t>
      </w:r>
      <w:r w:rsidR="00D51C07">
        <w:rPr>
          <w:rFonts w:ascii="Arial" w:hAnsi="Arial" w:cs="Arial"/>
          <w:color w:val="000000"/>
          <w:lang w:val="en-US"/>
        </w:rPr>
        <w:t xml:space="preserve">of non-allergic GSDs </w:t>
      </w:r>
      <w:r>
        <w:rPr>
          <w:rFonts w:ascii="Arial" w:hAnsi="Arial" w:cs="Arial"/>
          <w:color w:val="000000"/>
          <w:lang w:val="en-US"/>
        </w:rPr>
        <w:t xml:space="preserve">is highly variable, and the ear canal has a significantly lower species richness than the </w:t>
      </w:r>
      <w:r w:rsidR="00252136">
        <w:rPr>
          <w:rFonts w:ascii="Arial" w:hAnsi="Arial" w:cs="Arial"/>
          <w:color w:val="000000"/>
          <w:lang w:val="en-US"/>
        </w:rPr>
        <w:t xml:space="preserve">body </w:t>
      </w:r>
      <w:r>
        <w:rPr>
          <w:rFonts w:ascii="Arial" w:hAnsi="Arial" w:cs="Arial"/>
          <w:color w:val="000000"/>
          <w:lang w:val="en-US"/>
        </w:rPr>
        <w:t xml:space="preserve">skin. </w:t>
      </w:r>
    </w:p>
    <w:p w14:paraId="6B1615D0" w14:textId="77777777" w:rsidR="00FE2753" w:rsidRDefault="00FE2753" w:rsidP="001757D4">
      <w:pPr>
        <w:autoSpaceDE w:val="0"/>
        <w:autoSpaceDN w:val="0"/>
        <w:adjustRightInd w:val="0"/>
        <w:spacing w:line="480" w:lineRule="auto"/>
        <w:ind w:firstLine="720"/>
        <w:jc w:val="both"/>
        <w:rPr>
          <w:rFonts w:ascii="Arial" w:hAnsi="Arial" w:cs="Arial"/>
          <w:color w:val="000000"/>
          <w:lang w:val="en-US"/>
        </w:rPr>
      </w:pPr>
    </w:p>
    <w:p w14:paraId="56424C6F" w14:textId="77777777" w:rsidR="00FE2753" w:rsidRDefault="00FE2753" w:rsidP="00FE2753">
      <w:pPr>
        <w:autoSpaceDE w:val="0"/>
        <w:autoSpaceDN w:val="0"/>
        <w:adjustRightInd w:val="0"/>
        <w:spacing w:line="480" w:lineRule="auto"/>
        <w:jc w:val="both"/>
        <w:rPr>
          <w:rFonts w:ascii="Arial" w:hAnsi="Arial" w:cs="Arial"/>
          <w:b/>
          <w:color w:val="000000"/>
          <w:sz w:val="32"/>
          <w:szCs w:val="32"/>
          <w:lang w:val="en-US"/>
        </w:rPr>
      </w:pPr>
      <w:r>
        <w:rPr>
          <w:rFonts w:ascii="Arial" w:hAnsi="Arial" w:cs="Arial"/>
          <w:b/>
          <w:color w:val="000000"/>
          <w:sz w:val="32"/>
          <w:szCs w:val="32"/>
          <w:lang w:val="en-US"/>
        </w:rPr>
        <w:t xml:space="preserve">Acknowledgment </w:t>
      </w:r>
    </w:p>
    <w:p w14:paraId="42340B52" w14:textId="72DEC70F" w:rsidR="00666EF5" w:rsidRDefault="00FE2753" w:rsidP="00666EF5">
      <w:pPr>
        <w:autoSpaceDE w:val="0"/>
        <w:autoSpaceDN w:val="0"/>
        <w:adjustRightInd w:val="0"/>
        <w:spacing w:line="480" w:lineRule="auto"/>
        <w:jc w:val="both"/>
        <w:rPr>
          <w:ins w:id="992" w:author="Neoklis" w:date="2020-08-27T09:53:00Z"/>
          <w:b/>
          <w:color w:val="000000"/>
          <w:lang w:val="en-US"/>
        </w:rPr>
      </w:pPr>
      <w:r w:rsidRPr="00096C7E">
        <w:rPr>
          <w:rFonts w:ascii="Arial" w:hAnsi="Arial" w:cs="Arial"/>
          <w:color w:val="000000"/>
          <w:lang w:val="en-US"/>
        </w:rPr>
        <w:t xml:space="preserve">We thank Katja </w:t>
      </w:r>
      <w:proofErr w:type="spellStart"/>
      <w:r w:rsidRPr="00096C7E">
        <w:rPr>
          <w:rFonts w:ascii="Arial" w:hAnsi="Arial" w:cs="Arial"/>
          <w:color w:val="000000"/>
          <w:lang w:val="en-US"/>
        </w:rPr>
        <w:t>Grebing</w:t>
      </w:r>
      <w:proofErr w:type="spellEnd"/>
      <w:r w:rsidRPr="00096C7E">
        <w:rPr>
          <w:rFonts w:ascii="Arial" w:hAnsi="Arial" w:cs="Arial"/>
          <w:color w:val="000000"/>
          <w:lang w:val="en-US"/>
        </w:rPr>
        <w:t xml:space="preserve"> and Anna Baum (Applied Microbiology, JLU Giessen) for their excellent technical assistance. </w:t>
      </w:r>
    </w:p>
    <w:p w14:paraId="6787785E" w14:textId="77777777" w:rsidR="00E55996" w:rsidRPr="00B849DD" w:rsidRDefault="00E55996" w:rsidP="00666EF5">
      <w:pPr>
        <w:autoSpaceDE w:val="0"/>
        <w:autoSpaceDN w:val="0"/>
        <w:adjustRightInd w:val="0"/>
        <w:spacing w:line="480" w:lineRule="auto"/>
        <w:jc w:val="both"/>
        <w:rPr>
          <w:b/>
          <w:color w:val="000000"/>
          <w:lang w:val="en-US"/>
        </w:rPr>
      </w:pPr>
    </w:p>
    <w:p w14:paraId="0A04EDC9" w14:textId="3D66BB95" w:rsidR="00B6546A" w:rsidRDefault="00B6546A" w:rsidP="008F6392">
      <w:pPr>
        <w:autoSpaceDE w:val="0"/>
        <w:autoSpaceDN w:val="0"/>
        <w:adjustRightInd w:val="0"/>
        <w:spacing w:line="480" w:lineRule="auto"/>
        <w:jc w:val="both"/>
        <w:rPr>
          <w:ins w:id="993" w:author="Neoklis" w:date="2020-08-20T12:56:00Z"/>
          <w:rFonts w:ascii="Arial" w:hAnsi="Arial" w:cs="Arial"/>
          <w:b/>
          <w:color w:val="000000"/>
          <w:sz w:val="32"/>
          <w:szCs w:val="32"/>
          <w:lang w:val="en-US"/>
        </w:rPr>
      </w:pPr>
      <w:ins w:id="994" w:author="Neoklis" w:date="2020-08-20T12:55:00Z">
        <w:r>
          <w:rPr>
            <w:rFonts w:ascii="Arial" w:hAnsi="Arial" w:cs="Arial"/>
            <w:b/>
            <w:color w:val="000000"/>
            <w:sz w:val="32"/>
            <w:szCs w:val="32"/>
            <w:lang w:val="en-US"/>
          </w:rPr>
          <w:t>Financial disclosure:</w:t>
        </w:r>
      </w:ins>
    </w:p>
    <w:p w14:paraId="22C6BCC8" w14:textId="22B8BF81" w:rsidR="00161BAA" w:rsidRDefault="00B51C38" w:rsidP="008F6392">
      <w:pPr>
        <w:autoSpaceDE w:val="0"/>
        <w:autoSpaceDN w:val="0"/>
        <w:adjustRightInd w:val="0"/>
        <w:spacing w:line="480" w:lineRule="auto"/>
        <w:jc w:val="both"/>
        <w:rPr>
          <w:ins w:id="995" w:author="Neoklis" w:date="2020-08-27T09:53:00Z"/>
          <w:rFonts w:ascii="Arial" w:hAnsi="Arial" w:cs="Arial"/>
          <w:color w:val="000000"/>
          <w:lang w:val="en-US"/>
        </w:rPr>
      </w:pPr>
      <w:ins w:id="996" w:author="Neoklis" w:date="2020-08-20T12:56:00Z">
        <w:r w:rsidRPr="00B51C38">
          <w:rPr>
            <w:rFonts w:ascii="Arial" w:hAnsi="Arial" w:cs="Arial"/>
            <w:color w:val="000000"/>
            <w:lang w:val="en-US"/>
          </w:rPr>
          <w:t>The author(s) received no specific funding for this work.</w:t>
        </w:r>
      </w:ins>
    </w:p>
    <w:p w14:paraId="2497717C" w14:textId="77777777" w:rsidR="00E55996" w:rsidRPr="00161BAA" w:rsidRDefault="00E55996" w:rsidP="008F6392">
      <w:pPr>
        <w:autoSpaceDE w:val="0"/>
        <w:autoSpaceDN w:val="0"/>
        <w:adjustRightInd w:val="0"/>
        <w:spacing w:line="480" w:lineRule="auto"/>
        <w:jc w:val="both"/>
        <w:rPr>
          <w:ins w:id="997" w:author="Neoklis" w:date="2020-08-20T12:55:00Z"/>
          <w:rFonts w:ascii="Arial" w:hAnsi="Arial" w:cs="Arial"/>
          <w:color w:val="000000"/>
          <w:lang w:val="en-US"/>
          <w:rPrChange w:id="998" w:author="Neoklis" w:date="2020-08-20T12:58:00Z">
            <w:rPr>
              <w:ins w:id="999" w:author="Neoklis" w:date="2020-08-20T12:55:00Z"/>
              <w:rFonts w:ascii="Arial" w:hAnsi="Arial" w:cs="Arial"/>
              <w:b/>
              <w:color w:val="000000"/>
              <w:sz w:val="32"/>
              <w:szCs w:val="32"/>
              <w:lang w:val="en-US"/>
            </w:rPr>
          </w:rPrChange>
        </w:rPr>
      </w:pPr>
    </w:p>
    <w:p w14:paraId="0585F9D0" w14:textId="60647C64" w:rsidR="00C83593" w:rsidRPr="00031BDE" w:rsidRDefault="00C83593" w:rsidP="008F6392">
      <w:pPr>
        <w:autoSpaceDE w:val="0"/>
        <w:autoSpaceDN w:val="0"/>
        <w:adjustRightInd w:val="0"/>
        <w:spacing w:line="480" w:lineRule="auto"/>
        <w:jc w:val="both"/>
        <w:rPr>
          <w:rFonts w:ascii="Arial" w:hAnsi="Arial" w:cs="Arial"/>
          <w:b/>
          <w:color w:val="000000"/>
          <w:sz w:val="32"/>
          <w:szCs w:val="32"/>
          <w:lang w:val="en-US"/>
        </w:rPr>
      </w:pPr>
      <w:r w:rsidRPr="00031BDE">
        <w:rPr>
          <w:rFonts w:ascii="Arial" w:hAnsi="Arial" w:cs="Arial"/>
          <w:b/>
          <w:color w:val="000000"/>
          <w:sz w:val="32"/>
          <w:szCs w:val="32"/>
          <w:lang w:val="en-US"/>
        </w:rPr>
        <w:t>Conflict of interest:</w:t>
      </w:r>
    </w:p>
    <w:p w14:paraId="48E53A7E" w14:textId="6C34F950" w:rsidR="00FE2753" w:rsidRPr="00AB5704" w:rsidRDefault="009D3880" w:rsidP="008F6392">
      <w:pPr>
        <w:autoSpaceDE w:val="0"/>
        <w:autoSpaceDN w:val="0"/>
        <w:adjustRightInd w:val="0"/>
        <w:spacing w:line="480" w:lineRule="auto"/>
        <w:jc w:val="both"/>
        <w:rPr>
          <w:rFonts w:ascii="Arial" w:hAnsi="Arial" w:cs="Arial"/>
          <w:color w:val="000000"/>
          <w:lang w:val="en-US"/>
        </w:rPr>
      </w:pPr>
      <w:ins w:id="1000" w:author="Neoklis" w:date="2020-08-20T12:53:00Z">
        <w:r>
          <w:rPr>
            <w:rFonts w:ascii="Arial" w:hAnsi="Arial" w:cs="Arial"/>
            <w:color w:val="000000"/>
            <w:lang w:val="en-US"/>
          </w:rPr>
          <w:t>One of the authors (UM</w:t>
        </w:r>
      </w:ins>
      <w:ins w:id="1001" w:author="Neoklis" w:date="2020-08-20T12:54:00Z">
        <w:r>
          <w:rPr>
            <w:rFonts w:ascii="Arial" w:hAnsi="Arial" w:cs="Arial"/>
            <w:color w:val="000000"/>
            <w:lang w:val="en-US"/>
          </w:rPr>
          <w:t xml:space="preserve">) is employed </w:t>
        </w:r>
        <w:r w:rsidR="000209FF">
          <w:rPr>
            <w:rFonts w:ascii="Arial" w:hAnsi="Arial" w:cs="Arial"/>
            <w:color w:val="000000"/>
            <w:lang w:val="en-US"/>
          </w:rPr>
          <w:t>by a commercial company (</w:t>
        </w:r>
        <w:proofErr w:type="spellStart"/>
        <w:r w:rsidR="000209FF">
          <w:rPr>
            <w:rFonts w:ascii="Arial" w:hAnsi="Arial" w:cs="Arial"/>
            <w:color w:val="000000"/>
            <w:lang w:val="en-US"/>
          </w:rPr>
          <w:t>AniCura</w:t>
        </w:r>
        <w:proofErr w:type="spellEnd"/>
        <w:r w:rsidR="000209FF">
          <w:rPr>
            <w:rFonts w:ascii="Arial" w:hAnsi="Arial" w:cs="Arial"/>
            <w:color w:val="000000"/>
            <w:lang w:val="en-US"/>
          </w:rPr>
          <w:t xml:space="preserve"> </w:t>
        </w:r>
        <w:proofErr w:type="spellStart"/>
        <w:r w:rsidR="000209FF">
          <w:rPr>
            <w:rFonts w:ascii="Arial" w:hAnsi="Arial" w:cs="Arial"/>
            <w:color w:val="000000"/>
            <w:lang w:val="en-US"/>
          </w:rPr>
          <w:t>Kleintierspezialisten</w:t>
        </w:r>
        <w:proofErr w:type="spellEnd"/>
        <w:r w:rsidR="000209FF">
          <w:rPr>
            <w:rFonts w:ascii="Arial" w:hAnsi="Arial" w:cs="Arial"/>
            <w:color w:val="000000"/>
            <w:lang w:val="en-US"/>
          </w:rPr>
          <w:t xml:space="preserve"> Augsburg GmbH)</w:t>
        </w:r>
      </w:ins>
      <w:ins w:id="1002" w:author="Neoklis" w:date="2020-08-20T12:58:00Z">
        <w:r w:rsidR="00975AA2">
          <w:rPr>
            <w:rFonts w:ascii="Arial" w:hAnsi="Arial" w:cs="Arial"/>
            <w:color w:val="000000"/>
            <w:lang w:val="en-US"/>
          </w:rPr>
          <w:t xml:space="preserve">. This company provided </w:t>
        </w:r>
      </w:ins>
      <w:ins w:id="1003" w:author="Neoklis" w:date="2020-08-20T12:59:00Z">
        <w:r w:rsidR="00975AA2">
          <w:rPr>
            <w:rFonts w:ascii="Arial" w:hAnsi="Arial" w:cs="Arial"/>
            <w:color w:val="000000"/>
            <w:lang w:val="en-US"/>
          </w:rPr>
          <w:t>the salary</w:t>
        </w:r>
        <w:r w:rsidR="00360158">
          <w:rPr>
            <w:rFonts w:ascii="Arial" w:hAnsi="Arial" w:cs="Arial"/>
            <w:color w:val="000000"/>
            <w:lang w:val="en-US"/>
          </w:rPr>
          <w:t xml:space="preserve"> for the clinical </w:t>
        </w:r>
      </w:ins>
      <w:ins w:id="1004" w:author="Neoklis" w:date="2020-08-20T13:03:00Z">
        <w:r w:rsidR="00FD4564">
          <w:rPr>
            <w:rFonts w:ascii="Arial" w:hAnsi="Arial" w:cs="Arial"/>
            <w:color w:val="000000"/>
            <w:lang w:val="en-US"/>
          </w:rPr>
          <w:t>duty</w:t>
        </w:r>
      </w:ins>
      <w:ins w:id="1005" w:author="Neoklis" w:date="2020-08-20T12:59:00Z">
        <w:r w:rsidR="00360158">
          <w:rPr>
            <w:rFonts w:ascii="Arial" w:hAnsi="Arial" w:cs="Arial"/>
            <w:color w:val="000000"/>
            <w:lang w:val="en-US"/>
          </w:rPr>
          <w:t xml:space="preserve"> of</w:t>
        </w:r>
      </w:ins>
      <w:ins w:id="1006" w:author="Neoklis" w:date="2020-08-20T12:58:00Z">
        <w:r w:rsidR="00975AA2">
          <w:rPr>
            <w:rFonts w:ascii="Arial" w:hAnsi="Arial" w:cs="Arial"/>
            <w:color w:val="000000"/>
            <w:lang w:val="en-US"/>
          </w:rPr>
          <w:t xml:space="preserve"> the author (UM)</w:t>
        </w:r>
      </w:ins>
      <w:ins w:id="1007" w:author="Neoklis" w:date="2020-08-20T13:03:00Z">
        <w:r w:rsidR="00FD4564">
          <w:rPr>
            <w:rFonts w:ascii="Arial" w:hAnsi="Arial" w:cs="Arial"/>
            <w:color w:val="000000"/>
            <w:lang w:val="en-US"/>
          </w:rPr>
          <w:t>. Her clinical duty</w:t>
        </w:r>
      </w:ins>
      <w:ins w:id="1008" w:author="Neoklis" w:date="2020-08-20T13:04:00Z">
        <w:r w:rsidR="00FD4564">
          <w:rPr>
            <w:rFonts w:ascii="Arial" w:hAnsi="Arial" w:cs="Arial"/>
            <w:color w:val="000000"/>
            <w:lang w:val="en-US"/>
          </w:rPr>
          <w:t xml:space="preserve"> </w:t>
        </w:r>
      </w:ins>
      <w:ins w:id="1009" w:author="Neoklis" w:date="2020-08-27T09:54:00Z">
        <w:del w:id="1010" w:author="Stefanie Glaeser" w:date="2021-02-17T13:03:00Z">
          <w:r w:rsidR="00A0129E" w:rsidDel="001450A4">
            <w:rPr>
              <w:rFonts w:ascii="Arial" w:hAnsi="Arial" w:cs="Arial"/>
              <w:color w:val="000000"/>
              <w:lang w:val="en-US"/>
            </w:rPr>
            <w:delText>was</w:delText>
          </w:r>
        </w:del>
      </w:ins>
      <w:ins w:id="1011" w:author="Stefanie Glaeser" w:date="2021-02-17T13:03:00Z">
        <w:r w:rsidR="001450A4">
          <w:rPr>
            <w:rFonts w:ascii="Arial" w:hAnsi="Arial" w:cs="Arial"/>
            <w:color w:val="000000"/>
            <w:lang w:val="en-US"/>
          </w:rPr>
          <w:t>is</w:t>
        </w:r>
      </w:ins>
      <w:ins w:id="1012" w:author="Neoklis" w:date="2020-08-27T09:54:00Z">
        <w:r w:rsidR="00A0129E">
          <w:rPr>
            <w:rFonts w:ascii="Arial" w:hAnsi="Arial" w:cs="Arial"/>
            <w:color w:val="000000"/>
            <w:lang w:val="en-US"/>
          </w:rPr>
          <w:t xml:space="preserve"> not </w:t>
        </w:r>
      </w:ins>
      <w:ins w:id="1013" w:author="Neoklis" w:date="2020-08-20T12:59:00Z">
        <w:r w:rsidR="00DA4D7D">
          <w:rPr>
            <w:rFonts w:ascii="Arial" w:hAnsi="Arial" w:cs="Arial"/>
            <w:color w:val="000000"/>
            <w:lang w:val="en-US"/>
          </w:rPr>
          <w:t xml:space="preserve">dependent </w:t>
        </w:r>
      </w:ins>
      <w:ins w:id="1014" w:author="Neoklis" w:date="2020-08-27T09:54:00Z">
        <w:del w:id="1015" w:author="Stefanie Glaeser" w:date="2021-02-17T13:03:00Z">
          <w:r w:rsidR="00A0129E" w:rsidDel="001450A4">
            <w:rPr>
              <w:rFonts w:ascii="Arial" w:hAnsi="Arial" w:cs="Arial"/>
              <w:color w:val="000000"/>
              <w:lang w:val="en-US"/>
            </w:rPr>
            <w:delText>with</w:delText>
          </w:r>
        </w:del>
      </w:ins>
      <w:ins w:id="1016" w:author="Neoklis" w:date="2020-08-20T12:59:00Z">
        <w:del w:id="1017" w:author="Stefanie Glaeser" w:date="2021-02-17T13:03:00Z">
          <w:r w:rsidR="00DA4D7D" w:rsidDel="001450A4">
            <w:rPr>
              <w:rFonts w:ascii="Arial" w:hAnsi="Arial" w:cs="Arial"/>
              <w:color w:val="000000"/>
              <w:lang w:val="en-US"/>
            </w:rPr>
            <w:delText xml:space="preserve"> </w:delText>
          </w:r>
        </w:del>
      </w:ins>
      <w:ins w:id="1018" w:author="Stefanie Glaeser" w:date="2021-02-17T13:03:00Z">
        <w:r w:rsidR="001450A4">
          <w:rPr>
            <w:rFonts w:ascii="Arial" w:hAnsi="Arial" w:cs="Arial"/>
            <w:color w:val="000000"/>
            <w:lang w:val="en-US"/>
          </w:rPr>
          <w:t xml:space="preserve">on </w:t>
        </w:r>
      </w:ins>
      <w:ins w:id="1019" w:author="Neoklis" w:date="2020-08-20T12:59:00Z">
        <w:r w:rsidR="00DA4D7D">
          <w:rPr>
            <w:rFonts w:ascii="Arial" w:hAnsi="Arial" w:cs="Arial"/>
            <w:color w:val="000000"/>
            <w:lang w:val="en-US"/>
          </w:rPr>
          <w:t>the</w:t>
        </w:r>
      </w:ins>
      <w:ins w:id="1020" w:author="Neoklis" w:date="2020-08-20T13:00:00Z">
        <w:r w:rsidR="00DA4D7D">
          <w:rPr>
            <w:rFonts w:ascii="Arial" w:hAnsi="Arial" w:cs="Arial"/>
            <w:color w:val="000000"/>
            <w:lang w:val="en-US"/>
          </w:rPr>
          <w:t xml:space="preserve"> study. </w:t>
        </w:r>
        <w:r w:rsidR="007D2622">
          <w:rPr>
            <w:rFonts w:ascii="Arial" w:hAnsi="Arial" w:cs="Arial"/>
            <w:color w:val="000000"/>
            <w:lang w:val="en-US"/>
          </w:rPr>
          <w:t>Furthermore,</w:t>
        </w:r>
        <w:r w:rsidR="00DA4D7D">
          <w:rPr>
            <w:rFonts w:ascii="Arial" w:hAnsi="Arial" w:cs="Arial"/>
            <w:color w:val="000000"/>
            <w:lang w:val="en-US"/>
          </w:rPr>
          <w:t xml:space="preserve"> the company did not have any additional role in the study </w:t>
        </w:r>
        <w:r w:rsidR="007D2622">
          <w:rPr>
            <w:rFonts w:ascii="Arial" w:hAnsi="Arial" w:cs="Arial"/>
            <w:color w:val="000000"/>
            <w:lang w:val="en-US"/>
          </w:rPr>
          <w:t>design, data collection and analysis, decision to publish, or preparation of the manuscript.</w:t>
        </w:r>
      </w:ins>
      <w:ins w:id="1021" w:author="Neoklis" w:date="2020-08-20T13:01:00Z">
        <w:r w:rsidR="00AB5704">
          <w:rPr>
            <w:rFonts w:ascii="Arial" w:hAnsi="Arial" w:cs="Arial"/>
            <w:color w:val="000000"/>
            <w:lang w:val="en-US"/>
          </w:rPr>
          <w:t xml:space="preserve"> </w:t>
        </w:r>
        <w:r w:rsidR="00AB5704" w:rsidRPr="00AB5704">
          <w:rPr>
            <w:rFonts w:ascii="Arial" w:eastAsia="Times New Roman" w:hAnsi="Arial" w:cs="Arial"/>
            <w:lang w:val="en-US"/>
          </w:rPr>
          <w:t xml:space="preserve">The specific role of these author </w:t>
        </w:r>
      </w:ins>
      <w:ins w:id="1022" w:author="Neoklis" w:date="2020-08-20T13:02:00Z">
        <w:r w:rsidR="00753152">
          <w:rPr>
            <w:rFonts w:ascii="Arial" w:eastAsia="Times New Roman" w:hAnsi="Arial" w:cs="Arial"/>
            <w:lang w:val="en-US"/>
          </w:rPr>
          <w:t>is</w:t>
        </w:r>
      </w:ins>
      <w:ins w:id="1023" w:author="Neoklis" w:date="2020-08-20T13:01:00Z">
        <w:r w:rsidR="00AB5704" w:rsidRPr="00AB5704">
          <w:rPr>
            <w:rFonts w:ascii="Arial" w:eastAsia="Times New Roman" w:hAnsi="Arial" w:cs="Arial"/>
            <w:lang w:val="en-US"/>
          </w:rPr>
          <w:t xml:space="preserve"> articulated in the ‘author contributions’ section</w:t>
        </w:r>
        <w:r w:rsidR="00AB5704">
          <w:rPr>
            <w:rFonts w:ascii="Arial" w:eastAsia="Times New Roman" w:hAnsi="Arial" w:cs="Arial"/>
            <w:lang w:val="en-US"/>
          </w:rPr>
          <w:t>.</w:t>
        </w:r>
      </w:ins>
      <w:ins w:id="1024" w:author="Neoklis" w:date="2020-08-20T13:04:00Z">
        <w:r w:rsidR="007042C6">
          <w:rPr>
            <w:rFonts w:ascii="Arial" w:eastAsia="Times New Roman" w:hAnsi="Arial" w:cs="Arial"/>
            <w:lang w:val="en-US"/>
          </w:rPr>
          <w:t xml:space="preserve"> </w:t>
        </w:r>
      </w:ins>
      <w:ins w:id="1025" w:author="Neoklis" w:date="2020-08-20T13:05:00Z">
        <w:r w:rsidR="00B9242B" w:rsidRPr="00B9242B">
          <w:rPr>
            <w:rFonts w:ascii="Arial" w:eastAsia="Times New Roman" w:hAnsi="Arial" w:cs="Arial"/>
            <w:lang w:val="en-US"/>
          </w:rPr>
          <w:t xml:space="preserve">This </w:t>
        </w:r>
        <w:r w:rsidR="00B9242B">
          <w:rPr>
            <w:rFonts w:ascii="Arial" w:eastAsia="Times New Roman" w:hAnsi="Arial" w:cs="Arial"/>
            <w:lang w:val="en-US"/>
          </w:rPr>
          <w:t xml:space="preserve">commercial affiliation </w:t>
        </w:r>
        <w:r w:rsidR="00B9242B" w:rsidRPr="00B9242B">
          <w:rPr>
            <w:rFonts w:ascii="Arial" w:eastAsia="Times New Roman" w:hAnsi="Arial" w:cs="Arial"/>
            <w:lang w:val="en-US"/>
          </w:rPr>
          <w:t>does not alter our adherence to  PLOS ONE policies on sharing data and materials</w:t>
        </w:r>
      </w:ins>
    </w:p>
    <w:p w14:paraId="31C75AD3" w14:textId="07B0D826" w:rsidR="00D54F95" w:rsidRDefault="00D54F95" w:rsidP="00D54F95">
      <w:pPr>
        <w:pStyle w:val="PLOSoneLevel1heading"/>
      </w:pPr>
      <w:r>
        <w:t>Supporting information</w:t>
      </w:r>
    </w:p>
    <w:p w14:paraId="1DABDA5B" w14:textId="7FC6EA3D" w:rsidR="00E456DB" w:rsidRDefault="00E456DB" w:rsidP="00D54F95">
      <w:pPr>
        <w:pStyle w:val="PLOSoneLevel1heading"/>
        <w:rPr>
          <w:ins w:id="1026" w:author="Neoklis.Apostolopoulos@vetmed.uni-giessen.de" w:date="2021-01-08T10:36:00Z"/>
          <w:sz w:val="24"/>
          <w:szCs w:val="24"/>
        </w:rPr>
      </w:pPr>
      <w:ins w:id="1027" w:author="Neoklis.Apostolopoulos@vetmed.uni-giessen.de" w:date="2021-01-08T10:36:00Z">
        <w:r>
          <w:rPr>
            <w:sz w:val="24"/>
            <w:szCs w:val="24"/>
          </w:rPr>
          <w:t>S0 Table 1-3</w:t>
        </w:r>
      </w:ins>
    </w:p>
    <w:p w14:paraId="2660E1A1" w14:textId="006429FF" w:rsidR="00FA388A" w:rsidRDefault="002665E9" w:rsidP="00D54F95">
      <w:pPr>
        <w:pStyle w:val="PLOSoneLevel1heading"/>
        <w:rPr>
          <w:sz w:val="24"/>
          <w:szCs w:val="24"/>
        </w:rPr>
      </w:pPr>
      <w:r w:rsidRPr="00031BDE">
        <w:rPr>
          <w:sz w:val="24"/>
          <w:szCs w:val="24"/>
        </w:rPr>
        <w:lastRenderedPageBreak/>
        <w:t>S1</w:t>
      </w:r>
      <w:r w:rsidR="00214EC2">
        <w:rPr>
          <w:sz w:val="24"/>
          <w:szCs w:val="24"/>
        </w:rPr>
        <w:t xml:space="preserve"> Table</w:t>
      </w:r>
      <w:r w:rsidR="00D208E6">
        <w:rPr>
          <w:sz w:val="24"/>
          <w:szCs w:val="24"/>
        </w:rPr>
        <w:t>s 1</w:t>
      </w:r>
      <w:r w:rsidR="00222B42">
        <w:rPr>
          <w:sz w:val="24"/>
          <w:szCs w:val="24"/>
        </w:rPr>
        <w:t xml:space="preserve"> </w:t>
      </w:r>
      <w:r w:rsidR="00D208E6">
        <w:rPr>
          <w:sz w:val="24"/>
          <w:szCs w:val="24"/>
        </w:rPr>
        <w:t>-</w:t>
      </w:r>
      <w:r w:rsidR="00222B42">
        <w:rPr>
          <w:sz w:val="24"/>
          <w:szCs w:val="24"/>
        </w:rPr>
        <w:t xml:space="preserve"> </w:t>
      </w:r>
      <w:r w:rsidR="00D208E6">
        <w:rPr>
          <w:sz w:val="24"/>
          <w:szCs w:val="24"/>
        </w:rPr>
        <w:t>1</w:t>
      </w:r>
      <w:r w:rsidR="00FE2753">
        <w:rPr>
          <w:sz w:val="24"/>
          <w:szCs w:val="24"/>
        </w:rPr>
        <w:t>2</w:t>
      </w:r>
    </w:p>
    <w:p w14:paraId="40EE1558" w14:textId="54A8312C" w:rsidR="00214EC2" w:rsidRPr="00031BDE" w:rsidRDefault="00214EC2" w:rsidP="00D54F95">
      <w:pPr>
        <w:pStyle w:val="PLOSoneLevel1heading"/>
        <w:rPr>
          <w:sz w:val="24"/>
          <w:szCs w:val="24"/>
        </w:rPr>
      </w:pPr>
      <w:r>
        <w:rPr>
          <w:sz w:val="24"/>
          <w:szCs w:val="24"/>
        </w:rPr>
        <w:t>S2 Fig</w:t>
      </w:r>
      <w:r w:rsidR="00E058FE">
        <w:rPr>
          <w:sz w:val="24"/>
          <w:szCs w:val="24"/>
        </w:rPr>
        <w:t>s</w:t>
      </w:r>
      <w:r w:rsidR="00D208E6">
        <w:rPr>
          <w:sz w:val="24"/>
          <w:szCs w:val="24"/>
        </w:rPr>
        <w:t xml:space="preserve"> 1</w:t>
      </w:r>
      <w:r w:rsidR="00222B42">
        <w:rPr>
          <w:sz w:val="24"/>
          <w:szCs w:val="24"/>
        </w:rPr>
        <w:t xml:space="preserve"> </w:t>
      </w:r>
      <w:r w:rsidR="00E058FE">
        <w:rPr>
          <w:sz w:val="24"/>
          <w:szCs w:val="24"/>
        </w:rPr>
        <w:t>-</w:t>
      </w:r>
      <w:r w:rsidR="00222B42">
        <w:rPr>
          <w:sz w:val="24"/>
          <w:szCs w:val="24"/>
        </w:rPr>
        <w:t xml:space="preserve"> </w:t>
      </w:r>
      <w:r w:rsidR="0080726B">
        <w:rPr>
          <w:sz w:val="24"/>
          <w:szCs w:val="24"/>
        </w:rPr>
        <w:t>5</w:t>
      </w:r>
    </w:p>
    <w:p w14:paraId="78B22A55" w14:textId="47410A00" w:rsidR="00382FEF" w:rsidRDefault="00382FEF" w:rsidP="00382FEF">
      <w:pPr>
        <w:rPr>
          <w:ins w:id="1028" w:author="Neoklis" w:date="2020-08-27T09:55:00Z"/>
          <w:lang w:val="en-US"/>
        </w:rPr>
      </w:pPr>
    </w:p>
    <w:p w14:paraId="24C8E192" w14:textId="77777777" w:rsidR="0045668A" w:rsidRPr="006333E8" w:rsidRDefault="0045668A" w:rsidP="0045668A">
      <w:pPr>
        <w:pStyle w:val="CitaviBibliographyHeading"/>
        <w:rPr>
          <w:ins w:id="1029" w:author="Neoklis" w:date="2020-08-27T09:55:00Z"/>
          <w:rFonts w:ascii="Arial" w:hAnsi="Arial" w:cs="Arial"/>
          <w:color w:val="auto"/>
          <w:lang w:val="en-US"/>
        </w:rPr>
      </w:pPr>
      <w:ins w:id="1030" w:author="Neoklis" w:date="2020-08-27T09:55:00Z">
        <w:r w:rsidRPr="006333E8">
          <w:rPr>
            <w:rFonts w:ascii="Arial" w:hAnsi="Arial" w:cs="Arial"/>
            <w:color w:val="auto"/>
            <w:lang w:val="en-US"/>
          </w:rPr>
          <w:t>References</w:t>
        </w:r>
      </w:ins>
    </w:p>
    <w:p w14:paraId="2529855B" w14:textId="77777777" w:rsidR="0045668A" w:rsidRPr="006E144D" w:rsidRDefault="0045668A" w:rsidP="00382FEF">
      <w:pPr>
        <w:rPr>
          <w:lang w:val="en-US"/>
        </w:rPr>
      </w:pPr>
    </w:p>
    <w:sdt>
      <w:sdtPr>
        <w:rPr>
          <w:rFonts w:asciiTheme="minorHAnsi" w:eastAsiaTheme="minorHAnsi" w:hAnsiTheme="minorHAnsi" w:cstheme="minorBidi"/>
          <w:color w:val="auto"/>
          <w:sz w:val="24"/>
          <w:szCs w:val="24"/>
          <w:lang w:val="en-US"/>
        </w:rPr>
        <w:tag w:val="CitaviBibliography"/>
        <w:id w:val="-777563536"/>
        <w:placeholder>
          <w:docPart w:val="DefaultPlaceholder_-1854013440"/>
        </w:placeholder>
      </w:sdtPr>
      <w:sdtContent>
        <w:p w14:paraId="6D216918" w14:textId="77777777" w:rsidR="001030D9" w:rsidRDefault="0031530C" w:rsidP="001030D9">
          <w:pPr>
            <w:pStyle w:val="CitaviBibliographyHeading"/>
            <w:rPr>
              <w:lang w:val="en-US"/>
            </w:rPr>
          </w:pPr>
          <w:r w:rsidRPr="006333E8">
            <w:rPr>
              <w:lang w:val="en-US"/>
            </w:rPr>
            <w:fldChar w:fldCharType="begin"/>
          </w:r>
          <w:r w:rsidRPr="006333E8">
            <w:rPr>
              <w:lang w:val="en-US"/>
            </w:rPr>
            <w:instrText>ADDIN CitaviBibliography</w:instrText>
          </w:r>
          <w:r w:rsidRPr="006333E8">
            <w:rPr>
              <w:lang w:val="en-US"/>
            </w:rPr>
            <w:fldChar w:fldCharType="separate"/>
          </w:r>
          <w:r w:rsidR="001030D9">
            <w:rPr>
              <w:lang w:val="en-US"/>
            </w:rPr>
            <w:t>References</w:t>
          </w:r>
        </w:p>
        <w:p w14:paraId="3C016FF8" w14:textId="77777777" w:rsidR="001030D9" w:rsidRDefault="001030D9" w:rsidP="001030D9">
          <w:pPr>
            <w:pStyle w:val="CitaviBibliographyEntry"/>
            <w:rPr>
              <w:lang w:val="en-US"/>
            </w:rPr>
          </w:pPr>
          <w:r w:rsidRPr="001030D9">
            <w:rPr>
              <w:b/>
              <w:lang w:val="en-US"/>
            </w:rPr>
            <w:t>1</w:t>
          </w:r>
          <w:r w:rsidRPr="001030D9">
            <w:rPr>
              <w:lang w:val="en-US"/>
            </w:rPr>
            <w:t>.</w:t>
          </w:r>
          <w:r>
            <w:rPr>
              <w:lang w:val="en-US"/>
            </w:rPr>
            <w:tab/>
          </w:r>
          <w:bookmarkStart w:id="1031" w:name="_CTVL00147092450b63648fca1afae2fc390f45f"/>
          <w:r>
            <w:rPr>
              <w:lang w:val="en-US"/>
            </w:rPr>
            <w:t>Ngo J, Taminiau B, Fall PA, Daube G, Fontaine J. Ear canal microbiota - a comparison between healthy dogs and atopic dogs without clinical signs of otitis externa. Vet Dermatol. 2018; 29:425-e140. doi: 10.1111/vde.12674 PMID: 30084115.</w:t>
          </w:r>
        </w:p>
        <w:bookmarkEnd w:id="1031"/>
        <w:p w14:paraId="57FB4042" w14:textId="77777777" w:rsidR="001030D9" w:rsidRDefault="001030D9" w:rsidP="001030D9">
          <w:pPr>
            <w:pStyle w:val="CitaviBibliographyEntry"/>
            <w:rPr>
              <w:lang w:val="en-US"/>
            </w:rPr>
          </w:pPr>
          <w:r w:rsidRPr="001030D9">
            <w:rPr>
              <w:b/>
              <w:lang w:val="en-US"/>
            </w:rPr>
            <w:t>2</w:t>
          </w:r>
          <w:r w:rsidRPr="001030D9">
            <w:rPr>
              <w:lang w:val="en-US"/>
            </w:rPr>
            <w:t>.</w:t>
          </w:r>
          <w:r>
            <w:rPr>
              <w:lang w:val="en-US"/>
            </w:rPr>
            <w:tab/>
          </w:r>
          <w:bookmarkStart w:id="1032" w:name="_CTVL0012fabddba0cc24b33a5540520803114af"/>
          <w:r>
            <w:rPr>
              <w:lang w:val="en-US"/>
            </w:rPr>
            <w:t>Rodrigues Hoffmann A. The cutaneous ecosystem. The roles of the skin microbiome in health and its association with inflammatory skin conditions in humans and animals. Vet Dermatol. 2017; 28:60-e15. doi: 10.1111/vde.12408 PMID: 28133874.</w:t>
          </w:r>
        </w:p>
        <w:bookmarkEnd w:id="1032"/>
        <w:p w14:paraId="2425C56B" w14:textId="77777777" w:rsidR="001030D9" w:rsidRDefault="001030D9" w:rsidP="001030D9">
          <w:pPr>
            <w:pStyle w:val="CitaviBibliographyEntry"/>
            <w:rPr>
              <w:lang w:val="en-US"/>
            </w:rPr>
          </w:pPr>
          <w:r w:rsidRPr="001030D9">
            <w:rPr>
              <w:b/>
              <w:lang w:val="en-US"/>
            </w:rPr>
            <w:t>3</w:t>
          </w:r>
          <w:r w:rsidRPr="001030D9">
            <w:rPr>
              <w:lang w:val="en-US"/>
            </w:rPr>
            <w:t>.</w:t>
          </w:r>
          <w:r>
            <w:rPr>
              <w:lang w:val="en-US"/>
            </w:rPr>
            <w:tab/>
          </w:r>
          <w:bookmarkStart w:id="1033" w:name="_CTVL001f8bebc712d3f46959a6f236f88c2edbc"/>
          <w:r>
            <w:rPr>
              <w:lang w:val="en-US"/>
            </w:rPr>
            <w:t>Costello EK, Lauber CL, Hamady M, Fierer N, Gordon JI, Knight R. Bacterial community variation in human body habitats across space and time. Science. 2009; 326:1694–7. doi: 10.1126/science.1177486 PMID: 19892944.</w:t>
          </w:r>
        </w:p>
        <w:bookmarkEnd w:id="1033"/>
        <w:p w14:paraId="73AB0554" w14:textId="77777777" w:rsidR="001030D9" w:rsidRDefault="001030D9" w:rsidP="001030D9">
          <w:pPr>
            <w:pStyle w:val="CitaviBibliographyEntry"/>
            <w:rPr>
              <w:lang w:val="en-US"/>
            </w:rPr>
          </w:pPr>
          <w:r w:rsidRPr="001030D9">
            <w:rPr>
              <w:b/>
              <w:lang w:val="en-US"/>
            </w:rPr>
            <w:t>4</w:t>
          </w:r>
          <w:r w:rsidRPr="001030D9">
            <w:rPr>
              <w:lang w:val="en-US"/>
            </w:rPr>
            <w:t>.</w:t>
          </w:r>
          <w:r>
            <w:rPr>
              <w:lang w:val="en-US"/>
            </w:rPr>
            <w:tab/>
          </w:r>
          <w:bookmarkStart w:id="1034" w:name="_CTVL001c0bb4727284a4077a9a07a68372eb270"/>
          <w:r>
            <w:rPr>
              <w:lang w:val="en-US"/>
            </w:rPr>
            <w:t>Grice EA, Segre JA. The skin microbiome. Nat Rev Microbiol. 2011; 9:244–53. doi: 10.1038/nrmicro2537 PMID: 21407241.</w:t>
          </w:r>
        </w:p>
        <w:bookmarkEnd w:id="1034"/>
        <w:p w14:paraId="4C266515" w14:textId="77777777" w:rsidR="001030D9" w:rsidRDefault="001030D9" w:rsidP="001030D9">
          <w:pPr>
            <w:pStyle w:val="CitaviBibliographyEntry"/>
            <w:rPr>
              <w:lang w:val="en-US"/>
            </w:rPr>
          </w:pPr>
          <w:r w:rsidRPr="001030D9">
            <w:rPr>
              <w:b/>
              <w:lang w:val="en-US"/>
            </w:rPr>
            <w:t>5</w:t>
          </w:r>
          <w:r w:rsidRPr="001030D9">
            <w:rPr>
              <w:lang w:val="en-US"/>
            </w:rPr>
            <w:t>.</w:t>
          </w:r>
          <w:r>
            <w:rPr>
              <w:lang w:val="en-US"/>
            </w:rPr>
            <w:tab/>
          </w:r>
          <w:bookmarkStart w:id="1035" w:name="_CTVL001cf11ce7ba89d46bc833a9c19928e880c"/>
          <w:r>
            <w:rPr>
              <w:lang w:val="en-US"/>
            </w:rPr>
            <w:t>Karkman A, Lehtimäki J, Ruokolainen L. The ecology of human microbiota: dynamics and diversity in health and disease. Ann N Y Acad Sci. 2017; 1399:78–92. doi: 10.1111/nyas.13326 PMID: 28319653.</w:t>
          </w:r>
        </w:p>
        <w:bookmarkEnd w:id="1035"/>
        <w:p w14:paraId="4FD37DAD" w14:textId="77777777" w:rsidR="001030D9" w:rsidRDefault="001030D9" w:rsidP="001030D9">
          <w:pPr>
            <w:pStyle w:val="CitaviBibliographyEntry"/>
            <w:rPr>
              <w:lang w:val="en-US"/>
            </w:rPr>
          </w:pPr>
          <w:r w:rsidRPr="001030D9">
            <w:rPr>
              <w:b/>
              <w:lang w:val="en-US"/>
            </w:rPr>
            <w:t>6</w:t>
          </w:r>
          <w:r w:rsidRPr="001030D9">
            <w:rPr>
              <w:lang w:val="en-US"/>
            </w:rPr>
            <w:t>.</w:t>
          </w:r>
          <w:r>
            <w:rPr>
              <w:lang w:val="en-US"/>
            </w:rPr>
            <w:tab/>
          </w:r>
          <w:bookmarkStart w:id="1036" w:name="_CTVL0015d560f1cac504fa090ac9d8e599f0015"/>
          <w:r>
            <w:rPr>
              <w:lang w:val="en-US"/>
            </w:rPr>
            <w:t>Halliwell R. Revised nomenclature for veterinary allergy. Veterinary Immunology and Immunopathology. 2006; 114:207–8. doi: 10.1016/j.vetimm.2006.08.013 PMID: 17005257.</w:t>
          </w:r>
        </w:p>
        <w:bookmarkEnd w:id="1036"/>
        <w:p w14:paraId="5A02ED95" w14:textId="77777777" w:rsidR="001030D9" w:rsidRDefault="001030D9" w:rsidP="001030D9">
          <w:pPr>
            <w:pStyle w:val="CitaviBibliographyEntry"/>
            <w:rPr>
              <w:lang w:val="en-US"/>
            </w:rPr>
          </w:pPr>
          <w:r w:rsidRPr="001030D9">
            <w:rPr>
              <w:b/>
              <w:lang w:val="en-US"/>
            </w:rPr>
            <w:t>7</w:t>
          </w:r>
          <w:r w:rsidRPr="001030D9">
            <w:rPr>
              <w:lang w:val="en-US"/>
            </w:rPr>
            <w:t>.</w:t>
          </w:r>
          <w:r>
            <w:rPr>
              <w:lang w:val="en-US"/>
            </w:rPr>
            <w:tab/>
          </w:r>
          <w:bookmarkStart w:id="1037" w:name="_CTVL001b0d2931bc23b40abb998fd98c2e5da59"/>
          <w:r>
            <w:rPr>
              <w:lang w:val="en-US"/>
            </w:rPr>
            <w:t>Hillier A, Griffin CE. The ACVD task force on canine atopic dermatitis (I): incidence and prevalence. Veterinary Immunology and Immunopathology. 2001; 81:147–51. doi: 10.1016/S0165-2427(01)00296-3.</w:t>
          </w:r>
        </w:p>
        <w:bookmarkEnd w:id="1037"/>
        <w:p w14:paraId="2B4B0D7F" w14:textId="77777777" w:rsidR="001030D9" w:rsidRDefault="001030D9" w:rsidP="001030D9">
          <w:pPr>
            <w:pStyle w:val="CitaviBibliographyEntry"/>
            <w:rPr>
              <w:lang w:val="en-US"/>
            </w:rPr>
          </w:pPr>
          <w:r w:rsidRPr="001030D9">
            <w:rPr>
              <w:b/>
              <w:lang w:val="en-US"/>
            </w:rPr>
            <w:t>8</w:t>
          </w:r>
          <w:r w:rsidRPr="001030D9">
            <w:rPr>
              <w:lang w:val="en-US"/>
            </w:rPr>
            <w:t>.</w:t>
          </w:r>
          <w:r>
            <w:rPr>
              <w:lang w:val="en-US"/>
            </w:rPr>
            <w:tab/>
          </w:r>
          <w:bookmarkStart w:id="1038" w:name="_CTVL0015b8e3cf94c1c4fb197ee9eb63a97d46b"/>
          <w:r>
            <w:rPr>
              <w:lang w:val="en-US"/>
            </w:rPr>
            <w:t>Freudenberg JM, Olivry T, Mayhew DN, Rubenstein DS, Rajpal DK. The comparison of skin transcriptomes confirms canine atopic dermatitis is a natural homologue to the human disease. J Invest Dermatol. 2018. doi: 10.1016/j.jid.2018.10.018 PMID: 30393079.</w:t>
          </w:r>
        </w:p>
        <w:bookmarkEnd w:id="1038"/>
        <w:p w14:paraId="0E9D7CD9" w14:textId="77777777" w:rsidR="001030D9" w:rsidRDefault="001030D9" w:rsidP="001030D9">
          <w:pPr>
            <w:pStyle w:val="CitaviBibliographyEntry"/>
            <w:rPr>
              <w:lang w:val="en-US"/>
            </w:rPr>
          </w:pPr>
          <w:r w:rsidRPr="001030D9">
            <w:rPr>
              <w:b/>
              <w:lang w:val="en-US"/>
            </w:rPr>
            <w:t>9</w:t>
          </w:r>
          <w:r w:rsidRPr="001030D9">
            <w:rPr>
              <w:lang w:val="en-US"/>
            </w:rPr>
            <w:t>.</w:t>
          </w:r>
          <w:r>
            <w:rPr>
              <w:lang w:val="en-US"/>
            </w:rPr>
            <w:tab/>
          </w:r>
          <w:bookmarkStart w:id="1039" w:name="_CTVL001985a0eced5744a2d83dfe0677b23d9dc"/>
          <w:r>
            <w:rPr>
              <w:lang w:val="en-US"/>
            </w:rPr>
            <w:t>Marsella R, Girolomoni G. Canine models of atopic dermatitis: a useful tool with untapped potential. J Invest Dermatol. 2009; 129:2351–7. doi: 10.1038/jid.2009.98 PMID: 19516261.</w:t>
          </w:r>
        </w:p>
        <w:bookmarkEnd w:id="1039"/>
        <w:p w14:paraId="0C218448" w14:textId="77777777" w:rsidR="001030D9" w:rsidRDefault="001030D9" w:rsidP="001030D9">
          <w:pPr>
            <w:pStyle w:val="CitaviBibliographyEntry"/>
            <w:rPr>
              <w:lang w:val="en-US"/>
            </w:rPr>
          </w:pPr>
          <w:r w:rsidRPr="001030D9">
            <w:rPr>
              <w:b/>
              <w:lang w:val="en-US"/>
            </w:rPr>
            <w:t>10</w:t>
          </w:r>
          <w:r w:rsidRPr="001030D9">
            <w:rPr>
              <w:lang w:val="en-US"/>
            </w:rPr>
            <w:t>.</w:t>
          </w:r>
          <w:r>
            <w:rPr>
              <w:lang w:val="en-US"/>
            </w:rPr>
            <w:tab/>
          </w:r>
          <w:bookmarkStart w:id="1040" w:name="_CTVL001131025cae74d4de68e30dc742c57a511"/>
          <w:r>
            <w:rPr>
              <w:lang w:val="en-US"/>
            </w:rPr>
            <w:t>Jackson HA, Murphy KM, Tater KC, Olivry T, Hummel JB, Itensen J, et al. The pattern of allergen hypersensitivity (dietary or environmental) of dogs with non‐seasonal atopic dermatitis cannot be differentiated on the basis of historical or clinical information: a prospective evaluation 2003–2004. Abstracts from the joint meeting of the American College of Veterinary Dermatology and the American Academy of Veterinary Dermatology 6-10 April 2005, Sarasota, Florida; 16; 2005. pp. 192–211.</w:t>
          </w:r>
        </w:p>
        <w:bookmarkEnd w:id="1040"/>
        <w:p w14:paraId="13070EAA" w14:textId="77777777" w:rsidR="001030D9" w:rsidRDefault="001030D9" w:rsidP="001030D9">
          <w:pPr>
            <w:pStyle w:val="CitaviBibliographyEntry"/>
            <w:rPr>
              <w:lang w:val="en-US"/>
            </w:rPr>
          </w:pPr>
          <w:r w:rsidRPr="001030D9">
            <w:rPr>
              <w:b/>
              <w:lang w:val="en-US"/>
            </w:rPr>
            <w:t>11</w:t>
          </w:r>
          <w:r w:rsidRPr="001030D9">
            <w:rPr>
              <w:lang w:val="en-US"/>
            </w:rPr>
            <w:t>.</w:t>
          </w:r>
          <w:r>
            <w:rPr>
              <w:lang w:val="en-US"/>
            </w:rPr>
            <w:tab/>
          </w:r>
          <w:bookmarkStart w:id="1041" w:name="_CTVL0019f67a836795442fe98a58210469c6e4e"/>
          <w:r>
            <w:rPr>
              <w:lang w:val="en-US"/>
            </w:rPr>
            <w:t>Olivry T, Deboer DJ, Prélaud P, Bensignor E. Food for thought: pondering the relationship between canine atopic dermatitis and cutaneous adverse food reactions. Vet Dermatol. 2007; 18:390–1. doi: 10.1111/j.1365-3164.2007.00625.x PMID: 17991155.</w:t>
          </w:r>
        </w:p>
        <w:bookmarkEnd w:id="1041"/>
        <w:p w14:paraId="0C09C3E8" w14:textId="77777777" w:rsidR="001030D9" w:rsidRDefault="001030D9" w:rsidP="001030D9">
          <w:pPr>
            <w:pStyle w:val="CitaviBibliographyEntry"/>
            <w:rPr>
              <w:lang w:val="en-US"/>
            </w:rPr>
          </w:pPr>
          <w:r w:rsidRPr="001030D9">
            <w:rPr>
              <w:b/>
              <w:lang w:val="en-US"/>
            </w:rPr>
            <w:lastRenderedPageBreak/>
            <w:t>12</w:t>
          </w:r>
          <w:r w:rsidRPr="001030D9">
            <w:rPr>
              <w:lang w:val="en-US"/>
            </w:rPr>
            <w:t>.</w:t>
          </w:r>
          <w:r>
            <w:rPr>
              <w:lang w:val="en-US"/>
            </w:rPr>
            <w:tab/>
          </w:r>
          <w:bookmarkStart w:id="1042" w:name="_CTVL0016b265e7b507448e7a0ea90d8d9d32eb0"/>
          <w:r>
            <w:rPr>
              <w:lang w:val="en-US"/>
            </w:rPr>
            <w:t>Hensel P, Santoro D, Favrot C, Hill P, Griffin C. Canine atopic dermatitis: detailed guidelines for diagnosis and allergen identification. BMC Vet Res. 2015; 11. doi: 10.1186/s12917-015-0515-5 PMID: 26260508.</w:t>
          </w:r>
        </w:p>
        <w:bookmarkEnd w:id="1042"/>
        <w:p w14:paraId="285E775D" w14:textId="77777777" w:rsidR="001030D9" w:rsidRDefault="001030D9" w:rsidP="001030D9">
          <w:pPr>
            <w:pStyle w:val="CitaviBibliographyEntry"/>
            <w:rPr>
              <w:lang w:val="en-US"/>
            </w:rPr>
          </w:pPr>
          <w:r w:rsidRPr="001030D9">
            <w:rPr>
              <w:b/>
              <w:lang w:val="en-US"/>
            </w:rPr>
            <w:t>13</w:t>
          </w:r>
          <w:r w:rsidRPr="001030D9">
            <w:rPr>
              <w:lang w:val="en-US"/>
            </w:rPr>
            <w:t>.</w:t>
          </w:r>
          <w:r>
            <w:rPr>
              <w:lang w:val="en-US"/>
            </w:rPr>
            <w:tab/>
          </w:r>
          <w:bookmarkStart w:id="1043" w:name="_CTVL00172af2478f8044d88ac8efae7fdc4df22"/>
          <w:r>
            <w:rPr>
              <w:lang w:val="en-US"/>
            </w:rPr>
            <w:t>Hoffmann AR, Patterson AP, Diesel A, Lawhon SD, Ly HJ, Stephenson CE, et al. The Skin Microbiome in Healthy and Allergic Dogs. PLOS ONE. 2014; 9:e83197. doi: 10.1371/journal.pone.0083197.</w:t>
          </w:r>
        </w:p>
        <w:bookmarkEnd w:id="1043"/>
        <w:p w14:paraId="2D6058A8" w14:textId="77777777" w:rsidR="001030D9" w:rsidRDefault="001030D9" w:rsidP="001030D9">
          <w:pPr>
            <w:pStyle w:val="CitaviBibliographyEntry"/>
            <w:rPr>
              <w:lang w:val="en-US"/>
            </w:rPr>
          </w:pPr>
          <w:r w:rsidRPr="001030D9">
            <w:rPr>
              <w:b/>
              <w:lang w:val="en-US"/>
            </w:rPr>
            <w:t>14</w:t>
          </w:r>
          <w:r w:rsidRPr="001030D9">
            <w:rPr>
              <w:lang w:val="en-US"/>
            </w:rPr>
            <w:t>.</w:t>
          </w:r>
          <w:r>
            <w:rPr>
              <w:lang w:val="en-US"/>
            </w:rPr>
            <w:tab/>
          </w:r>
          <w:bookmarkStart w:id="1044" w:name="_CTVL001519e742e50924fdfbd7e1aac57c6bc4a"/>
          <w:r>
            <w:rPr>
              <w:lang w:val="en-US"/>
            </w:rPr>
            <w:t>Bradley CW, Morris DO, Rankin SC, Cain CL, Misic AM, Houser T, et al. Longitudinal Evaluation of the Skin Microbiome and Association with Microenvironment and Treatment in Canine Atopic Dermatitis. J Invest Dermatol. 2016; 136:1182–90. doi: 10.1016/j.jid.2016.01.023 PMID: 26854488.</w:t>
          </w:r>
        </w:p>
        <w:bookmarkEnd w:id="1044"/>
        <w:p w14:paraId="28D313F0" w14:textId="77777777" w:rsidR="001030D9" w:rsidRDefault="001030D9" w:rsidP="001030D9">
          <w:pPr>
            <w:pStyle w:val="CitaviBibliographyEntry"/>
            <w:rPr>
              <w:lang w:val="en-US"/>
            </w:rPr>
          </w:pPr>
          <w:r w:rsidRPr="001030D9">
            <w:rPr>
              <w:b/>
              <w:lang w:val="en-US"/>
            </w:rPr>
            <w:t>15</w:t>
          </w:r>
          <w:r w:rsidRPr="001030D9">
            <w:rPr>
              <w:lang w:val="en-US"/>
            </w:rPr>
            <w:t>.</w:t>
          </w:r>
          <w:r>
            <w:rPr>
              <w:lang w:val="en-US"/>
            </w:rPr>
            <w:tab/>
          </w:r>
          <w:bookmarkStart w:id="1045" w:name="_CTVL001a0aac27d591043279d57ab9b13b02183"/>
          <w:r>
            <w:rPr>
              <w:lang w:val="en-US"/>
            </w:rPr>
            <w:t>Wilhem S, Kovalik M, Favrot C. Breed-associated phenotypes in canine atopic dermatitis. Vet Dermatol. 2011; 22:143–9. doi: 10.1111/j.1365-3164.2010.00925.x PMID: 20887404.</w:t>
          </w:r>
        </w:p>
        <w:bookmarkEnd w:id="1045"/>
        <w:p w14:paraId="5C3DEB36" w14:textId="77777777" w:rsidR="001030D9" w:rsidRDefault="001030D9" w:rsidP="001030D9">
          <w:pPr>
            <w:pStyle w:val="CitaviBibliographyEntry"/>
            <w:rPr>
              <w:lang w:val="en-US"/>
            </w:rPr>
          </w:pPr>
          <w:r w:rsidRPr="001030D9">
            <w:rPr>
              <w:b/>
              <w:lang w:val="en-US"/>
            </w:rPr>
            <w:t>16</w:t>
          </w:r>
          <w:r w:rsidRPr="001030D9">
            <w:rPr>
              <w:lang w:val="en-US"/>
            </w:rPr>
            <w:t>.</w:t>
          </w:r>
          <w:r>
            <w:rPr>
              <w:lang w:val="en-US"/>
            </w:rPr>
            <w:tab/>
          </w:r>
          <w:bookmarkStart w:id="1046" w:name="_CTVL001a2537b709b65472bbe175ecede0a0826"/>
          <w:r>
            <w:rPr>
              <w:lang w:val="en-US"/>
            </w:rPr>
            <w:t>Tengvall K, Kierczak M, Bergvall K, Olsson M, Frankowiack M, Farias FHG, et al. Genome-Wide Analysis in German Shepherd Dogs Reveals Association of a Locus on CFA 27 with Atopic Dermatitis. PLOS Genetics. 2013; 9:e1003475. doi: 10.1371/journal.pgen.1003475.</w:t>
          </w:r>
        </w:p>
        <w:bookmarkEnd w:id="1046"/>
        <w:p w14:paraId="382444E7" w14:textId="77777777" w:rsidR="001030D9" w:rsidRDefault="001030D9" w:rsidP="001030D9">
          <w:pPr>
            <w:pStyle w:val="CitaviBibliographyEntry"/>
            <w:rPr>
              <w:lang w:val="en-US"/>
            </w:rPr>
          </w:pPr>
          <w:r w:rsidRPr="001030D9">
            <w:rPr>
              <w:b/>
              <w:lang w:val="en-US"/>
            </w:rPr>
            <w:t>17</w:t>
          </w:r>
          <w:r w:rsidRPr="001030D9">
            <w:rPr>
              <w:lang w:val="en-US"/>
            </w:rPr>
            <w:t>.</w:t>
          </w:r>
          <w:r>
            <w:rPr>
              <w:lang w:val="en-US"/>
            </w:rPr>
            <w:tab/>
          </w:r>
          <w:bookmarkStart w:id="1047" w:name="_CTVL001c2b9304deac84c9fa16b0b51726dce5c"/>
          <w:r>
            <w:rPr>
              <w:lang w:val="en-US"/>
            </w:rPr>
            <w:t>Griffin C, DeBoer D. The ACVD task force on canine atopic dermatitis (XIV): clinical manifestations of canine atopic dermatitis. Veterinary Immunology and Immunopathology. 2001; 81:255–69. doi: 10.1016/S0165-2427(01)00346-4.</w:t>
          </w:r>
        </w:p>
        <w:bookmarkEnd w:id="1047"/>
        <w:p w14:paraId="7BA02351" w14:textId="77777777" w:rsidR="001030D9" w:rsidRDefault="001030D9" w:rsidP="001030D9">
          <w:pPr>
            <w:pStyle w:val="CitaviBibliographyEntry"/>
            <w:rPr>
              <w:lang w:val="en-US"/>
            </w:rPr>
          </w:pPr>
          <w:r w:rsidRPr="001030D9">
            <w:rPr>
              <w:b/>
              <w:lang w:val="en-US"/>
            </w:rPr>
            <w:t>18</w:t>
          </w:r>
          <w:r w:rsidRPr="001030D9">
            <w:rPr>
              <w:lang w:val="en-US"/>
            </w:rPr>
            <w:t>.</w:t>
          </w:r>
          <w:r>
            <w:rPr>
              <w:lang w:val="en-US"/>
            </w:rPr>
            <w:tab/>
          </w:r>
          <w:bookmarkStart w:id="1048" w:name="_CTVL0014873ecd3de444582999cc7d593cde3d4"/>
          <w:r>
            <w:rPr>
              <w:lang w:val="en-US"/>
            </w:rPr>
            <w:t>Favrot C, Steffan J, Seewald W, Picco F. A prospective study on the clinical features of chronic canine atopic dermatitis and its diagnosis. Vet Dermatol. 2010; 21:23–31. doi: 10.1111/j.1365-3164.2009.00758.x PMID: 20187911.</w:t>
          </w:r>
        </w:p>
        <w:bookmarkEnd w:id="1048"/>
        <w:p w14:paraId="163AF888" w14:textId="77777777" w:rsidR="001030D9" w:rsidRDefault="001030D9" w:rsidP="001030D9">
          <w:pPr>
            <w:pStyle w:val="CitaviBibliographyEntry"/>
            <w:rPr>
              <w:lang w:val="en-US"/>
            </w:rPr>
          </w:pPr>
          <w:r w:rsidRPr="001030D9">
            <w:rPr>
              <w:b/>
              <w:lang w:val="en-US"/>
            </w:rPr>
            <w:t>19</w:t>
          </w:r>
          <w:r w:rsidRPr="001030D9">
            <w:rPr>
              <w:lang w:val="en-US"/>
            </w:rPr>
            <w:t>.</w:t>
          </w:r>
          <w:r>
            <w:rPr>
              <w:lang w:val="en-US"/>
            </w:rPr>
            <w:tab/>
          </w:r>
          <w:bookmarkStart w:id="1049" w:name="_CTVL001a77ceb2264d34da58f5ec985676d258f"/>
          <w:r>
            <w:rPr>
              <w:lang w:val="en-US"/>
            </w:rPr>
            <w:t>Hill PB, Lau P, Rybnicek J. Development of an owner-assessed scale to measure the severity of pruritus in dogs. Vet Dermatol. 2007; 18:301–8. doi: 10.1111/j.1365-3164.2007.00616.x PMID: 17845617.</w:t>
          </w:r>
        </w:p>
        <w:bookmarkEnd w:id="1049"/>
        <w:p w14:paraId="5BBD7082" w14:textId="77777777" w:rsidR="001030D9" w:rsidRDefault="001030D9" w:rsidP="001030D9">
          <w:pPr>
            <w:pStyle w:val="CitaviBibliographyEntry"/>
            <w:rPr>
              <w:lang w:val="en-US"/>
            </w:rPr>
          </w:pPr>
          <w:r w:rsidRPr="001030D9">
            <w:rPr>
              <w:b/>
              <w:lang w:val="en-US"/>
            </w:rPr>
            <w:t>20</w:t>
          </w:r>
          <w:r w:rsidRPr="001030D9">
            <w:rPr>
              <w:lang w:val="en-US"/>
            </w:rPr>
            <w:t>.</w:t>
          </w:r>
          <w:r>
            <w:rPr>
              <w:lang w:val="en-US"/>
            </w:rPr>
            <w:tab/>
          </w:r>
          <w:bookmarkStart w:id="1050" w:name="_CTVL00185290868a1814a958048ae6c7fbbb0e8"/>
          <w:r>
            <w:rPr>
              <w:lang w:val="en-US"/>
            </w:rPr>
            <w:t>Rybnícek J, Lau-Gillard PJ, Harvey R, Hill PB. Further validation of a pruritus severity scale for use in dogs. Vet Dermatol. 2009; 20:115–22. doi: 10.1111/j.1365-3164.2008.00728.x PMID: 19171021.</w:t>
          </w:r>
        </w:p>
        <w:bookmarkEnd w:id="1050"/>
        <w:p w14:paraId="51CBD2F6" w14:textId="77777777" w:rsidR="001030D9" w:rsidRDefault="001030D9" w:rsidP="001030D9">
          <w:pPr>
            <w:pStyle w:val="CitaviBibliographyEntry"/>
            <w:rPr>
              <w:lang w:val="en-US"/>
            </w:rPr>
          </w:pPr>
          <w:r w:rsidRPr="001030D9">
            <w:rPr>
              <w:b/>
              <w:lang w:val="en-US"/>
            </w:rPr>
            <w:t>21</w:t>
          </w:r>
          <w:r w:rsidRPr="001030D9">
            <w:rPr>
              <w:lang w:val="en-US"/>
            </w:rPr>
            <w:t>.</w:t>
          </w:r>
          <w:r>
            <w:rPr>
              <w:lang w:val="en-US"/>
            </w:rPr>
            <w:tab/>
          </w:r>
          <w:bookmarkStart w:id="1051" w:name="_CTVL00140f36ed3d28c41b7b52ce753193d6984"/>
          <w:r>
            <w:rPr>
              <w:lang w:val="en-US"/>
            </w:rPr>
            <w:t>Olivry T, Saridomichelakis M, Nuttall T, Bensignor E, Griffin CE, Hill PB. Validation of the Canine Atopic Dermatitis Extent and Severity Index (CADESI)-4, a simplified severity scale for assessing skin lesions of atopic dermatitis in dogs. Vet Dermatol. 2014; 25:77-85, e25. doi: 10.1111/vde.12107 PMID: 24461108.</w:t>
          </w:r>
        </w:p>
        <w:bookmarkEnd w:id="1051"/>
        <w:p w14:paraId="335E92E4" w14:textId="77777777" w:rsidR="001030D9" w:rsidRDefault="001030D9" w:rsidP="001030D9">
          <w:pPr>
            <w:pStyle w:val="CitaviBibliographyEntry"/>
            <w:rPr>
              <w:lang w:val="en-US"/>
            </w:rPr>
          </w:pPr>
          <w:r w:rsidRPr="001030D9">
            <w:rPr>
              <w:b/>
              <w:lang w:val="en-US"/>
            </w:rPr>
            <w:t>22</w:t>
          </w:r>
          <w:r w:rsidRPr="001030D9">
            <w:rPr>
              <w:lang w:val="en-US"/>
            </w:rPr>
            <w:t>.</w:t>
          </w:r>
          <w:r>
            <w:rPr>
              <w:lang w:val="en-US"/>
            </w:rPr>
            <w:tab/>
          </w:r>
          <w:bookmarkStart w:id="1052" w:name="_CTVL00195c1a554c79143988690cab06477a3e3"/>
          <w:r>
            <w:rPr>
              <w:lang w:val="en-US"/>
            </w:rPr>
            <w:t>Ginel PJ, Lucena R, Rodriguez JC, Ortega J. A semiquantitative cytological evaluation of normal and pathological samples from the external ear canal of dogs and cats. Vet Dermatol. 2002; 13:151–6. doi: 10.1046/j.1365-3164.2002.00288.x.</w:t>
          </w:r>
        </w:p>
        <w:bookmarkEnd w:id="1052"/>
        <w:p w14:paraId="5AF2FD33" w14:textId="77777777" w:rsidR="001030D9" w:rsidRPr="001030D9" w:rsidRDefault="001030D9" w:rsidP="001030D9">
          <w:pPr>
            <w:pStyle w:val="CitaviBibliographyEntry"/>
            <w:rPr>
              <w:rPrChange w:id="1053" w:author="Neoklis.Apostolopoulos@vetmed.uni-giessen.de" w:date="2021-01-08T10:09:00Z">
                <w:rPr>
                  <w:lang w:val="en-US"/>
                </w:rPr>
              </w:rPrChange>
            </w:rPr>
          </w:pPr>
          <w:r w:rsidRPr="001030D9">
            <w:rPr>
              <w:b/>
              <w:lang w:val="en-US"/>
            </w:rPr>
            <w:t>23</w:t>
          </w:r>
          <w:r w:rsidRPr="001030D9">
            <w:rPr>
              <w:lang w:val="en-US"/>
            </w:rPr>
            <w:t>.</w:t>
          </w:r>
          <w:r>
            <w:rPr>
              <w:lang w:val="en-US"/>
            </w:rPr>
            <w:tab/>
          </w:r>
          <w:bookmarkStart w:id="1054" w:name="_CTVL001894f8b38b7534d148478617dca36f0f6"/>
          <w:r>
            <w:rPr>
              <w:lang w:val="en-US"/>
            </w:rPr>
            <w:t xml:space="preserve">Budach SC, Mueller RS. Reproducibility of a semiquantitative method to assess cutaneous cytology. </w:t>
          </w:r>
          <w:r w:rsidRPr="001030D9">
            <w:rPr>
              <w:rPrChange w:id="1055" w:author="Neoklis.Apostolopoulos@vetmed.uni-giessen.de" w:date="2021-01-08T10:09:00Z">
                <w:rPr>
                  <w:lang w:val="en-US"/>
                </w:rPr>
              </w:rPrChange>
            </w:rPr>
            <w:t>Vet Dermatol. 2012; 23:426-e80. doi: 10.1111/j.1365-3164.2012.01075.x.</w:t>
          </w:r>
        </w:p>
        <w:bookmarkEnd w:id="1054"/>
        <w:p w14:paraId="6C9BE8B0" w14:textId="77777777" w:rsidR="001030D9" w:rsidRDefault="001030D9" w:rsidP="001030D9">
          <w:pPr>
            <w:pStyle w:val="CitaviBibliographyEntry"/>
            <w:rPr>
              <w:lang w:val="en-US"/>
            </w:rPr>
          </w:pPr>
          <w:r w:rsidRPr="001030D9">
            <w:rPr>
              <w:b/>
              <w:rPrChange w:id="1056" w:author="Neoklis.Apostolopoulos@vetmed.uni-giessen.de" w:date="2021-01-08T10:09:00Z">
                <w:rPr>
                  <w:b/>
                  <w:lang w:val="en-US"/>
                </w:rPr>
              </w:rPrChange>
            </w:rPr>
            <w:t>24</w:t>
          </w:r>
          <w:r w:rsidRPr="001030D9">
            <w:rPr>
              <w:rPrChange w:id="1057" w:author="Neoklis.Apostolopoulos@vetmed.uni-giessen.de" w:date="2021-01-08T10:09:00Z">
                <w:rPr>
                  <w:lang w:val="en-US"/>
                </w:rPr>
              </w:rPrChange>
            </w:rPr>
            <w:t>.</w:t>
          </w:r>
          <w:r w:rsidRPr="001030D9">
            <w:rPr>
              <w:rPrChange w:id="1058" w:author="Neoklis.Apostolopoulos@vetmed.uni-giessen.de" w:date="2021-01-08T10:09:00Z">
                <w:rPr>
                  <w:lang w:val="en-US"/>
                </w:rPr>
              </w:rPrChange>
            </w:rPr>
            <w:tab/>
          </w:r>
          <w:bookmarkStart w:id="1059" w:name="_CTVL001a4100db6f2e74feea618c38c7f2fbaa5"/>
          <w:r w:rsidRPr="001030D9">
            <w:rPr>
              <w:rPrChange w:id="1060" w:author="Neoklis.Apostolopoulos@vetmed.uni-giessen.de" w:date="2021-01-08T10:09:00Z">
                <w:rPr>
                  <w:lang w:val="en-US"/>
                </w:rPr>
              </w:rPrChange>
            </w:rPr>
            <w:t xml:space="preserve">Zeeuwen PL, Boekhorst J, Bogaard, Ellen H van den, Koning HDd, Kerkhof, Peter MC van de, Saulnier DM, et al. </w:t>
          </w:r>
          <w:r>
            <w:rPr>
              <w:lang w:val="en-US"/>
            </w:rPr>
            <w:t>Microbiome dynamics of human epidermis following skin barrier disruption. Genome Biol. 2012; 13:1–18. doi: 10.1186/gb-2012-13-11-r101.</w:t>
          </w:r>
        </w:p>
        <w:bookmarkEnd w:id="1059"/>
        <w:p w14:paraId="2CB47D4E" w14:textId="77777777" w:rsidR="001030D9" w:rsidRDefault="001030D9" w:rsidP="001030D9">
          <w:pPr>
            <w:pStyle w:val="CitaviBibliographyEntry"/>
            <w:rPr>
              <w:lang w:val="en-US"/>
            </w:rPr>
          </w:pPr>
          <w:r w:rsidRPr="001030D9">
            <w:rPr>
              <w:b/>
              <w:rPrChange w:id="1061" w:author="Neoklis.Apostolopoulos@vetmed.uni-giessen.de" w:date="2021-01-08T10:09:00Z">
                <w:rPr>
                  <w:b/>
                  <w:lang w:val="en-US"/>
                </w:rPr>
              </w:rPrChange>
            </w:rPr>
            <w:t>25</w:t>
          </w:r>
          <w:r w:rsidRPr="001030D9">
            <w:rPr>
              <w:rPrChange w:id="1062" w:author="Neoklis.Apostolopoulos@vetmed.uni-giessen.de" w:date="2021-01-08T10:09:00Z">
                <w:rPr>
                  <w:lang w:val="en-US"/>
                </w:rPr>
              </w:rPrChange>
            </w:rPr>
            <w:t>.</w:t>
          </w:r>
          <w:r w:rsidRPr="001030D9">
            <w:rPr>
              <w:rPrChange w:id="1063" w:author="Neoklis.Apostolopoulos@vetmed.uni-giessen.de" w:date="2021-01-08T10:09:00Z">
                <w:rPr>
                  <w:lang w:val="en-US"/>
                </w:rPr>
              </w:rPrChange>
            </w:rPr>
            <w:tab/>
          </w:r>
          <w:bookmarkStart w:id="1064" w:name="_CTVL001b17d78c7d95247fba841e95fd7c0701a"/>
          <w:r w:rsidRPr="001030D9">
            <w:rPr>
              <w:rPrChange w:id="1065" w:author="Neoklis.Apostolopoulos@vetmed.uni-giessen.de" w:date="2021-01-08T10:09:00Z">
                <w:rPr>
                  <w:lang w:val="en-US"/>
                </w:rPr>
              </w:rPrChange>
            </w:rPr>
            <w:t xml:space="preserve">Li W, Han L, Yu P, Ma C, Wu X, Moore JE, et al. </w:t>
          </w:r>
          <w:r>
            <w:rPr>
              <w:lang w:val="en-US"/>
            </w:rPr>
            <w:t>Molecular characterization of skin microbiota between cancer cachexia patients and healthy volunteers. Microb Ecol. 2014; 67:679–89. doi: 10.1007/s00248-013-0345-6 PMID: 24402361.</w:t>
          </w:r>
        </w:p>
        <w:bookmarkEnd w:id="1064"/>
        <w:p w14:paraId="28D68238" w14:textId="77777777" w:rsidR="001030D9" w:rsidRDefault="001030D9" w:rsidP="001030D9">
          <w:pPr>
            <w:pStyle w:val="CitaviBibliographyEntry"/>
            <w:rPr>
              <w:lang w:val="en-US"/>
            </w:rPr>
          </w:pPr>
          <w:r w:rsidRPr="001030D9">
            <w:rPr>
              <w:b/>
              <w:lang w:val="en-US"/>
            </w:rPr>
            <w:t>26</w:t>
          </w:r>
          <w:r w:rsidRPr="001030D9">
            <w:rPr>
              <w:lang w:val="en-US"/>
            </w:rPr>
            <w:t>.</w:t>
          </w:r>
          <w:r>
            <w:rPr>
              <w:lang w:val="en-US"/>
            </w:rPr>
            <w:tab/>
          </w:r>
          <w:bookmarkStart w:id="1066" w:name="_CTVL001542ee99a4cf54c1190c467e113aabb54"/>
          <w:r>
            <w:rPr>
              <w:lang w:val="en-US"/>
            </w:rPr>
            <w:t>Pruesse E, Peplies J, Glöckner FO. SINA: Accurate high-throughput multiple sequence alignment of ribosomal RNA genes. Bioinformatics. 2012; 28:1823–9. doi: 10.1093/bioinformatics/bts252.</w:t>
          </w:r>
        </w:p>
        <w:bookmarkEnd w:id="1066"/>
        <w:p w14:paraId="70D0DC8B" w14:textId="77777777" w:rsidR="001030D9" w:rsidRDefault="001030D9" w:rsidP="001030D9">
          <w:pPr>
            <w:pStyle w:val="CitaviBibliographyEntry"/>
            <w:rPr>
              <w:lang w:val="en-US"/>
            </w:rPr>
          </w:pPr>
          <w:r w:rsidRPr="001030D9">
            <w:rPr>
              <w:b/>
              <w:lang w:val="en-US"/>
            </w:rPr>
            <w:lastRenderedPageBreak/>
            <w:t>27</w:t>
          </w:r>
          <w:r w:rsidRPr="001030D9">
            <w:rPr>
              <w:lang w:val="en-US"/>
            </w:rPr>
            <w:t>.</w:t>
          </w:r>
          <w:r>
            <w:rPr>
              <w:lang w:val="en-US"/>
            </w:rPr>
            <w:tab/>
          </w:r>
          <w:bookmarkStart w:id="1067" w:name="_CTVL001e0b72f2ccebb49da9085be2581df4a3b"/>
          <w:r>
            <w:rPr>
              <w:lang w:val="en-US"/>
            </w:rPr>
            <w:t>Quast C, Pruesse E, Yilmaz P, Gerken J, Schweer T, Yarza P, et al. The SILVA ribosomal RNA gene database project: improved data processing and web-based tools. Nucleic Acids Res. 2013; 41:D590-D596. doi: 10.1093/nar/gks1219.</w:t>
          </w:r>
        </w:p>
        <w:bookmarkEnd w:id="1067"/>
        <w:p w14:paraId="550CDAB8" w14:textId="77777777" w:rsidR="001030D9" w:rsidRDefault="001030D9" w:rsidP="001030D9">
          <w:pPr>
            <w:pStyle w:val="CitaviBibliographyEntry"/>
            <w:rPr>
              <w:lang w:val="en-US"/>
            </w:rPr>
          </w:pPr>
          <w:r w:rsidRPr="001030D9">
            <w:rPr>
              <w:b/>
              <w:lang w:val="en-US"/>
            </w:rPr>
            <w:t>28</w:t>
          </w:r>
          <w:r w:rsidRPr="001030D9">
            <w:rPr>
              <w:lang w:val="en-US"/>
            </w:rPr>
            <w:t>.</w:t>
          </w:r>
          <w:r>
            <w:rPr>
              <w:lang w:val="en-US"/>
            </w:rPr>
            <w:tab/>
          </w:r>
          <w:bookmarkStart w:id="1068" w:name="_CTVL0016334c29c2fc141c79d6db5e6634ee159"/>
          <w:r>
            <w:rPr>
              <w:lang w:val="en-US"/>
            </w:rPr>
            <w:t>Li W, Godzik A. Cd-hit: a fast program for clustering and comparing large sets of protein or nucleotide sequences. SINA: Accurate high-throughput multiple sequence alignment of ribosomal RNA genes. Bioinformatics. 2012; 28:1823–9. doi: 10.1093/bioinformatics/bts252.</w:t>
          </w:r>
        </w:p>
        <w:bookmarkEnd w:id="1068"/>
        <w:p w14:paraId="0F2C8333" w14:textId="77777777" w:rsidR="001030D9" w:rsidRDefault="001030D9" w:rsidP="001030D9">
          <w:pPr>
            <w:pStyle w:val="CitaviBibliographyEntry"/>
            <w:rPr>
              <w:lang w:val="en-US"/>
            </w:rPr>
          </w:pPr>
          <w:r w:rsidRPr="001030D9">
            <w:rPr>
              <w:b/>
              <w:lang w:val="en-US"/>
            </w:rPr>
            <w:t>29</w:t>
          </w:r>
          <w:r w:rsidRPr="001030D9">
            <w:rPr>
              <w:lang w:val="en-US"/>
            </w:rPr>
            <w:t>.</w:t>
          </w:r>
          <w:r>
            <w:rPr>
              <w:lang w:val="en-US"/>
            </w:rPr>
            <w:tab/>
          </w:r>
          <w:bookmarkStart w:id="1069" w:name="_CTVL001eea41126234a460c8055076f3cebdb0f"/>
          <w:r>
            <w:rPr>
              <w:lang w:val="en-US"/>
            </w:rPr>
            <w:t>Camacho C, Coulouris G, Avagyan V, Ma N, Papadopoulos J, Bealer K, et al. BLAST+: architecture and applications. BMC Bioinformatics. 2009; 10:1–9. doi: 10.1186/1471-2105-10-421.</w:t>
          </w:r>
        </w:p>
        <w:bookmarkEnd w:id="1069"/>
        <w:p w14:paraId="5F0DE519" w14:textId="77777777" w:rsidR="001030D9" w:rsidRDefault="001030D9" w:rsidP="001030D9">
          <w:pPr>
            <w:pStyle w:val="CitaviBibliographyEntry"/>
            <w:rPr>
              <w:lang w:val="en-US"/>
            </w:rPr>
          </w:pPr>
          <w:r w:rsidRPr="001030D9">
            <w:rPr>
              <w:b/>
              <w:lang w:val="en-US"/>
            </w:rPr>
            <w:t>30</w:t>
          </w:r>
          <w:r w:rsidRPr="001030D9">
            <w:rPr>
              <w:lang w:val="en-US"/>
            </w:rPr>
            <w:t>.</w:t>
          </w:r>
          <w:r>
            <w:rPr>
              <w:lang w:val="en-US"/>
            </w:rPr>
            <w:tab/>
          </w:r>
          <w:bookmarkStart w:id="1070" w:name="_CTVL001aa3046fffa9a4e7294081d127b48b648"/>
          <w:r>
            <w:rPr>
              <w:lang w:val="en-US"/>
            </w:rPr>
            <w:t>Ondov BD, Bergman NH, Phillippy AM. Interactive metagenomic visualization in a Web browser. BMC Bioinformatics. 2011; 12:1–10. doi: 10.1186/1471-2105-12-385.</w:t>
          </w:r>
        </w:p>
        <w:bookmarkEnd w:id="1070"/>
        <w:p w14:paraId="7A758216" w14:textId="77777777" w:rsidR="001030D9" w:rsidRDefault="001030D9" w:rsidP="001030D9">
          <w:pPr>
            <w:pStyle w:val="CitaviBibliographyEntry"/>
            <w:rPr>
              <w:lang w:val="en-US"/>
            </w:rPr>
          </w:pPr>
          <w:r w:rsidRPr="001030D9">
            <w:rPr>
              <w:b/>
              <w:lang w:val="en-US"/>
            </w:rPr>
            <w:t>31</w:t>
          </w:r>
          <w:r w:rsidRPr="001030D9">
            <w:rPr>
              <w:lang w:val="en-US"/>
            </w:rPr>
            <w:t>.</w:t>
          </w:r>
          <w:r>
            <w:rPr>
              <w:lang w:val="en-US"/>
            </w:rPr>
            <w:tab/>
          </w:r>
          <w:bookmarkStart w:id="1071" w:name="_CTVL001e1d8b0abef7746b1b0d62e3b431587fa"/>
          <w:r>
            <w:rPr>
              <w:lang w:val="en-US"/>
            </w:rPr>
            <w:t>Ionescu D, Siebert C, Polerecky L, Munwes YY, Lott C, Häusler S, et al. Microbial and chemical characterization of underwater fresh water springs in the Dead Sea. PLoS ONE. 2012; 7:e38319. doi: 10.1371/journal.pone.0038319 PMID: 22679498.</w:t>
          </w:r>
        </w:p>
        <w:bookmarkEnd w:id="1071"/>
        <w:p w14:paraId="1329D468" w14:textId="77777777" w:rsidR="001030D9" w:rsidRDefault="001030D9" w:rsidP="001030D9">
          <w:pPr>
            <w:pStyle w:val="CitaviBibliographyEntry"/>
            <w:rPr>
              <w:lang w:val="en-US"/>
            </w:rPr>
          </w:pPr>
          <w:r w:rsidRPr="001030D9">
            <w:rPr>
              <w:b/>
              <w:lang w:val="en-US"/>
            </w:rPr>
            <w:t>32</w:t>
          </w:r>
          <w:r w:rsidRPr="001030D9">
            <w:rPr>
              <w:lang w:val="en-US"/>
            </w:rPr>
            <w:t>.</w:t>
          </w:r>
          <w:r>
            <w:rPr>
              <w:lang w:val="en-US"/>
            </w:rPr>
            <w:tab/>
          </w:r>
          <w:bookmarkStart w:id="1072" w:name="_CTVL00116375383a03e4c20bc400563f6805f24"/>
          <w:r>
            <w:rPr>
              <w:lang w:val="en-US"/>
            </w:rPr>
            <w:t>Klindworth A, Pruesse E, Schweer T, Peplies J, Quast C, Horn M, et al. Evaluation of general 16S ribosomal RNA gene PCR primers for classical and next-generation sequencing-based diversity studies. Nucleic Acids Res. 2013; 41:e1. doi: 10.1093/nar/gks808 PMID: 22933715.</w:t>
          </w:r>
        </w:p>
        <w:bookmarkEnd w:id="1072"/>
        <w:p w14:paraId="100AD570" w14:textId="77777777" w:rsidR="001030D9" w:rsidRDefault="001030D9" w:rsidP="001030D9">
          <w:pPr>
            <w:pStyle w:val="CitaviBibliographyEntry"/>
            <w:rPr>
              <w:lang w:val="en-US"/>
            </w:rPr>
          </w:pPr>
          <w:r w:rsidRPr="001030D9">
            <w:rPr>
              <w:b/>
              <w:lang w:val="en-US"/>
            </w:rPr>
            <w:t>33</w:t>
          </w:r>
          <w:r w:rsidRPr="001030D9">
            <w:rPr>
              <w:lang w:val="en-US"/>
            </w:rPr>
            <w:t>.</w:t>
          </w:r>
          <w:r>
            <w:rPr>
              <w:lang w:val="en-US"/>
            </w:rPr>
            <w:tab/>
          </w:r>
          <w:bookmarkStart w:id="1073" w:name="_CTVL001b4fe5d3738b7497297c17449a1114ac2"/>
          <w:r>
            <w:rPr>
              <w:lang w:val="en-US"/>
            </w:rPr>
            <w:t>McMurdie PJ, Holmes S. Waste not, want not: why rarefying microbiome data is inadmissible. PLoS Computational Biology. 2014; 10:e1003531. Epub 2014/04/03. doi: 10.1371/journal.pcbi.1003531 PMID: 24699258.</w:t>
          </w:r>
        </w:p>
        <w:bookmarkEnd w:id="1073"/>
        <w:p w14:paraId="0750271C" w14:textId="77777777" w:rsidR="001030D9" w:rsidRDefault="001030D9" w:rsidP="001030D9">
          <w:pPr>
            <w:pStyle w:val="CitaviBibliographyEntry"/>
            <w:rPr>
              <w:lang w:val="en-US"/>
            </w:rPr>
          </w:pPr>
          <w:r w:rsidRPr="001030D9">
            <w:rPr>
              <w:b/>
              <w:lang w:val="en-US"/>
            </w:rPr>
            <w:t>34</w:t>
          </w:r>
          <w:r w:rsidRPr="001030D9">
            <w:rPr>
              <w:lang w:val="en-US"/>
            </w:rPr>
            <w:t>.</w:t>
          </w:r>
          <w:r>
            <w:rPr>
              <w:lang w:val="en-US"/>
            </w:rPr>
            <w:tab/>
          </w:r>
          <w:bookmarkStart w:id="1074" w:name="_CTVL0010d7827b3c6af406e89fd1cc040c6e638"/>
          <w:r>
            <w:rPr>
              <w:lang w:val="en-US"/>
            </w:rPr>
            <w:t>Oyvind Hammer, David A.T. Harper, and Paul D. Ryan. PAST: Paleontological Statistics Software Package for Education and Data Analysis.</w:t>
          </w:r>
        </w:p>
        <w:bookmarkEnd w:id="1074"/>
        <w:p w14:paraId="3344BB14" w14:textId="77777777" w:rsidR="001030D9" w:rsidRDefault="001030D9" w:rsidP="001030D9">
          <w:pPr>
            <w:pStyle w:val="CitaviBibliographyEntry"/>
            <w:rPr>
              <w:lang w:val="en-US"/>
            </w:rPr>
          </w:pPr>
          <w:r w:rsidRPr="001030D9">
            <w:rPr>
              <w:b/>
              <w:lang w:val="en-US"/>
            </w:rPr>
            <w:t>35</w:t>
          </w:r>
          <w:r w:rsidRPr="001030D9">
            <w:rPr>
              <w:lang w:val="en-US"/>
            </w:rPr>
            <w:t>.</w:t>
          </w:r>
          <w:r>
            <w:rPr>
              <w:lang w:val="en-US"/>
            </w:rPr>
            <w:tab/>
          </w:r>
          <w:bookmarkStart w:id="1075" w:name="_CTVL0018cbd9320ac7942369a620b907d24f862"/>
          <w:r>
            <w:rPr>
              <w:lang w:val="en-US"/>
            </w:rPr>
            <w:t>Harper DA. Numerical palaeobiology: computer-based modelling and analysis of fossils and their distributions. John Wiley &amp; Sons Inc,.; 1999.</w:t>
          </w:r>
        </w:p>
        <w:bookmarkEnd w:id="1075"/>
        <w:p w14:paraId="763028D9" w14:textId="77777777" w:rsidR="001030D9" w:rsidRDefault="001030D9" w:rsidP="001030D9">
          <w:pPr>
            <w:pStyle w:val="CitaviBibliographyEntry"/>
            <w:rPr>
              <w:lang w:val="en-US"/>
            </w:rPr>
          </w:pPr>
          <w:r w:rsidRPr="001030D9">
            <w:rPr>
              <w:b/>
              <w:lang w:val="en-US"/>
            </w:rPr>
            <w:t>36</w:t>
          </w:r>
          <w:r w:rsidRPr="001030D9">
            <w:rPr>
              <w:lang w:val="en-US"/>
            </w:rPr>
            <w:t>.</w:t>
          </w:r>
          <w:r>
            <w:rPr>
              <w:lang w:val="en-US"/>
            </w:rPr>
            <w:tab/>
          </w:r>
          <w:bookmarkStart w:id="1076" w:name="_CTVL0011eca5221476d477bb69a06b0ef097460"/>
          <w:r>
            <w:rPr>
              <w:lang w:val="en-US"/>
            </w:rPr>
            <w:t>Krebs CJ. Ecological Methodology. Second Edition. New York: NY: Harper &amp; Row; (1989).</w:t>
          </w:r>
        </w:p>
        <w:bookmarkEnd w:id="1076"/>
        <w:p w14:paraId="260E4461" w14:textId="77777777" w:rsidR="001030D9" w:rsidRDefault="001030D9" w:rsidP="001030D9">
          <w:pPr>
            <w:pStyle w:val="CitaviBibliographyEntry"/>
            <w:rPr>
              <w:lang w:val="en-US"/>
            </w:rPr>
          </w:pPr>
          <w:r w:rsidRPr="001030D9">
            <w:rPr>
              <w:b/>
              <w:lang w:val="en-US"/>
            </w:rPr>
            <w:t>37</w:t>
          </w:r>
          <w:r w:rsidRPr="001030D9">
            <w:rPr>
              <w:lang w:val="en-US"/>
            </w:rPr>
            <w:t>.</w:t>
          </w:r>
          <w:r>
            <w:rPr>
              <w:lang w:val="en-US"/>
            </w:rPr>
            <w:tab/>
          </w:r>
          <w:bookmarkStart w:id="1077" w:name="_CTVL001343d6c5feb004927bca8c2cbf8ded24a"/>
          <w:r>
            <w:rPr>
              <w:lang w:val="en-US"/>
            </w:rPr>
            <w:t>Shapiro SS, Wilk MB. An Analysis of Variance Test for Normality (Complete Samples). Biometrika. 1965; 52:591. doi: 10.2307/2333709.</w:t>
          </w:r>
        </w:p>
        <w:bookmarkEnd w:id="1077"/>
        <w:p w14:paraId="768520A2" w14:textId="77777777" w:rsidR="001030D9" w:rsidRDefault="001030D9" w:rsidP="001030D9">
          <w:pPr>
            <w:pStyle w:val="CitaviBibliographyEntry"/>
            <w:rPr>
              <w:lang w:val="en-US"/>
            </w:rPr>
          </w:pPr>
          <w:r w:rsidRPr="001030D9">
            <w:rPr>
              <w:b/>
              <w:lang w:val="en-US"/>
            </w:rPr>
            <w:t>38</w:t>
          </w:r>
          <w:r w:rsidRPr="001030D9">
            <w:rPr>
              <w:lang w:val="en-US"/>
            </w:rPr>
            <w:t>.</w:t>
          </w:r>
          <w:r>
            <w:rPr>
              <w:lang w:val="en-US"/>
            </w:rPr>
            <w:tab/>
          </w:r>
          <w:bookmarkStart w:id="1078" w:name="_CTVL001c5db1fb6f0e14aa2b729183e4e81e69b"/>
          <w:r>
            <w:rPr>
              <w:lang w:val="en-US"/>
            </w:rPr>
            <w:t>Zar JH. Biostatistical analysis. 3rd ed. Upper Saddle River, N.J.: Prentice-Hall; 1996.</w:t>
          </w:r>
        </w:p>
        <w:bookmarkEnd w:id="1078"/>
        <w:p w14:paraId="63EEDF42" w14:textId="77777777" w:rsidR="001030D9" w:rsidRDefault="001030D9" w:rsidP="001030D9">
          <w:pPr>
            <w:pStyle w:val="CitaviBibliographyEntry"/>
            <w:rPr>
              <w:lang w:val="en-US"/>
            </w:rPr>
          </w:pPr>
          <w:r w:rsidRPr="001030D9">
            <w:rPr>
              <w:b/>
              <w:lang w:val="en-US"/>
            </w:rPr>
            <w:t>39</w:t>
          </w:r>
          <w:r w:rsidRPr="001030D9">
            <w:rPr>
              <w:lang w:val="en-US"/>
            </w:rPr>
            <w:t>.</w:t>
          </w:r>
          <w:r>
            <w:rPr>
              <w:lang w:val="en-US"/>
            </w:rPr>
            <w:tab/>
          </w:r>
          <w:bookmarkStart w:id="1079" w:name="_CTVL00131b1a852a12343359ad0a074e1fbf723"/>
          <w:r>
            <w:rPr>
              <w:lang w:val="en-US"/>
            </w:rPr>
            <w:t>Taguchi Y-H, Oono Y. Relational patterns of gene expression via non-metric multidimensional scaling analysis. Bioinformatics. 2005; 21:730–40. doi: 10.1093/bioinformatics/bti067 PMID: 15509613.</w:t>
          </w:r>
        </w:p>
        <w:bookmarkEnd w:id="1079"/>
        <w:p w14:paraId="769CEBDC" w14:textId="77777777" w:rsidR="001030D9" w:rsidRDefault="001030D9" w:rsidP="001030D9">
          <w:pPr>
            <w:pStyle w:val="CitaviBibliographyEntry"/>
            <w:rPr>
              <w:lang w:val="en-US"/>
            </w:rPr>
          </w:pPr>
          <w:r w:rsidRPr="001030D9">
            <w:rPr>
              <w:b/>
              <w:lang w:val="en-US"/>
            </w:rPr>
            <w:t>40</w:t>
          </w:r>
          <w:r w:rsidRPr="001030D9">
            <w:rPr>
              <w:lang w:val="en-US"/>
            </w:rPr>
            <w:t>.</w:t>
          </w:r>
          <w:r>
            <w:rPr>
              <w:lang w:val="en-US"/>
            </w:rPr>
            <w:tab/>
          </w:r>
          <w:bookmarkStart w:id="1080" w:name="_CTVL001de8994a1580645a4a8b56588158914b5"/>
          <w:r>
            <w:rPr>
              <w:lang w:val="en-US"/>
            </w:rPr>
            <w:t>Bray JR, Curtis JT. An Ordination of the Upland Forest Communities of Southern Wisconsin. Ecological Monographs. 1957; 27:325–49. doi: 10.2307/1942268.</w:t>
          </w:r>
        </w:p>
        <w:bookmarkEnd w:id="1080"/>
        <w:p w14:paraId="5DA2FF36" w14:textId="77777777" w:rsidR="001030D9" w:rsidRDefault="001030D9" w:rsidP="001030D9">
          <w:pPr>
            <w:pStyle w:val="CitaviBibliographyEntry"/>
            <w:rPr>
              <w:lang w:val="en-US"/>
            </w:rPr>
          </w:pPr>
          <w:r w:rsidRPr="001030D9">
            <w:rPr>
              <w:b/>
              <w:lang w:val="en-US"/>
            </w:rPr>
            <w:t>41</w:t>
          </w:r>
          <w:r w:rsidRPr="001030D9">
            <w:rPr>
              <w:lang w:val="en-US"/>
            </w:rPr>
            <w:t>.</w:t>
          </w:r>
          <w:r>
            <w:rPr>
              <w:lang w:val="en-US"/>
            </w:rPr>
            <w:tab/>
          </w:r>
          <w:bookmarkStart w:id="1081" w:name="_CTVL001c12c1bc94cf34696a608d3a531ffec73"/>
          <w:r>
            <w:rPr>
              <w:lang w:val="en-US"/>
            </w:rPr>
            <w:t>CLARKE KR. Non-parametric multivariate analyses of changes in community structure. Austral Ecol. 1993; 18:117–43. doi: 10.1111/j.1442-9993.1993.tb00438.x.</w:t>
          </w:r>
        </w:p>
        <w:bookmarkEnd w:id="1081"/>
        <w:p w14:paraId="1DB544C4" w14:textId="77777777" w:rsidR="001030D9" w:rsidRDefault="001030D9" w:rsidP="001030D9">
          <w:pPr>
            <w:pStyle w:val="CitaviBibliographyEntry"/>
            <w:rPr>
              <w:lang w:val="en-US"/>
            </w:rPr>
          </w:pPr>
          <w:r w:rsidRPr="001030D9">
            <w:rPr>
              <w:b/>
              <w:lang w:val="en-US"/>
            </w:rPr>
            <w:t>42</w:t>
          </w:r>
          <w:r w:rsidRPr="001030D9">
            <w:rPr>
              <w:lang w:val="en-US"/>
            </w:rPr>
            <w:t>.</w:t>
          </w:r>
          <w:r>
            <w:rPr>
              <w:lang w:val="en-US"/>
            </w:rPr>
            <w:tab/>
          </w:r>
          <w:bookmarkStart w:id="1082" w:name="_CTVL00104849f8acc58422a844aa24188c5028b"/>
          <w:r>
            <w:rPr>
              <w:lang w:val="en-US"/>
            </w:rPr>
            <w:t>Anderson MJ. A new method for non-parametric multivariate analysis of variance. Austral Ecol. 2001; 26:32–46. doi: 10.1111/j.1442-9993.2001.01070.pp.x.</w:t>
          </w:r>
        </w:p>
        <w:bookmarkEnd w:id="1082"/>
        <w:p w14:paraId="3F3231AC" w14:textId="77777777" w:rsidR="001030D9" w:rsidRDefault="001030D9" w:rsidP="001030D9">
          <w:pPr>
            <w:pStyle w:val="CitaviBibliographyEntry"/>
            <w:rPr>
              <w:lang w:val="en-US"/>
            </w:rPr>
          </w:pPr>
          <w:r w:rsidRPr="001030D9">
            <w:rPr>
              <w:b/>
              <w:lang w:val="en-US"/>
            </w:rPr>
            <w:t>43</w:t>
          </w:r>
          <w:r w:rsidRPr="001030D9">
            <w:rPr>
              <w:lang w:val="en-US"/>
            </w:rPr>
            <w:t>.</w:t>
          </w:r>
          <w:r>
            <w:rPr>
              <w:lang w:val="en-US"/>
            </w:rPr>
            <w:tab/>
          </w:r>
          <w:bookmarkStart w:id="1083" w:name="_CTVL00113716274b959428fb39ac3db5ef43ffe"/>
          <w:r>
            <w:rPr>
              <w:lang w:val="en-US"/>
            </w:rPr>
            <w:t>Clooney AG, Fouhy F, Sleator RD, O' Driscoll A, Stanton C, Cotter PD, et al. Comparing Apples and Oranges?: Next Generation Sequencing and Its Impact on Microbiome Analysis. PLoS ONE. 2016; 11:e0148028. doi: 10.1371/journal.pone.0148028 PMID: 26849217.</w:t>
          </w:r>
        </w:p>
        <w:bookmarkEnd w:id="1083"/>
        <w:p w14:paraId="29FA14F2" w14:textId="77777777" w:rsidR="001030D9" w:rsidRDefault="001030D9" w:rsidP="001030D9">
          <w:pPr>
            <w:pStyle w:val="CitaviBibliographyEntry"/>
            <w:rPr>
              <w:lang w:val="en-US"/>
            </w:rPr>
          </w:pPr>
          <w:r w:rsidRPr="001030D9">
            <w:rPr>
              <w:b/>
              <w:lang w:val="en-US"/>
            </w:rPr>
            <w:t>44</w:t>
          </w:r>
          <w:r w:rsidRPr="001030D9">
            <w:rPr>
              <w:lang w:val="en-US"/>
            </w:rPr>
            <w:t>.</w:t>
          </w:r>
          <w:r>
            <w:rPr>
              <w:lang w:val="en-US"/>
            </w:rPr>
            <w:tab/>
          </w:r>
          <w:bookmarkStart w:id="1084" w:name="_CTVL001742935cb504548d19a83da7dea447162"/>
          <w:r>
            <w:rPr>
              <w:lang w:val="en-US"/>
            </w:rPr>
            <w:t>Kong HH. Details Matter: Designing Skin Microbiome Studies. J Invest Dermatol. 2016; 136:900–2. doi: 10.1016/j.jid.2016.03.004 PMID: 27107375.</w:t>
          </w:r>
        </w:p>
        <w:bookmarkEnd w:id="1084"/>
        <w:p w14:paraId="568732D1" w14:textId="77777777" w:rsidR="001030D9" w:rsidRDefault="001030D9" w:rsidP="001030D9">
          <w:pPr>
            <w:pStyle w:val="CitaviBibliographyEntry"/>
            <w:rPr>
              <w:lang w:val="en-US"/>
            </w:rPr>
          </w:pPr>
          <w:r w:rsidRPr="001030D9">
            <w:rPr>
              <w:b/>
              <w:lang w:val="en-US"/>
            </w:rPr>
            <w:t>45</w:t>
          </w:r>
          <w:r w:rsidRPr="001030D9">
            <w:rPr>
              <w:lang w:val="en-US"/>
            </w:rPr>
            <w:t>.</w:t>
          </w:r>
          <w:r>
            <w:rPr>
              <w:lang w:val="en-US"/>
            </w:rPr>
            <w:tab/>
          </w:r>
          <w:bookmarkStart w:id="1085" w:name="_CTVL00146658c125a314588b2a8afc157ba3c15"/>
          <w:r>
            <w:rPr>
              <w:lang w:val="en-US"/>
            </w:rPr>
            <w:t>Pollock J, Glendinning L, Wisedchanwet T, Watson M. The Madness of Microbiome: Attempting To Find Consensus "Best Practice" for 16S Microbiome Studies. Appl Environ Microbiol. 2018; 84. doi: 10.1128/AEM.02627-17 PMID: 29427429.</w:t>
          </w:r>
        </w:p>
        <w:bookmarkEnd w:id="1085"/>
        <w:p w14:paraId="025E454D" w14:textId="77777777" w:rsidR="001030D9" w:rsidRDefault="001030D9" w:rsidP="001030D9">
          <w:pPr>
            <w:pStyle w:val="CitaviBibliographyEntry"/>
            <w:rPr>
              <w:lang w:val="en-US"/>
            </w:rPr>
          </w:pPr>
          <w:r w:rsidRPr="001030D9">
            <w:rPr>
              <w:b/>
              <w:lang w:val="en-US"/>
            </w:rPr>
            <w:lastRenderedPageBreak/>
            <w:t>46</w:t>
          </w:r>
          <w:r w:rsidRPr="001030D9">
            <w:rPr>
              <w:lang w:val="en-US"/>
            </w:rPr>
            <w:t>.</w:t>
          </w:r>
          <w:r>
            <w:rPr>
              <w:lang w:val="en-US"/>
            </w:rPr>
            <w:tab/>
          </w:r>
          <w:bookmarkStart w:id="1086" w:name="_CTVL0012eb9a98877554840a3145c2c7f3296cf"/>
          <w:r>
            <w:rPr>
              <w:lang w:val="en-US"/>
            </w:rPr>
            <w:t>Cole LK. Anatomy and physiology of the canine ear. Vet Dermatol. 2009; 20:412–21. doi: 10.1111/j.1365-3164.2009.00849.x PMID: 20178478.</w:t>
          </w:r>
        </w:p>
        <w:bookmarkEnd w:id="1086"/>
        <w:p w14:paraId="69943844" w14:textId="77777777" w:rsidR="001030D9" w:rsidRDefault="001030D9" w:rsidP="001030D9">
          <w:pPr>
            <w:pStyle w:val="CitaviBibliographyEntry"/>
            <w:rPr>
              <w:lang w:val="en-US"/>
            </w:rPr>
          </w:pPr>
          <w:r w:rsidRPr="001030D9">
            <w:rPr>
              <w:b/>
              <w:lang w:val="en-US"/>
            </w:rPr>
            <w:t>47</w:t>
          </w:r>
          <w:r w:rsidRPr="001030D9">
            <w:rPr>
              <w:lang w:val="en-US"/>
            </w:rPr>
            <w:t>.</w:t>
          </w:r>
          <w:r>
            <w:rPr>
              <w:lang w:val="en-US"/>
            </w:rPr>
            <w:tab/>
          </w:r>
          <w:bookmarkStart w:id="1087" w:name="_CTVL0018105fd58ecb44e158051aa990bdd2ec3"/>
          <w:r>
            <w:rPr>
              <w:lang w:val="en-US"/>
            </w:rPr>
            <w:t>William H. Miller J, Craig E. Griffin DV, Campbell KL. Muller and Kirk's Small Animal Dermatology. Elsevier Health Sciences; 2012.</w:t>
          </w:r>
        </w:p>
        <w:bookmarkEnd w:id="1087"/>
        <w:p w14:paraId="064C9343" w14:textId="77777777" w:rsidR="001030D9" w:rsidRDefault="001030D9" w:rsidP="001030D9">
          <w:pPr>
            <w:pStyle w:val="CitaviBibliographyEntry"/>
            <w:rPr>
              <w:lang w:val="en-US"/>
            </w:rPr>
          </w:pPr>
          <w:r w:rsidRPr="001030D9">
            <w:rPr>
              <w:b/>
              <w:lang w:val="en-US"/>
            </w:rPr>
            <w:t>48</w:t>
          </w:r>
          <w:r w:rsidRPr="001030D9">
            <w:rPr>
              <w:lang w:val="en-US"/>
            </w:rPr>
            <w:t>.</w:t>
          </w:r>
          <w:r>
            <w:rPr>
              <w:lang w:val="en-US"/>
            </w:rPr>
            <w:tab/>
          </w:r>
          <w:bookmarkStart w:id="1088" w:name="_CTVL001082235043e124458a02a236f36205b59"/>
          <w:r>
            <w:rPr>
              <w:lang w:val="en-US"/>
            </w:rPr>
            <w:t>Torres S, Clayton JB, Danzeisen JL, Ward T, Huang H, Knights D, et al. Diverse bacterial communities exist on canine skin and are impacted by cohabitation and time. PeerJ. 2017; 5:e3075. doi: 10.7717/peerj.3075 PMID: 28289569.</w:t>
          </w:r>
        </w:p>
        <w:bookmarkEnd w:id="1088"/>
        <w:p w14:paraId="01E91F04" w14:textId="77777777" w:rsidR="001030D9" w:rsidRDefault="001030D9" w:rsidP="001030D9">
          <w:pPr>
            <w:pStyle w:val="CitaviBibliographyEntry"/>
            <w:rPr>
              <w:lang w:val="en-US"/>
            </w:rPr>
          </w:pPr>
          <w:r w:rsidRPr="001030D9">
            <w:rPr>
              <w:b/>
              <w:lang w:val="en-US"/>
            </w:rPr>
            <w:t>49</w:t>
          </w:r>
          <w:r w:rsidRPr="001030D9">
            <w:rPr>
              <w:lang w:val="en-US"/>
            </w:rPr>
            <w:t>.</w:t>
          </w:r>
          <w:r>
            <w:rPr>
              <w:lang w:val="en-US"/>
            </w:rPr>
            <w:tab/>
          </w:r>
          <w:bookmarkStart w:id="1089" w:name="_CTVL001de974519cf7f4746bdc5276391127491"/>
          <w:r>
            <w:rPr>
              <w:lang w:val="en-US"/>
            </w:rPr>
            <w:t>Claesson MJ, Wang Q, O'Sullivan O, Greene-Diniz R, Cole JR, Ross RP, et al. Comparison of two next-generation sequencing technologies for resolving highly complex microbiota composition using tandem variable 16S rRNA gene regions. Nucleic Acids Res. 2010; 38:e200. doi: 10.1093/nar/gkq873 PMID: 20880993.</w:t>
          </w:r>
        </w:p>
        <w:bookmarkEnd w:id="1089"/>
        <w:p w14:paraId="204BF3C7" w14:textId="77777777" w:rsidR="001030D9" w:rsidRDefault="001030D9" w:rsidP="001030D9">
          <w:pPr>
            <w:pStyle w:val="CitaviBibliographyEntry"/>
            <w:rPr>
              <w:lang w:val="en-US"/>
            </w:rPr>
          </w:pPr>
          <w:r w:rsidRPr="001030D9">
            <w:rPr>
              <w:b/>
              <w:lang w:val="en-US"/>
            </w:rPr>
            <w:t>50</w:t>
          </w:r>
          <w:r w:rsidRPr="001030D9">
            <w:rPr>
              <w:lang w:val="en-US"/>
            </w:rPr>
            <w:t>.</w:t>
          </w:r>
          <w:r>
            <w:rPr>
              <w:lang w:val="en-US"/>
            </w:rPr>
            <w:tab/>
          </w:r>
          <w:bookmarkStart w:id="1090" w:name="_CTVL0011168726b93d74af9b9350ed8de07e02f"/>
          <w:r>
            <w:rPr>
              <w:lang w:val="en-US"/>
            </w:rPr>
            <w:t>Song SJ, Lauber C, Costello EK, Lozupone CA, Humphrey G, Berg-Lyons D, et al. Cohabiting family members share microbiota with one another and with their dogs. Elife. 2013; 2:e00458. doi: 10.7554/eLife.00458 PMID: 23599893.</w:t>
          </w:r>
        </w:p>
        <w:bookmarkEnd w:id="1090"/>
        <w:p w14:paraId="7C404359" w14:textId="77777777" w:rsidR="001030D9" w:rsidRDefault="001030D9" w:rsidP="001030D9">
          <w:pPr>
            <w:pStyle w:val="CitaviBibliographyEntry"/>
            <w:rPr>
              <w:lang w:val="en-US"/>
            </w:rPr>
          </w:pPr>
          <w:r w:rsidRPr="001030D9">
            <w:rPr>
              <w:b/>
              <w:lang w:val="en-US"/>
            </w:rPr>
            <w:t>51</w:t>
          </w:r>
          <w:r w:rsidRPr="001030D9">
            <w:rPr>
              <w:lang w:val="en-US"/>
            </w:rPr>
            <w:t>.</w:t>
          </w:r>
          <w:r>
            <w:rPr>
              <w:lang w:val="en-US"/>
            </w:rPr>
            <w:tab/>
          </w:r>
          <w:bookmarkStart w:id="1091" w:name="_CTVL001243db83131c44fe993076691d2455adc"/>
          <w:r>
            <w:rPr>
              <w:lang w:val="en-US"/>
            </w:rPr>
            <w:t>Dominguez-Bello MG, Costello EK, Contreras M, Magris M, Hidalgo G, Fierer N, et al. Delivery mode shapes the acquisition and structure of the initial microbiota across multiple body habitats in newborns. Proc Natl Acad Sci U S A. 2010; 107:11971–5. doi: 10.1073/pnas.1002601107 PMID: 20566857.</w:t>
          </w:r>
        </w:p>
        <w:bookmarkEnd w:id="1091"/>
        <w:p w14:paraId="317BE3DB" w14:textId="77777777" w:rsidR="001030D9" w:rsidRDefault="001030D9" w:rsidP="001030D9">
          <w:pPr>
            <w:pStyle w:val="CitaviBibliographyEntry"/>
            <w:rPr>
              <w:lang w:val="en-US"/>
            </w:rPr>
          </w:pPr>
          <w:r w:rsidRPr="001030D9">
            <w:rPr>
              <w:b/>
              <w:lang w:val="en-US"/>
            </w:rPr>
            <w:t>52</w:t>
          </w:r>
          <w:r w:rsidRPr="001030D9">
            <w:rPr>
              <w:lang w:val="en-US"/>
            </w:rPr>
            <w:t>.</w:t>
          </w:r>
          <w:r>
            <w:rPr>
              <w:lang w:val="en-US"/>
            </w:rPr>
            <w:tab/>
          </w:r>
          <w:bookmarkStart w:id="1092" w:name="_CTVL001bdbe0cdbd4214d638ee88f22e81f565b"/>
          <w:r>
            <w:rPr>
              <w:lang w:val="en-US"/>
            </w:rPr>
            <w:t>Grönroos M, Parajuli A, Laitinen OH, Roslund MI, Vari HK, Hyöty H, et al. Short-term direct contact with soil and plant materials leads to an immediate increase in diversity of skin microbiota. Microbiologyopen. 2018:e00645. doi: 10.1002/mbo3.645 PMID: 29808965.</w:t>
          </w:r>
        </w:p>
        <w:bookmarkEnd w:id="1092"/>
        <w:p w14:paraId="68CE19A9" w14:textId="77777777" w:rsidR="001030D9" w:rsidRDefault="001030D9" w:rsidP="001030D9">
          <w:pPr>
            <w:pStyle w:val="CitaviBibliographyEntry"/>
            <w:rPr>
              <w:lang w:val="en-US"/>
            </w:rPr>
          </w:pPr>
          <w:r w:rsidRPr="001030D9">
            <w:rPr>
              <w:b/>
              <w:lang w:val="en-US"/>
            </w:rPr>
            <w:t>53</w:t>
          </w:r>
          <w:r w:rsidRPr="001030D9">
            <w:rPr>
              <w:lang w:val="en-US"/>
            </w:rPr>
            <w:t>.</w:t>
          </w:r>
          <w:r>
            <w:rPr>
              <w:lang w:val="en-US"/>
            </w:rPr>
            <w:tab/>
          </w:r>
          <w:bookmarkStart w:id="1093" w:name="_CTVL001245428c2787849468d0d2fc4bd8ceaf4"/>
          <w:r>
            <w:rPr>
              <w:lang w:val="en-US"/>
            </w:rPr>
            <w:t>Sanjar F, Weaver AJ, Peacock TJ, Nguyen JQ, Brandenburg KS, Leung KP. Identification of Metagenomics Structure and Function Associated With Temporal Changes in Rat (Rattus norvegicus) Skin Microbiome During Health and Cutaneous Burn. J Burn Care Res. 2020; 41:347–58. doi: 10.1093/jbcr/irz165 PMID: 31665423.</w:t>
          </w:r>
        </w:p>
        <w:bookmarkEnd w:id="1093"/>
        <w:p w14:paraId="72B24AC4" w14:textId="77777777" w:rsidR="001030D9" w:rsidRDefault="001030D9" w:rsidP="001030D9">
          <w:pPr>
            <w:pStyle w:val="CitaviBibliographyEntry"/>
            <w:rPr>
              <w:lang w:val="en-US"/>
            </w:rPr>
          </w:pPr>
          <w:r w:rsidRPr="001030D9">
            <w:rPr>
              <w:b/>
              <w:lang w:val="en-US"/>
            </w:rPr>
            <w:t>54</w:t>
          </w:r>
          <w:r w:rsidRPr="001030D9">
            <w:rPr>
              <w:lang w:val="en-US"/>
            </w:rPr>
            <w:t>.</w:t>
          </w:r>
          <w:r>
            <w:rPr>
              <w:lang w:val="en-US"/>
            </w:rPr>
            <w:tab/>
          </w:r>
          <w:bookmarkStart w:id="1094" w:name="_CTVL0018950b39132f649eba82f181d506632a6"/>
          <w:r>
            <w:rPr>
              <w:lang w:val="en-US"/>
            </w:rPr>
            <w:t>Cuscó A, Belanger JM, Gershony L, Islas-Trejo A, Levy K, Medrano JF, et al. Individual signatures and environmental factors shape skin microbiota in healthy dogs. Microbiome. 2017; 5:139. doi: 10.1186/s40168-017-0355-6 PMID: 29029635.</w:t>
          </w:r>
        </w:p>
        <w:bookmarkEnd w:id="1094"/>
        <w:p w14:paraId="3C143791" w14:textId="77777777" w:rsidR="001030D9" w:rsidRDefault="001030D9" w:rsidP="001030D9">
          <w:pPr>
            <w:pStyle w:val="CitaviBibliographyEntry"/>
            <w:rPr>
              <w:lang w:val="en-US"/>
            </w:rPr>
          </w:pPr>
          <w:r w:rsidRPr="001030D9">
            <w:rPr>
              <w:b/>
              <w:lang w:val="en-US"/>
            </w:rPr>
            <w:t>55</w:t>
          </w:r>
          <w:r w:rsidRPr="001030D9">
            <w:rPr>
              <w:lang w:val="en-US"/>
            </w:rPr>
            <w:t>.</w:t>
          </w:r>
          <w:r>
            <w:rPr>
              <w:lang w:val="en-US"/>
            </w:rPr>
            <w:tab/>
          </w:r>
          <w:bookmarkStart w:id="1095" w:name="_CTVL001b1da3902b2544c3ca94a635940a2bfa3"/>
          <w:r>
            <w:rPr>
              <w:lang w:val="en-US"/>
            </w:rPr>
            <w:t>Janssen PH. Identifying the dominant soil bacterial taxa in libraries of 16S rRNA and 16S rRNA genes. Appl Environ Microbiol. 2006; 72:1719–28. doi: 10.1128/AEM.72.3.1719-1728.2006 PMID: 16517615.</w:t>
          </w:r>
        </w:p>
        <w:bookmarkEnd w:id="1095"/>
        <w:p w14:paraId="42FA89FC" w14:textId="77777777" w:rsidR="001030D9" w:rsidRDefault="001030D9" w:rsidP="001030D9">
          <w:pPr>
            <w:pStyle w:val="CitaviBibliographyEntry"/>
            <w:rPr>
              <w:lang w:val="en-US"/>
            </w:rPr>
          </w:pPr>
          <w:r w:rsidRPr="001030D9">
            <w:rPr>
              <w:b/>
              <w:lang w:val="en-US"/>
            </w:rPr>
            <w:t>56</w:t>
          </w:r>
          <w:r w:rsidRPr="001030D9">
            <w:rPr>
              <w:lang w:val="en-US"/>
            </w:rPr>
            <w:t>.</w:t>
          </w:r>
          <w:r>
            <w:rPr>
              <w:lang w:val="en-US"/>
            </w:rPr>
            <w:tab/>
          </w:r>
          <w:bookmarkStart w:id="1096" w:name="_CTVL0010ea8f76fb8144c60b9e96d5e79f6d462"/>
          <w:r>
            <w:rPr>
              <w:lang w:val="en-US"/>
            </w:rPr>
            <w:t>Korbelik J, Singh A, Rousseau J, Weese JS. Characterization of the otic bacterial microbiota in dogs with otitis externa compared to healthy individuals. Vet Dermatol. 2019. doi: 10.1111/vde.12734 PMID: 30828896.</w:t>
          </w:r>
        </w:p>
        <w:bookmarkEnd w:id="1096"/>
        <w:p w14:paraId="77C94605" w14:textId="77777777" w:rsidR="001030D9" w:rsidRDefault="001030D9" w:rsidP="001030D9">
          <w:pPr>
            <w:pStyle w:val="CitaviBibliographyEntry"/>
            <w:rPr>
              <w:lang w:val="en-US"/>
            </w:rPr>
          </w:pPr>
          <w:r w:rsidRPr="001030D9">
            <w:rPr>
              <w:b/>
              <w:lang w:val="en-US"/>
            </w:rPr>
            <w:t>57</w:t>
          </w:r>
          <w:r w:rsidRPr="001030D9">
            <w:rPr>
              <w:lang w:val="en-US"/>
            </w:rPr>
            <w:t>.</w:t>
          </w:r>
          <w:r>
            <w:rPr>
              <w:lang w:val="en-US"/>
            </w:rPr>
            <w:tab/>
          </w:r>
          <w:bookmarkStart w:id="1097" w:name="_CTVL00189ea9b9f57074047921f265c1c9eb76c"/>
          <w:r>
            <w:rPr>
              <w:lang w:val="en-US"/>
            </w:rPr>
            <w:t>Chermprapai S, Ederveen THA, Broere F, Broens EM, Schlotter YM, van Schalkwijk S, et al. The bacterial and fungal microbiome of the skin of healthy dogs and dogs with atopic dermatitis and the impact of topical antimicrobial therapy, an exploratory study. Vet Microbiol. 2019; 229:90–9. doi: 10.1016/j.vetmic.2018.12.022 PMID: 30642603.</w:t>
          </w:r>
        </w:p>
        <w:bookmarkEnd w:id="1097"/>
        <w:p w14:paraId="71F98C02" w14:textId="77777777" w:rsidR="001030D9" w:rsidRDefault="001030D9" w:rsidP="001030D9">
          <w:pPr>
            <w:pStyle w:val="CitaviBibliographyEntry"/>
            <w:rPr>
              <w:lang w:val="en-US"/>
            </w:rPr>
          </w:pPr>
          <w:r w:rsidRPr="001030D9">
            <w:rPr>
              <w:b/>
              <w:lang w:val="en-US"/>
            </w:rPr>
            <w:t>58</w:t>
          </w:r>
          <w:r w:rsidRPr="001030D9">
            <w:rPr>
              <w:lang w:val="en-US"/>
            </w:rPr>
            <w:t>.</w:t>
          </w:r>
          <w:r>
            <w:rPr>
              <w:lang w:val="en-US"/>
            </w:rPr>
            <w:tab/>
          </w:r>
          <w:bookmarkStart w:id="1098" w:name="_CTVL001d2bfc454816d454c9868b196870197bf"/>
          <w:r>
            <w:rPr>
              <w:lang w:val="en-US"/>
            </w:rPr>
            <w:t>Mazhar S, Hill C, McAuliffe O. The Genus Macrococcus: An Insight Into Its Biology, Evolution, and Relationship With Staphylococcus. Adv Appl Microbiol. 2018; 105:1–50. doi: 10.1016/bs.aambs.2018.05.002 PMID: 30342720.</w:t>
          </w:r>
        </w:p>
        <w:bookmarkEnd w:id="1098"/>
        <w:p w14:paraId="00143181" w14:textId="77777777" w:rsidR="001030D9" w:rsidRDefault="001030D9" w:rsidP="001030D9">
          <w:pPr>
            <w:pStyle w:val="CitaviBibliographyEntry"/>
            <w:rPr>
              <w:lang w:val="en-US"/>
            </w:rPr>
          </w:pPr>
          <w:r w:rsidRPr="001030D9">
            <w:rPr>
              <w:b/>
              <w:lang w:val="en-US"/>
            </w:rPr>
            <w:t>59</w:t>
          </w:r>
          <w:r w:rsidRPr="001030D9">
            <w:rPr>
              <w:lang w:val="en-US"/>
            </w:rPr>
            <w:t>.</w:t>
          </w:r>
          <w:r>
            <w:rPr>
              <w:lang w:val="en-US"/>
            </w:rPr>
            <w:tab/>
          </w:r>
          <w:bookmarkStart w:id="1099" w:name="_CTVL0014028200c4e734a12832bed694157363b"/>
          <w:r>
            <w:rPr>
              <w:lang w:val="en-US"/>
            </w:rPr>
            <w:t>Cotting K, Strauss C, Rodriguez-Campos S, Rostaher A, Fischer NM, Roosje PJ, et al. Macrococcus canis and M. caseolyticus in dogs: occurrence, genetic diversity and antibiotic resistance. Vet Dermatol. 2017; 28:559-e133. doi: 10.1111/vde.12474 PMID: 28748533.</w:t>
          </w:r>
        </w:p>
        <w:bookmarkEnd w:id="1099"/>
        <w:p w14:paraId="0FC4312F" w14:textId="77777777" w:rsidR="001030D9" w:rsidRDefault="001030D9" w:rsidP="001030D9">
          <w:pPr>
            <w:pStyle w:val="CitaviBibliographyEntry"/>
            <w:rPr>
              <w:lang w:val="en-US"/>
            </w:rPr>
          </w:pPr>
          <w:r w:rsidRPr="001030D9">
            <w:rPr>
              <w:b/>
              <w:lang w:val="en-US"/>
            </w:rPr>
            <w:lastRenderedPageBreak/>
            <w:t>60</w:t>
          </w:r>
          <w:r w:rsidRPr="001030D9">
            <w:rPr>
              <w:lang w:val="en-US"/>
            </w:rPr>
            <w:t>.</w:t>
          </w:r>
          <w:r>
            <w:rPr>
              <w:lang w:val="en-US"/>
            </w:rPr>
            <w:tab/>
          </w:r>
          <w:bookmarkStart w:id="1100" w:name="_CTVL001509f81d970e74290a40a3553930757b5"/>
          <w:r>
            <w:rPr>
              <w:lang w:val="en-US"/>
            </w:rPr>
            <w:t>Gobeli Brawand S, Cotting K, Gómez-Sanz E, Collaud A, Thomann A, Brodard I, et al. Macrococcus canis sp. nov., a skin bacterium associated with infections in dogs. Int J Syst Evol Microbiol. 2017; 67:621–6. doi: 10.1099/ijsem.0.001673 PMID: 27902286.</w:t>
          </w:r>
        </w:p>
        <w:bookmarkEnd w:id="1100"/>
        <w:p w14:paraId="0B62DB0C" w14:textId="77777777" w:rsidR="001030D9" w:rsidRDefault="001030D9" w:rsidP="001030D9">
          <w:pPr>
            <w:pStyle w:val="CitaviBibliographyEntry"/>
            <w:rPr>
              <w:lang w:val="en-US"/>
            </w:rPr>
          </w:pPr>
          <w:r w:rsidRPr="001030D9">
            <w:rPr>
              <w:b/>
              <w:lang w:val="en-US"/>
            </w:rPr>
            <w:t>61</w:t>
          </w:r>
          <w:r w:rsidRPr="001030D9">
            <w:rPr>
              <w:lang w:val="en-US"/>
            </w:rPr>
            <w:t>.</w:t>
          </w:r>
          <w:r>
            <w:rPr>
              <w:lang w:val="en-US"/>
            </w:rPr>
            <w:tab/>
          </w:r>
          <w:bookmarkStart w:id="1101" w:name="_CTVL001eebfceed769441a1b35d9b612fddd438"/>
          <w:r>
            <w:rPr>
              <w:lang w:val="en-US"/>
            </w:rPr>
            <w:t>La Fuente R de, Suarez G, Ruiz Santa Quiteria JA, Meugnier H, Bes M, Freney J, et al. Identification of coagulase negative staphylococci isolated from lambs as Staphylococcus caseolyticus. Comp Immunol Microbiol Infect Dis. 1992; 15:47–52. doi: 10.1016/0147-9571(92)90101-V.</w:t>
          </w:r>
        </w:p>
        <w:bookmarkEnd w:id="1101"/>
        <w:p w14:paraId="453128E4" w14:textId="77777777" w:rsidR="001030D9" w:rsidRDefault="001030D9" w:rsidP="001030D9">
          <w:pPr>
            <w:pStyle w:val="CitaviBibliographyEntry"/>
            <w:rPr>
              <w:lang w:val="en-US"/>
            </w:rPr>
          </w:pPr>
          <w:r w:rsidRPr="001030D9">
            <w:rPr>
              <w:b/>
              <w:lang w:val="en-US"/>
            </w:rPr>
            <w:t>62</w:t>
          </w:r>
          <w:r w:rsidRPr="001030D9">
            <w:rPr>
              <w:lang w:val="en-US"/>
            </w:rPr>
            <w:t>.</w:t>
          </w:r>
          <w:r>
            <w:rPr>
              <w:lang w:val="en-US"/>
            </w:rPr>
            <w:tab/>
          </w:r>
          <w:bookmarkStart w:id="1102" w:name="_CTVL00111827f75a0d64be7be606f23a1cde48a"/>
          <w:r>
            <w:rPr>
              <w:lang w:val="en-US"/>
            </w:rPr>
            <w:t>Gómez-Sanz E, Schwendener S, Thomann A, Gobeli Brawand S, Perreten V. First Staphylococcal Cassette Chromosome mec Containing a mecB-Carrying Gene Complex Independent of Transposon Tn6045 in a Macrococcus caseolyticus Isolate from a Canine Infection. Antimicrob Agents Chemother. 2015; 59:4577–83. doi: 10.1128/AAC.05064-14 PMID: 25987634.</w:t>
          </w:r>
        </w:p>
        <w:bookmarkEnd w:id="1102"/>
        <w:p w14:paraId="4183BEA5" w14:textId="77777777" w:rsidR="001030D9" w:rsidRDefault="001030D9" w:rsidP="001030D9">
          <w:pPr>
            <w:pStyle w:val="CitaviBibliographyEntry"/>
            <w:rPr>
              <w:lang w:val="en-US"/>
            </w:rPr>
          </w:pPr>
          <w:r w:rsidRPr="001030D9">
            <w:rPr>
              <w:b/>
              <w:lang w:val="en-US"/>
            </w:rPr>
            <w:t>63</w:t>
          </w:r>
          <w:r w:rsidRPr="001030D9">
            <w:rPr>
              <w:lang w:val="en-US"/>
            </w:rPr>
            <w:t>.</w:t>
          </w:r>
          <w:r>
            <w:rPr>
              <w:lang w:val="en-US"/>
            </w:rPr>
            <w:tab/>
          </w:r>
          <w:bookmarkStart w:id="1103" w:name="_CTVL0014b34efbeb1e94c16adf17a45692be282"/>
          <w:r>
            <w:rPr>
              <w:lang w:val="en-US"/>
            </w:rPr>
            <w:t>Gonzales AJ, Bowman JW, Fici GJ, Zhang M, Mann DW, Mitton-Fry M. Oclacitinib (APOQUEL(®)) is a novel Janus kinase inhibitor with activity against cytokines involved in allergy. J Vet Pharmacol Ther. 2014; 37:317–24. doi: 10.1111/jvp.12101 PMID: 24495176.</w:t>
          </w:r>
        </w:p>
        <w:bookmarkEnd w:id="1103"/>
        <w:p w14:paraId="085E30DD" w14:textId="77777777" w:rsidR="001030D9" w:rsidRDefault="001030D9" w:rsidP="001030D9">
          <w:pPr>
            <w:pStyle w:val="CitaviBibliographyEntry"/>
            <w:rPr>
              <w:lang w:val="en-US"/>
            </w:rPr>
          </w:pPr>
          <w:r w:rsidRPr="001030D9">
            <w:rPr>
              <w:b/>
              <w:lang w:val="en-US"/>
            </w:rPr>
            <w:t>64</w:t>
          </w:r>
          <w:r w:rsidRPr="001030D9">
            <w:rPr>
              <w:lang w:val="en-US"/>
            </w:rPr>
            <w:t>.</w:t>
          </w:r>
          <w:r>
            <w:rPr>
              <w:lang w:val="en-US"/>
            </w:rPr>
            <w:tab/>
          </w:r>
          <w:bookmarkStart w:id="1104" w:name="_CTVL0013206916f3bc647d8a59336c6a22b1ff9"/>
          <w:r>
            <w:rPr>
              <w:lang w:val="en-US"/>
            </w:rPr>
            <w:t>Widmer G, Ferrer L, Favrot C, Paps J, Huynh K, Olivry T. Glucocorticosteroids and ciclosporin do not significantly impact canine cutaneous microbiota. BMC Vet Res. 2018; 14:51. doi: 10.1186/s12917-018-1370-y PMID: 29471815.</w:t>
          </w:r>
        </w:p>
        <w:bookmarkEnd w:id="1104"/>
        <w:p w14:paraId="27AFCD17" w14:textId="77777777" w:rsidR="001030D9" w:rsidRDefault="001030D9" w:rsidP="001030D9">
          <w:pPr>
            <w:pStyle w:val="CitaviBibliographyEntry"/>
            <w:rPr>
              <w:lang w:val="en-US"/>
            </w:rPr>
          </w:pPr>
          <w:r w:rsidRPr="001030D9">
            <w:rPr>
              <w:b/>
              <w:lang w:val="en-US"/>
            </w:rPr>
            <w:t>65</w:t>
          </w:r>
          <w:r w:rsidRPr="001030D9">
            <w:rPr>
              <w:lang w:val="en-US"/>
            </w:rPr>
            <w:t>.</w:t>
          </w:r>
          <w:r>
            <w:rPr>
              <w:lang w:val="en-US"/>
            </w:rPr>
            <w:tab/>
          </w:r>
          <w:bookmarkStart w:id="1105" w:name="_CTVL00199018317afbb4558a1a46a63b8555365"/>
          <w:r>
            <w:rPr>
              <w:lang w:val="en-US"/>
            </w:rPr>
            <w:t>Yu G, Fadrosh D, Goedert JJ, Ravel J, Goldstein AM. Nested PCR Biases in Interpreting Microbial Community Structure in 16S rRNA Gene Sequence Datasets. PLoS ONE. 2015; 10:e0132253. doi: 10.1371/journal.pone.0132253 PMID: 26196512.</w:t>
          </w:r>
        </w:p>
        <w:bookmarkEnd w:id="1105"/>
        <w:p w14:paraId="6D37FC99" w14:textId="07F458FD" w:rsidR="001030D9" w:rsidRDefault="001030D9" w:rsidP="00535963">
          <w:pPr>
            <w:pStyle w:val="CitaviBibliographyEntry"/>
            <w:rPr>
              <w:lang w:val="en-US"/>
            </w:rPr>
          </w:pPr>
          <w:r w:rsidRPr="001030D9">
            <w:rPr>
              <w:b/>
              <w:lang w:val="en-US"/>
            </w:rPr>
            <w:t>66</w:t>
          </w:r>
          <w:r w:rsidRPr="001030D9">
            <w:rPr>
              <w:lang w:val="en-US"/>
            </w:rPr>
            <w:t>.</w:t>
          </w:r>
          <w:r>
            <w:rPr>
              <w:lang w:val="en-US"/>
            </w:rPr>
            <w:tab/>
          </w:r>
          <w:bookmarkStart w:id="1106" w:name="_CTVL001a4cf62567f2b42bc8d98f84a9ce5b6f4"/>
          <w:r>
            <w:rPr>
              <w:lang w:val="en-US"/>
            </w:rPr>
            <w:t>Tremblay J, Singh K, Fern A, Kirton ES, He S, Woyke T, et al. Primer and platform effects on 16S rRNA tag sequencing. Front Microbiol. 2015; 6:771. doi: 10.3389/fmicb.2015.00771 PMID: 26300854.</w:t>
          </w:r>
        </w:p>
        <w:bookmarkEnd w:id="1106"/>
        <w:p w14:paraId="02B081A3" w14:textId="77777777" w:rsidR="001030D9" w:rsidRDefault="001030D9" w:rsidP="001030D9">
          <w:pPr>
            <w:pStyle w:val="CitaviBibliographyEntry"/>
            <w:rPr>
              <w:lang w:val="en-US"/>
            </w:rPr>
          </w:pPr>
          <w:r w:rsidRPr="001030D9">
            <w:rPr>
              <w:b/>
              <w:lang w:val="en-US"/>
            </w:rPr>
            <w:t>67</w:t>
          </w:r>
          <w:r w:rsidRPr="001030D9">
            <w:rPr>
              <w:lang w:val="en-US"/>
            </w:rPr>
            <w:t>.</w:t>
          </w:r>
          <w:r>
            <w:rPr>
              <w:lang w:val="en-US"/>
            </w:rPr>
            <w:tab/>
          </w:r>
          <w:bookmarkStart w:id="1107" w:name="_CTVL001a8cae633069741a48fa3c6668bb6b471"/>
          <w:r>
            <w:rPr>
              <w:lang w:val="en-US"/>
            </w:rPr>
            <w:t>Parada AE, Needham DM, Fuhrman JA. Every base matters: assessing small subunit rRNA primers for marine microbiomes with mock communities, time series and global field samples. Environ Microbiol. 2016; 18:1403–14. doi: 10.1111/1462-2920.13023 PMID: 26271760.</w:t>
          </w:r>
        </w:p>
        <w:bookmarkEnd w:id="1107"/>
        <w:p w14:paraId="32D684A2" w14:textId="77777777" w:rsidR="001030D9" w:rsidRDefault="001030D9" w:rsidP="001030D9">
          <w:pPr>
            <w:pStyle w:val="CitaviBibliographyEntry"/>
            <w:rPr>
              <w:lang w:val="en-US"/>
            </w:rPr>
          </w:pPr>
          <w:r w:rsidRPr="001030D9">
            <w:rPr>
              <w:b/>
              <w:lang w:val="en-US"/>
            </w:rPr>
            <w:t>68</w:t>
          </w:r>
          <w:r w:rsidRPr="001030D9">
            <w:rPr>
              <w:lang w:val="en-US"/>
            </w:rPr>
            <w:t>.</w:t>
          </w:r>
          <w:r>
            <w:rPr>
              <w:lang w:val="en-US"/>
            </w:rPr>
            <w:tab/>
          </w:r>
          <w:bookmarkStart w:id="1108" w:name="_CTVL00147ab519be12644fba674f2cd76657d2d"/>
          <w:r>
            <w:rPr>
              <w:lang w:val="en-US"/>
            </w:rPr>
            <w:t>Walters W, Hyde ER, Berg-Lyons D, Ackermann G, Humphrey G, Parada A, et al. Improved Bacterial 16S rRNA Gene (V4 and V4-5) and Fungal Internal Transcribed Spacer Marker Gene Primers for Microbial Community Surveys. mSystems. 2016; 1. doi: 10.1128/mSystems.00009-15 PMID: 27822518.</w:t>
          </w:r>
        </w:p>
        <w:bookmarkEnd w:id="1108"/>
        <w:p w14:paraId="79B20348" w14:textId="77777777" w:rsidR="001030D9" w:rsidRDefault="001030D9" w:rsidP="001030D9">
          <w:pPr>
            <w:pStyle w:val="CitaviBibliographyEntry"/>
            <w:rPr>
              <w:lang w:val="en-US"/>
            </w:rPr>
          </w:pPr>
          <w:r w:rsidRPr="001030D9">
            <w:rPr>
              <w:b/>
              <w:lang w:val="en-US"/>
            </w:rPr>
            <w:t>69</w:t>
          </w:r>
          <w:r w:rsidRPr="001030D9">
            <w:rPr>
              <w:lang w:val="en-US"/>
            </w:rPr>
            <w:t>.</w:t>
          </w:r>
          <w:r>
            <w:rPr>
              <w:lang w:val="en-US"/>
            </w:rPr>
            <w:tab/>
          </w:r>
          <w:bookmarkStart w:id="1109" w:name="_CTVL0011c72d4379b2b4676ad59bd94c831d6c0"/>
          <w:r>
            <w:rPr>
              <w:lang w:val="en-US"/>
            </w:rPr>
            <w:t>Wear EK, Wilbanks EG, Nelson CE, Carlson CA. Primer selection impacts specific population abundances but not community dynamics in a monthly time-series 16S rRNA gene amplicon analysis of coastal marine bacterioplankton. Environ Microbiol. 2018; 20:2709–26. doi: 10.1111/1462-2920.14091 PMID: 29521439.</w:t>
          </w:r>
        </w:p>
        <w:bookmarkEnd w:id="1109"/>
        <w:p w14:paraId="367784D3" w14:textId="77777777" w:rsidR="001030D9" w:rsidRDefault="001030D9" w:rsidP="001030D9">
          <w:pPr>
            <w:pStyle w:val="CitaviBibliographyEntry"/>
            <w:rPr>
              <w:lang w:val="en-US"/>
            </w:rPr>
          </w:pPr>
          <w:r w:rsidRPr="001030D9">
            <w:rPr>
              <w:b/>
              <w:lang w:val="en-US"/>
            </w:rPr>
            <w:t>70</w:t>
          </w:r>
          <w:r w:rsidRPr="001030D9">
            <w:rPr>
              <w:lang w:val="en-US"/>
            </w:rPr>
            <w:t>.</w:t>
          </w:r>
          <w:r>
            <w:rPr>
              <w:lang w:val="en-US"/>
            </w:rPr>
            <w:tab/>
          </w:r>
          <w:bookmarkStart w:id="1110" w:name="_CTVL00134273771366049c8874e929f6de3f25d"/>
          <w:r>
            <w:rPr>
              <w:lang w:val="en-US"/>
            </w:rPr>
            <w:t>Capone KA, Dowd SE, Stamatas GN, Nikolovski J. Diversity of the human skin microbiome early in life. J Invest Dermatol. 2011; 131:2026–32. doi: 10.1038/jid.2011.168 PMID: 21697884.</w:t>
          </w:r>
        </w:p>
        <w:bookmarkEnd w:id="1110"/>
        <w:p w14:paraId="59560D73" w14:textId="77777777" w:rsidR="001030D9" w:rsidRDefault="001030D9" w:rsidP="001030D9">
          <w:pPr>
            <w:pStyle w:val="CitaviBibliographyEntry"/>
            <w:rPr>
              <w:lang w:val="en-US"/>
            </w:rPr>
          </w:pPr>
          <w:r w:rsidRPr="001030D9">
            <w:rPr>
              <w:b/>
              <w:lang w:val="en-US"/>
            </w:rPr>
            <w:t>71</w:t>
          </w:r>
          <w:r w:rsidRPr="001030D9">
            <w:rPr>
              <w:lang w:val="en-US"/>
            </w:rPr>
            <w:t>.</w:t>
          </w:r>
          <w:r>
            <w:rPr>
              <w:lang w:val="en-US"/>
            </w:rPr>
            <w:tab/>
          </w:r>
          <w:bookmarkStart w:id="1111" w:name="_CTVL001c0edade5fcfd4687a6faa6fa6535e856"/>
          <w:r>
            <w:rPr>
              <w:lang w:val="en-US"/>
            </w:rPr>
            <w:t>Scotti E, Boué S, Lo Sasso G, Zanetti F, Belcastro V, Poussin C, et al. Exploring the microbiome in health and disease. Toxicology Research and Application. 2017; 1:239784731774188. doi: 10.1177/2397847317741884.</w:t>
          </w:r>
        </w:p>
        <w:bookmarkEnd w:id="1111"/>
        <w:p w14:paraId="10DBB0FF" w14:textId="77777777" w:rsidR="001030D9" w:rsidRDefault="001030D9" w:rsidP="001030D9">
          <w:pPr>
            <w:pStyle w:val="CitaviBibliographyEntry"/>
            <w:rPr>
              <w:lang w:val="en-US"/>
            </w:rPr>
          </w:pPr>
          <w:r w:rsidRPr="001030D9">
            <w:rPr>
              <w:b/>
              <w:lang w:val="en-US"/>
            </w:rPr>
            <w:t>72</w:t>
          </w:r>
          <w:r w:rsidRPr="001030D9">
            <w:rPr>
              <w:lang w:val="en-US"/>
            </w:rPr>
            <w:t>.</w:t>
          </w:r>
          <w:r>
            <w:rPr>
              <w:lang w:val="en-US"/>
            </w:rPr>
            <w:tab/>
          </w:r>
          <w:bookmarkStart w:id="1112" w:name="_CTVL0019eae7976447a49c0950b6a8ee4c38d9a"/>
          <w:r>
            <w:rPr>
              <w:lang w:val="en-US"/>
            </w:rPr>
            <w:t>Oh J, Conlan S, Polley EC, Segre JA, Kong HH. Shifts in human skin and nares microbiota of healthy children and adults. Genome Med. 2012; 4:1–11. doi: 10.1186/gm378.</w:t>
          </w:r>
        </w:p>
        <w:bookmarkEnd w:id="1112"/>
        <w:p w14:paraId="2F4BEE37" w14:textId="5714EE76" w:rsidR="0031530C" w:rsidRDefault="001030D9" w:rsidP="001030D9">
          <w:pPr>
            <w:pStyle w:val="CitaviBibliographyEntry"/>
            <w:rPr>
              <w:lang w:val="en-US"/>
            </w:rPr>
          </w:pPr>
          <w:r w:rsidRPr="001030D9">
            <w:rPr>
              <w:b/>
              <w:lang w:val="en-US"/>
            </w:rPr>
            <w:t>73</w:t>
          </w:r>
          <w:r w:rsidRPr="001030D9">
            <w:rPr>
              <w:lang w:val="en-US"/>
            </w:rPr>
            <w:t>.</w:t>
          </w:r>
          <w:r>
            <w:rPr>
              <w:lang w:val="en-US"/>
            </w:rPr>
            <w:tab/>
          </w:r>
          <w:bookmarkStart w:id="1113" w:name="_CTVL001797843b5951c4a31a1d9e5fe582a43c9"/>
          <w:r>
            <w:rPr>
              <w:lang w:val="en-US"/>
            </w:rPr>
            <w:t xml:space="preserve">Lehtimäki J, Sinkko H, Hielm-Björkman A, Salmela E, Tiira K, Laatikainen T, et al. Skin microbiota and allergic symptoms associate with exposure to environmental microbes. </w:t>
          </w:r>
          <w:r>
            <w:rPr>
              <w:lang w:val="en-US"/>
            </w:rPr>
            <w:lastRenderedPageBreak/>
            <w:t>Proc Natl Acad Sci U S A. 2018; 115:4897–902. doi: 10.1073/pnas.1719785115 PMID: 29686089</w:t>
          </w:r>
          <w:bookmarkEnd w:id="1113"/>
          <w:r>
            <w:rPr>
              <w:lang w:val="en-US"/>
            </w:rPr>
            <w:t>.</w:t>
          </w:r>
          <w:r w:rsidR="0031530C" w:rsidRPr="006333E8">
            <w:rPr>
              <w:lang w:val="en-US"/>
            </w:rPr>
            <w:fldChar w:fldCharType="end"/>
          </w:r>
        </w:p>
      </w:sdtContent>
    </w:sdt>
    <w:sectPr w:rsidR="0031530C" w:rsidSect="005A2C0C">
      <w:footnotePr>
        <w:pos w:val="beneathText"/>
      </w:footnotePr>
      <w:pgSz w:w="11906" w:h="16838"/>
      <w:pgMar w:top="1417" w:right="1417" w:bottom="1134"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3" w:author="Stefanie Glaeser" w:date="2021-01-31T10:16:00Z" w:initials="SG">
    <w:p w14:paraId="50E5F7DC" w14:textId="27AA605F" w:rsidR="004D2BE3" w:rsidRPr="009814CC" w:rsidRDefault="004D2BE3">
      <w:pPr>
        <w:pStyle w:val="Kommentartext"/>
        <w:rPr>
          <w:lang w:val="en-US"/>
        </w:rPr>
      </w:pPr>
      <w:r>
        <w:rPr>
          <w:rStyle w:val="Kommentarzeichen"/>
        </w:rPr>
        <w:annotationRef/>
      </w:r>
      <w:r w:rsidRPr="009814CC">
        <w:rPr>
          <w:lang w:val="en-US"/>
        </w:rPr>
        <w:t>What do you mean, NIN</w:t>
      </w:r>
      <w:r>
        <w:rPr>
          <w:lang w:val="en-US"/>
        </w:rPr>
        <w:t>A?</w:t>
      </w:r>
    </w:p>
  </w:comment>
  <w:comment w:id="241" w:author="Neoklis" w:date="2020-08-21T10:08:00Z" w:initials="NA">
    <w:p w14:paraId="05704920" w14:textId="14A4C995" w:rsidR="004D2BE3" w:rsidRPr="00AB6253" w:rsidRDefault="004D2BE3">
      <w:pPr>
        <w:pStyle w:val="Kommentartext"/>
        <w:rPr>
          <w:lang w:val="en-US"/>
        </w:rPr>
      </w:pPr>
      <w:r>
        <w:rPr>
          <w:rStyle w:val="Kommentarzeichen"/>
        </w:rPr>
        <w:annotationRef/>
      </w:r>
      <w:r w:rsidRPr="00AB6253">
        <w:rPr>
          <w:rFonts w:ascii="Arial" w:hAnsi="Arial" w:cs="Arial"/>
          <w:lang w:val="en-US"/>
        </w:rPr>
        <w:t>OR</w:t>
      </w:r>
      <w:r>
        <w:rPr>
          <w:rFonts w:ascii="Arial" w:hAnsi="Arial" w:cs="Arial"/>
          <w:lang w:val="en-US"/>
        </w:rPr>
        <w:t xml:space="preserve"> total reads of a phylogenetic group of a sample in relation with the total read count of all phylogenetic groups of this sample, in percentage ?? what is better?</w:t>
      </w:r>
    </w:p>
  </w:comment>
  <w:comment w:id="623" w:author="Stefanie Glaeser" w:date="2021-03-03T16:59:00Z" w:initials="SG">
    <w:p w14:paraId="2E24980A" w14:textId="03588AC0" w:rsidR="009E243C" w:rsidRPr="009E243C" w:rsidRDefault="009E243C">
      <w:pPr>
        <w:pStyle w:val="Kommentartext"/>
      </w:pPr>
      <w:r>
        <w:rPr>
          <w:rStyle w:val="Kommentarzeichen"/>
        </w:rPr>
        <w:annotationRef/>
      </w:r>
      <w:r w:rsidRPr="009E243C">
        <w:t xml:space="preserve">Stefan: warum hat </w:t>
      </w:r>
      <w:proofErr w:type="spellStart"/>
      <w:r w:rsidRPr="009E243C">
        <w:t>Neo</w:t>
      </w:r>
      <w:proofErr w:type="spellEnd"/>
      <w:r w:rsidRPr="009E243C">
        <w:t xml:space="preserve"> nur einen Wert,</w:t>
      </w:r>
      <w:r>
        <w:t xml:space="preserve"> du hast doch </w:t>
      </w:r>
      <w:proofErr w:type="spellStart"/>
      <w:r>
        <w:t>indivuelle</w:t>
      </w:r>
      <w:proofErr w:type="spellEnd"/>
      <w:r>
        <w:t xml:space="preserve"> P </w:t>
      </w:r>
      <w:proofErr w:type="spellStart"/>
      <w:r>
        <w:t>werte</w:t>
      </w:r>
      <w:proofErr w:type="spellEnd"/>
      <w:r>
        <w:t xml:space="preserve"> für paarweise vergleiche. </w:t>
      </w:r>
      <w:proofErr w:type="spellStart"/>
      <w:r>
        <w:t>paarwise</w:t>
      </w:r>
      <w:proofErr w:type="spellEnd"/>
      <w:r>
        <w:t xml:space="preserve"> vergleiche  </w:t>
      </w:r>
    </w:p>
  </w:comment>
  <w:comment w:id="660" w:author="Stefanie Glaeser" w:date="2021-03-03T16:58:00Z" w:initials="SG">
    <w:p w14:paraId="3BE6D34E" w14:textId="4CFD872E" w:rsidR="009E243C" w:rsidRPr="009E243C" w:rsidRDefault="009E243C">
      <w:pPr>
        <w:pStyle w:val="Kommentartext"/>
        <w:rPr>
          <w:lang w:val="en-US"/>
        </w:rPr>
      </w:pPr>
      <w:r>
        <w:rPr>
          <w:rStyle w:val="Kommentarzeichen"/>
        </w:rPr>
        <w:annotationRef/>
      </w:r>
      <w:r w:rsidRPr="009E243C">
        <w:rPr>
          <w:lang w:val="en-US"/>
        </w:rPr>
        <w:t xml:space="preserve">Will be merged </w:t>
      </w:r>
    </w:p>
  </w:comment>
  <w:comment w:id="661" w:author="Stefanie Glaeser" w:date="2021-03-03T16:58:00Z" w:initials="SG">
    <w:p w14:paraId="73ED6C43" w14:textId="3D7DA32D" w:rsidR="009E243C" w:rsidRPr="009E243C" w:rsidRDefault="009E243C">
      <w:pPr>
        <w:pStyle w:val="Kommentartext"/>
        <w:rPr>
          <w:lang w:val="en-US"/>
        </w:rPr>
      </w:pPr>
      <w:r>
        <w:rPr>
          <w:rStyle w:val="Kommentarzeichen"/>
        </w:rPr>
        <w:annotationRef/>
      </w:r>
      <w:r w:rsidRPr="009E243C">
        <w:rPr>
          <w:lang w:val="en-US"/>
        </w:rPr>
        <w:t>Will be removed to supplement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E5F7DC" w15:done="0"/>
  <w15:commentEx w15:paraId="05704920" w15:done="0"/>
  <w15:commentEx w15:paraId="2E24980A" w15:done="0"/>
  <w15:commentEx w15:paraId="3BE6D34E" w15:done="0"/>
  <w15:commentEx w15:paraId="73ED6C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2AEDF" w16cex:dateUtc="2021-01-08T09:13:00Z"/>
  <w16cex:commentExtensible w16cex:durableId="22EA1BB0" w16cex:dateUtc="2020-08-21T0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E5F7DC" w16cid:durableId="23C10202"/>
  <w16cid:commentId w16cid:paraId="05704920" w16cid:durableId="22EA1BB0"/>
  <w16cid:commentId w16cid:paraId="2E24980A" w16cid:durableId="23EA3EF6"/>
  <w16cid:commentId w16cid:paraId="3BE6D34E" w16cid:durableId="23EA3ED2"/>
  <w16cid:commentId w16cid:paraId="73ED6C43" w16cid:durableId="23EA3E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1C3AE" w14:textId="77777777" w:rsidR="008A4065" w:rsidRDefault="008A4065" w:rsidP="008D0B3A">
      <w:r>
        <w:separator/>
      </w:r>
    </w:p>
  </w:endnote>
  <w:endnote w:type="continuationSeparator" w:id="0">
    <w:p w14:paraId="3C64BB2F" w14:textId="77777777" w:rsidR="008A4065" w:rsidRDefault="008A4065" w:rsidP="008D0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altName w:val="Arial"/>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4D73E" w14:textId="77777777" w:rsidR="008A4065" w:rsidRDefault="008A4065" w:rsidP="008D0B3A">
      <w:r>
        <w:separator/>
      </w:r>
    </w:p>
  </w:footnote>
  <w:footnote w:type="continuationSeparator" w:id="0">
    <w:p w14:paraId="3A2BD0B7" w14:textId="77777777" w:rsidR="008A4065" w:rsidRDefault="008A4065" w:rsidP="008D0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0298F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4C0AC8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322705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2E2E07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8823E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341EE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0E57B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AA47BC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E6F73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804B54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F0204F"/>
    <w:multiLevelType w:val="hybridMultilevel"/>
    <w:tmpl w:val="11B83EB0"/>
    <w:lvl w:ilvl="0" w:tplc="B582AB88">
      <w:start w:val="5"/>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B8754E"/>
    <w:multiLevelType w:val="hybridMultilevel"/>
    <w:tmpl w:val="E5D265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1907B5B"/>
    <w:multiLevelType w:val="hybridMultilevel"/>
    <w:tmpl w:val="7D40726A"/>
    <w:lvl w:ilvl="0" w:tplc="2F94CBD0">
      <w:start w:val="1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A40AED"/>
    <w:multiLevelType w:val="multilevel"/>
    <w:tmpl w:val="A49C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5A7030"/>
    <w:multiLevelType w:val="hybridMultilevel"/>
    <w:tmpl w:val="331E8022"/>
    <w:lvl w:ilvl="0" w:tplc="11928CDA">
      <w:start w:val="1"/>
      <w:numFmt w:val="bullet"/>
      <w:lvlText w:val="•"/>
      <w:lvlJc w:val="left"/>
      <w:pPr>
        <w:tabs>
          <w:tab w:val="num" w:pos="720"/>
        </w:tabs>
        <w:ind w:left="720" w:hanging="360"/>
      </w:pPr>
      <w:rPr>
        <w:rFonts w:ascii="Arial" w:hAnsi="Arial" w:hint="default"/>
      </w:rPr>
    </w:lvl>
    <w:lvl w:ilvl="1" w:tplc="FCB0897A">
      <w:numFmt w:val="none"/>
      <w:lvlText w:val=""/>
      <w:lvlJc w:val="left"/>
      <w:pPr>
        <w:tabs>
          <w:tab w:val="num" w:pos="360"/>
        </w:tabs>
      </w:pPr>
    </w:lvl>
    <w:lvl w:ilvl="2" w:tplc="9E523D5E">
      <w:start w:val="1"/>
      <w:numFmt w:val="bullet"/>
      <w:lvlText w:val="•"/>
      <w:lvlJc w:val="left"/>
      <w:pPr>
        <w:tabs>
          <w:tab w:val="num" w:pos="2160"/>
        </w:tabs>
        <w:ind w:left="2160" w:hanging="360"/>
      </w:pPr>
      <w:rPr>
        <w:rFonts w:ascii="Arial" w:hAnsi="Arial" w:hint="default"/>
      </w:rPr>
    </w:lvl>
    <w:lvl w:ilvl="3" w:tplc="BD526DB4" w:tentative="1">
      <w:start w:val="1"/>
      <w:numFmt w:val="bullet"/>
      <w:lvlText w:val="•"/>
      <w:lvlJc w:val="left"/>
      <w:pPr>
        <w:tabs>
          <w:tab w:val="num" w:pos="2880"/>
        </w:tabs>
        <w:ind w:left="2880" w:hanging="360"/>
      </w:pPr>
      <w:rPr>
        <w:rFonts w:ascii="Arial" w:hAnsi="Arial" w:hint="default"/>
      </w:rPr>
    </w:lvl>
    <w:lvl w:ilvl="4" w:tplc="02A6EC3C" w:tentative="1">
      <w:start w:val="1"/>
      <w:numFmt w:val="bullet"/>
      <w:lvlText w:val="•"/>
      <w:lvlJc w:val="left"/>
      <w:pPr>
        <w:tabs>
          <w:tab w:val="num" w:pos="3600"/>
        </w:tabs>
        <w:ind w:left="3600" w:hanging="360"/>
      </w:pPr>
      <w:rPr>
        <w:rFonts w:ascii="Arial" w:hAnsi="Arial" w:hint="default"/>
      </w:rPr>
    </w:lvl>
    <w:lvl w:ilvl="5" w:tplc="5D6C56E6" w:tentative="1">
      <w:start w:val="1"/>
      <w:numFmt w:val="bullet"/>
      <w:lvlText w:val="•"/>
      <w:lvlJc w:val="left"/>
      <w:pPr>
        <w:tabs>
          <w:tab w:val="num" w:pos="4320"/>
        </w:tabs>
        <w:ind w:left="4320" w:hanging="360"/>
      </w:pPr>
      <w:rPr>
        <w:rFonts w:ascii="Arial" w:hAnsi="Arial" w:hint="default"/>
      </w:rPr>
    </w:lvl>
    <w:lvl w:ilvl="6" w:tplc="135AA1A2" w:tentative="1">
      <w:start w:val="1"/>
      <w:numFmt w:val="bullet"/>
      <w:lvlText w:val="•"/>
      <w:lvlJc w:val="left"/>
      <w:pPr>
        <w:tabs>
          <w:tab w:val="num" w:pos="5040"/>
        </w:tabs>
        <w:ind w:left="5040" w:hanging="360"/>
      </w:pPr>
      <w:rPr>
        <w:rFonts w:ascii="Arial" w:hAnsi="Arial" w:hint="default"/>
      </w:rPr>
    </w:lvl>
    <w:lvl w:ilvl="7" w:tplc="48EAC858" w:tentative="1">
      <w:start w:val="1"/>
      <w:numFmt w:val="bullet"/>
      <w:lvlText w:val="•"/>
      <w:lvlJc w:val="left"/>
      <w:pPr>
        <w:tabs>
          <w:tab w:val="num" w:pos="5760"/>
        </w:tabs>
        <w:ind w:left="5760" w:hanging="360"/>
      </w:pPr>
      <w:rPr>
        <w:rFonts w:ascii="Arial" w:hAnsi="Arial" w:hint="default"/>
      </w:rPr>
    </w:lvl>
    <w:lvl w:ilvl="8" w:tplc="62221A9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EF17FEE"/>
    <w:multiLevelType w:val="hybridMultilevel"/>
    <w:tmpl w:val="530EB300"/>
    <w:lvl w:ilvl="0" w:tplc="23AE4FA2">
      <w:start w:val="1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076BB8"/>
    <w:multiLevelType w:val="hybridMultilevel"/>
    <w:tmpl w:val="ADDAF474"/>
    <w:lvl w:ilvl="0" w:tplc="B13CDF58">
      <w:start w:val="1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BD77167"/>
    <w:multiLevelType w:val="hybridMultilevel"/>
    <w:tmpl w:val="78385B9A"/>
    <w:lvl w:ilvl="0" w:tplc="904E929A">
      <w:start w:val="1"/>
      <w:numFmt w:val="decimal"/>
      <w:lvlText w:val="%1)"/>
      <w:lvlJc w:val="left"/>
      <w:pPr>
        <w:ind w:left="360" w:hanging="360"/>
      </w:pPr>
      <w:rPr>
        <w:rFonts w:hint="default"/>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740125A3"/>
    <w:multiLevelType w:val="hybridMultilevel"/>
    <w:tmpl w:val="8410F0A8"/>
    <w:lvl w:ilvl="0" w:tplc="04070011">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7DE059DB"/>
    <w:multiLevelType w:val="hybridMultilevel"/>
    <w:tmpl w:val="2EF27C7C"/>
    <w:lvl w:ilvl="0" w:tplc="EA50C0E2">
      <w:start w:val="1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18"/>
  </w:num>
  <w:num w:numId="13">
    <w:abstractNumId w:val="11"/>
  </w:num>
  <w:num w:numId="14">
    <w:abstractNumId w:val="17"/>
  </w:num>
  <w:num w:numId="15">
    <w:abstractNumId w:val="15"/>
  </w:num>
  <w:num w:numId="16">
    <w:abstractNumId w:val="16"/>
  </w:num>
  <w:num w:numId="17">
    <w:abstractNumId w:val="19"/>
  </w:num>
  <w:num w:numId="18">
    <w:abstractNumId w:val="12"/>
  </w:num>
  <w:num w:numId="19">
    <w:abstractNumId w:val="13"/>
  </w:num>
  <w:num w:numId="2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oklis">
    <w15:presenceInfo w15:providerId="None" w15:userId="Neoklis"/>
  </w15:person>
  <w15:person w15:author="Stefanie Glaeser">
    <w15:presenceInfo w15:providerId="None" w15:userId="Stefanie Glaeser"/>
  </w15:person>
  <w15:person w15:author="Neoklis.Apostolopoulos@vetmed.uni-giessen.de">
    <w15:presenceInfo w15:providerId="None" w15:userId="Neoklis.Apostolopoulos@vetmed.uni-giessen.de"/>
  </w15:person>
  <w15:person w15:author="Neoklis Apostolopoulos">
    <w15:presenceInfo w15:providerId="Windows Live" w15:userId="2485bb7471de2e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trackRevisions/>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Q1NjGxMDGytDA1MzdW0lEKTi0uzszPAykwM64FAMcuo74tAAAA"/>
  </w:docVars>
  <w:rsids>
    <w:rsidRoot w:val="001D51B8"/>
    <w:rsid w:val="000001AA"/>
    <w:rsid w:val="00001892"/>
    <w:rsid w:val="000031D5"/>
    <w:rsid w:val="00005C0E"/>
    <w:rsid w:val="00005F54"/>
    <w:rsid w:val="00007658"/>
    <w:rsid w:val="00007756"/>
    <w:rsid w:val="000079C6"/>
    <w:rsid w:val="00007BC3"/>
    <w:rsid w:val="00007F1D"/>
    <w:rsid w:val="000100F6"/>
    <w:rsid w:val="000101FB"/>
    <w:rsid w:val="00010B38"/>
    <w:rsid w:val="000110C5"/>
    <w:rsid w:val="00011688"/>
    <w:rsid w:val="000117D2"/>
    <w:rsid w:val="00011ACB"/>
    <w:rsid w:val="00012A70"/>
    <w:rsid w:val="00012DEB"/>
    <w:rsid w:val="00013B70"/>
    <w:rsid w:val="000141DB"/>
    <w:rsid w:val="00014351"/>
    <w:rsid w:val="00014897"/>
    <w:rsid w:val="0001518E"/>
    <w:rsid w:val="0001557C"/>
    <w:rsid w:val="0001639C"/>
    <w:rsid w:val="000166D6"/>
    <w:rsid w:val="00016822"/>
    <w:rsid w:val="00016AF7"/>
    <w:rsid w:val="0001731F"/>
    <w:rsid w:val="0002058D"/>
    <w:rsid w:val="000205F0"/>
    <w:rsid w:val="000209FF"/>
    <w:rsid w:val="00021076"/>
    <w:rsid w:val="000218C1"/>
    <w:rsid w:val="000219D0"/>
    <w:rsid w:val="00021BDB"/>
    <w:rsid w:val="000232FA"/>
    <w:rsid w:val="00023533"/>
    <w:rsid w:val="000239CF"/>
    <w:rsid w:val="00024226"/>
    <w:rsid w:val="00024493"/>
    <w:rsid w:val="000244F6"/>
    <w:rsid w:val="00024899"/>
    <w:rsid w:val="00025055"/>
    <w:rsid w:val="00025487"/>
    <w:rsid w:val="00025936"/>
    <w:rsid w:val="00025FEE"/>
    <w:rsid w:val="0002638B"/>
    <w:rsid w:val="0002675F"/>
    <w:rsid w:val="00026BF0"/>
    <w:rsid w:val="00026D89"/>
    <w:rsid w:val="0002758B"/>
    <w:rsid w:val="00031915"/>
    <w:rsid w:val="00031B79"/>
    <w:rsid w:val="00031BDE"/>
    <w:rsid w:val="00031C21"/>
    <w:rsid w:val="0003292F"/>
    <w:rsid w:val="000334C5"/>
    <w:rsid w:val="00033D2D"/>
    <w:rsid w:val="00034311"/>
    <w:rsid w:val="00034963"/>
    <w:rsid w:val="000368E4"/>
    <w:rsid w:val="00036A6A"/>
    <w:rsid w:val="000370A7"/>
    <w:rsid w:val="000372E5"/>
    <w:rsid w:val="00037FCC"/>
    <w:rsid w:val="00040324"/>
    <w:rsid w:val="00040538"/>
    <w:rsid w:val="00040542"/>
    <w:rsid w:val="000407DD"/>
    <w:rsid w:val="00040A5E"/>
    <w:rsid w:val="00040B48"/>
    <w:rsid w:val="00040DFF"/>
    <w:rsid w:val="000413A8"/>
    <w:rsid w:val="0004150F"/>
    <w:rsid w:val="00041831"/>
    <w:rsid w:val="00041E81"/>
    <w:rsid w:val="0004237D"/>
    <w:rsid w:val="00042CBA"/>
    <w:rsid w:val="00043AA6"/>
    <w:rsid w:val="00044A4D"/>
    <w:rsid w:val="00045082"/>
    <w:rsid w:val="00045725"/>
    <w:rsid w:val="0004588A"/>
    <w:rsid w:val="00045FD4"/>
    <w:rsid w:val="00046FAA"/>
    <w:rsid w:val="0004758F"/>
    <w:rsid w:val="00050023"/>
    <w:rsid w:val="00050E60"/>
    <w:rsid w:val="00050EC3"/>
    <w:rsid w:val="00050F41"/>
    <w:rsid w:val="000516D9"/>
    <w:rsid w:val="00051A5F"/>
    <w:rsid w:val="00052AF9"/>
    <w:rsid w:val="00052D13"/>
    <w:rsid w:val="00052D33"/>
    <w:rsid w:val="0005340B"/>
    <w:rsid w:val="00053539"/>
    <w:rsid w:val="00053FA9"/>
    <w:rsid w:val="0005449D"/>
    <w:rsid w:val="00054873"/>
    <w:rsid w:val="000548AE"/>
    <w:rsid w:val="00054EDC"/>
    <w:rsid w:val="000553D5"/>
    <w:rsid w:val="00055CD2"/>
    <w:rsid w:val="00055CF3"/>
    <w:rsid w:val="00055F87"/>
    <w:rsid w:val="00056056"/>
    <w:rsid w:val="00056E26"/>
    <w:rsid w:val="00060312"/>
    <w:rsid w:val="0006037B"/>
    <w:rsid w:val="0006211A"/>
    <w:rsid w:val="00063137"/>
    <w:rsid w:val="0006321B"/>
    <w:rsid w:val="00064079"/>
    <w:rsid w:val="00064105"/>
    <w:rsid w:val="00064CBD"/>
    <w:rsid w:val="00064DEE"/>
    <w:rsid w:val="000656E2"/>
    <w:rsid w:val="00065E19"/>
    <w:rsid w:val="00066409"/>
    <w:rsid w:val="000665C1"/>
    <w:rsid w:val="0006741D"/>
    <w:rsid w:val="000675D2"/>
    <w:rsid w:val="000707BE"/>
    <w:rsid w:val="00071585"/>
    <w:rsid w:val="000716DE"/>
    <w:rsid w:val="000718D7"/>
    <w:rsid w:val="000724D0"/>
    <w:rsid w:val="000729DF"/>
    <w:rsid w:val="00073299"/>
    <w:rsid w:val="000734DE"/>
    <w:rsid w:val="000747E6"/>
    <w:rsid w:val="0007488A"/>
    <w:rsid w:val="00076192"/>
    <w:rsid w:val="0007632C"/>
    <w:rsid w:val="00076380"/>
    <w:rsid w:val="000764A4"/>
    <w:rsid w:val="0007688D"/>
    <w:rsid w:val="0007736E"/>
    <w:rsid w:val="00080D52"/>
    <w:rsid w:val="00081599"/>
    <w:rsid w:val="00081616"/>
    <w:rsid w:val="00081CC1"/>
    <w:rsid w:val="00082079"/>
    <w:rsid w:val="00082995"/>
    <w:rsid w:val="000831A2"/>
    <w:rsid w:val="00083612"/>
    <w:rsid w:val="00084FA2"/>
    <w:rsid w:val="00085C08"/>
    <w:rsid w:val="000867EB"/>
    <w:rsid w:val="000879A4"/>
    <w:rsid w:val="000922C3"/>
    <w:rsid w:val="00093349"/>
    <w:rsid w:val="000936C5"/>
    <w:rsid w:val="00093B2F"/>
    <w:rsid w:val="00093F46"/>
    <w:rsid w:val="0009593B"/>
    <w:rsid w:val="00096B8E"/>
    <w:rsid w:val="000978DA"/>
    <w:rsid w:val="000A2BCF"/>
    <w:rsid w:val="000A2D96"/>
    <w:rsid w:val="000A2E66"/>
    <w:rsid w:val="000A3B9F"/>
    <w:rsid w:val="000A4620"/>
    <w:rsid w:val="000A4D67"/>
    <w:rsid w:val="000A5170"/>
    <w:rsid w:val="000A6331"/>
    <w:rsid w:val="000A64E1"/>
    <w:rsid w:val="000A6C83"/>
    <w:rsid w:val="000A7397"/>
    <w:rsid w:val="000A7A64"/>
    <w:rsid w:val="000A7C3D"/>
    <w:rsid w:val="000B0445"/>
    <w:rsid w:val="000B097A"/>
    <w:rsid w:val="000B1127"/>
    <w:rsid w:val="000B1550"/>
    <w:rsid w:val="000B24EF"/>
    <w:rsid w:val="000B27F2"/>
    <w:rsid w:val="000B291F"/>
    <w:rsid w:val="000B2A8C"/>
    <w:rsid w:val="000B37E3"/>
    <w:rsid w:val="000B3C20"/>
    <w:rsid w:val="000B3EEC"/>
    <w:rsid w:val="000B4059"/>
    <w:rsid w:val="000B4868"/>
    <w:rsid w:val="000B4AEC"/>
    <w:rsid w:val="000B54E7"/>
    <w:rsid w:val="000B60D4"/>
    <w:rsid w:val="000B6E12"/>
    <w:rsid w:val="000B7C61"/>
    <w:rsid w:val="000B7C65"/>
    <w:rsid w:val="000C01C5"/>
    <w:rsid w:val="000C1A72"/>
    <w:rsid w:val="000C2595"/>
    <w:rsid w:val="000C27E1"/>
    <w:rsid w:val="000C2829"/>
    <w:rsid w:val="000C2B33"/>
    <w:rsid w:val="000C3307"/>
    <w:rsid w:val="000C3348"/>
    <w:rsid w:val="000C3534"/>
    <w:rsid w:val="000C45EF"/>
    <w:rsid w:val="000C4B8A"/>
    <w:rsid w:val="000C4D70"/>
    <w:rsid w:val="000C522F"/>
    <w:rsid w:val="000C5460"/>
    <w:rsid w:val="000C55C2"/>
    <w:rsid w:val="000C5CDF"/>
    <w:rsid w:val="000C5DCC"/>
    <w:rsid w:val="000C6DA4"/>
    <w:rsid w:val="000C75C9"/>
    <w:rsid w:val="000C7839"/>
    <w:rsid w:val="000D01E1"/>
    <w:rsid w:val="000D04FD"/>
    <w:rsid w:val="000D08D9"/>
    <w:rsid w:val="000D0C6C"/>
    <w:rsid w:val="000D0D67"/>
    <w:rsid w:val="000D1703"/>
    <w:rsid w:val="000D1D17"/>
    <w:rsid w:val="000D1FD9"/>
    <w:rsid w:val="000D2414"/>
    <w:rsid w:val="000D3514"/>
    <w:rsid w:val="000D3E6C"/>
    <w:rsid w:val="000D4074"/>
    <w:rsid w:val="000D44A3"/>
    <w:rsid w:val="000D48A4"/>
    <w:rsid w:val="000D5098"/>
    <w:rsid w:val="000D5229"/>
    <w:rsid w:val="000D5233"/>
    <w:rsid w:val="000D5250"/>
    <w:rsid w:val="000D529A"/>
    <w:rsid w:val="000D60D3"/>
    <w:rsid w:val="000D664E"/>
    <w:rsid w:val="000D6E4A"/>
    <w:rsid w:val="000D7AFA"/>
    <w:rsid w:val="000E0E11"/>
    <w:rsid w:val="000E0EE7"/>
    <w:rsid w:val="000E19C5"/>
    <w:rsid w:val="000E21D6"/>
    <w:rsid w:val="000E228F"/>
    <w:rsid w:val="000E269C"/>
    <w:rsid w:val="000E39A4"/>
    <w:rsid w:val="000E3B97"/>
    <w:rsid w:val="000E43F6"/>
    <w:rsid w:val="000E46DE"/>
    <w:rsid w:val="000E5898"/>
    <w:rsid w:val="000E7021"/>
    <w:rsid w:val="000E7594"/>
    <w:rsid w:val="000F03D5"/>
    <w:rsid w:val="000F0B97"/>
    <w:rsid w:val="000F0D07"/>
    <w:rsid w:val="000F0DC1"/>
    <w:rsid w:val="000F1DC3"/>
    <w:rsid w:val="000F2607"/>
    <w:rsid w:val="000F2AA5"/>
    <w:rsid w:val="000F3C05"/>
    <w:rsid w:val="000F478F"/>
    <w:rsid w:val="000F4976"/>
    <w:rsid w:val="000F58A2"/>
    <w:rsid w:val="000F7326"/>
    <w:rsid w:val="000F78AD"/>
    <w:rsid w:val="000F7F38"/>
    <w:rsid w:val="00100988"/>
    <w:rsid w:val="00100B0B"/>
    <w:rsid w:val="00101418"/>
    <w:rsid w:val="00101F2A"/>
    <w:rsid w:val="001021C0"/>
    <w:rsid w:val="001022C4"/>
    <w:rsid w:val="00102ACC"/>
    <w:rsid w:val="00102F89"/>
    <w:rsid w:val="001030D9"/>
    <w:rsid w:val="0010325E"/>
    <w:rsid w:val="00103858"/>
    <w:rsid w:val="001038FE"/>
    <w:rsid w:val="001039A0"/>
    <w:rsid w:val="00103C7D"/>
    <w:rsid w:val="00103EF5"/>
    <w:rsid w:val="00104925"/>
    <w:rsid w:val="00104D68"/>
    <w:rsid w:val="001051B7"/>
    <w:rsid w:val="001057D5"/>
    <w:rsid w:val="00106913"/>
    <w:rsid w:val="001075ED"/>
    <w:rsid w:val="001078AD"/>
    <w:rsid w:val="0011156A"/>
    <w:rsid w:val="0011177D"/>
    <w:rsid w:val="00111B25"/>
    <w:rsid w:val="0011284F"/>
    <w:rsid w:val="00112FBB"/>
    <w:rsid w:val="00113370"/>
    <w:rsid w:val="00113434"/>
    <w:rsid w:val="001152CC"/>
    <w:rsid w:val="00115748"/>
    <w:rsid w:val="001162F8"/>
    <w:rsid w:val="00117315"/>
    <w:rsid w:val="00117544"/>
    <w:rsid w:val="0011777F"/>
    <w:rsid w:val="00117EAB"/>
    <w:rsid w:val="00120133"/>
    <w:rsid w:val="0012051C"/>
    <w:rsid w:val="00121503"/>
    <w:rsid w:val="00121BC1"/>
    <w:rsid w:val="00121F97"/>
    <w:rsid w:val="001223D7"/>
    <w:rsid w:val="001227F1"/>
    <w:rsid w:val="00122BD4"/>
    <w:rsid w:val="00122DB8"/>
    <w:rsid w:val="00122FDA"/>
    <w:rsid w:val="00124EA3"/>
    <w:rsid w:val="001250AF"/>
    <w:rsid w:val="00125A0B"/>
    <w:rsid w:val="001260D4"/>
    <w:rsid w:val="001268F7"/>
    <w:rsid w:val="00126B5C"/>
    <w:rsid w:val="00126F81"/>
    <w:rsid w:val="0012760B"/>
    <w:rsid w:val="001279AE"/>
    <w:rsid w:val="00127EA7"/>
    <w:rsid w:val="00130075"/>
    <w:rsid w:val="00130905"/>
    <w:rsid w:val="00130EF8"/>
    <w:rsid w:val="0013123A"/>
    <w:rsid w:val="00131415"/>
    <w:rsid w:val="001316FB"/>
    <w:rsid w:val="00131870"/>
    <w:rsid w:val="00132085"/>
    <w:rsid w:val="00132FEE"/>
    <w:rsid w:val="00133608"/>
    <w:rsid w:val="0013497F"/>
    <w:rsid w:val="00134CD8"/>
    <w:rsid w:val="00134FF1"/>
    <w:rsid w:val="001353DE"/>
    <w:rsid w:val="00135F7B"/>
    <w:rsid w:val="001363FF"/>
    <w:rsid w:val="00136572"/>
    <w:rsid w:val="001366F1"/>
    <w:rsid w:val="001369BC"/>
    <w:rsid w:val="001374E5"/>
    <w:rsid w:val="0013752F"/>
    <w:rsid w:val="0013778F"/>
    <w:rsid w:val="00137A5B"/>
    <w:rsid w:val="00137B01"/>
    <w:rsid w:val="00140649"/>
    <w:rsid w:val="00140B84"/>
    <w:rsid w:val="00140E84"/>
    <w:rsid w:val="00141D75"/>
    <w:rsid w:val="001422D9"/>
    <w:rsid w:val="001432AF"/>
    <w:rsid w:val="00143354"/>
    <w:rsid w:val="001441EF"/>
    <w:rsid w:val="00144256"/>
    <w:rsid w:val="00144FE2"/>
    <w:rsid w:val="0014506D"/>
    <w:rsid w:val="001450A4"/>
    <w:rsid w:val="00147465"/>
    <w:rsid w:val="00147592"/>
    <w:rsid w:val="00147639"/>
    <w:rsid w:val="00147A68"/>
    <w:rsid w:val="00147C4C"/>
    <w:rsid w:val="001508D2"/>
    <w:rsid w:val="001513E5"/>
    <w:rsid w:val="00152756"/>
    <w:rsid w:val="00152859"/>
    <w:rsid w:val="00152C1D"/>
    <w:rsid w:val="001536D1"/>
    <w:rsid w:val="00153C09"/>
    <w:rsid w:val="00153F1A"/>
    <w:rsid w:val="001540BF"/>
    <w:rsid w:val="00154DCE"/>
    <w:rsid w:val="001550A0"/>
    <w:rsid w:val="0015522F"/>
    <w:rsid w:val="00157D5B"/>
    <w:rsid w:val="00157E9E"/>
    <w:rsid w:val="00160098"/>
    <w:rsid w:val="00160280"/>
    <w:rsid w:val="001603F7"/>
    <w:rsid w:val="001617FC"/>
    <w:rsid w:val="0016192C"/>
    <w:rsid w:val="00161BAA"/>
    <w:rsid w:val="00162376"/>
    <w:rsid w:val="0016273E"/>
    <w:rsid w:val="00163BC7"/>
    <w:rsid w:val="00163D84"/>
    <w:rsid w:val="00164BE1"/>
    <w:rsid w:val="00164CEC"/>
    <w:rsid w:val="00164FBC"/>
    <w:rsid w:val="00165C84"/>
    <w:rsid w:val="00165D21"/>
    <w:rsid w:val="00165F80"/>
    <w:rsid w:val="0016631B"/>
    <w:rsid w:val="0016767E"/>
    <w:rsid w:val="001677CE"/>
    <w:rsid w:val="00170ED8"/>
    <w:rsid w:val="00171E82"/>
    <w:rsid w:val="00171FAB"/>
    <w:rsid w:val="00172306"/>
    <w:rsid w:val="0017305F"/>
    <w:rsid w:val="00173BAF"/>
    <w:rsid w:val="00173EAB"/>
    <w:rsid w:val="00173FA0"/>
    <w:rsid w:val="0017468A"/>
    <w:rsid w:val="0017483D"/>
    <w:rsid w:val="001757D4"/>
    <w:rsid w:val="00175BF0"/>
    <w:rsid w:val="0017693C"/>
    <w:rsid w:val="00176EA7"/>
    <w:rsid w:val="00177179"/>
    <w:rsid w:val="001777B1"/>
    <w:rsid w:val="001777F2"/>
    <w:rsid w:val="00177E91"/>
    <w:rsid w:val="00180536"/>
    <w:rsid w:val="00180B44"/>
    <w:rsid w:val="00181755"/>
    <w:rsid w:val="001820AA"/>
    <w:rsid w:val="001834B0"/>
    <w:rsid w:val="00184425"/>
    <w:rsid w:val="001852FE"/>
    <w:rsid w:val="00186E85"/>
    <w:rsid w:val="00186FB6"/>
    <w:rsid w:val="0018761C"/>
    <w:rsid w:val="00187BD3"/>
    <w:rsid w:val="001902A2"/>
    <w:rsid w:val="00190FB0"/>
    <w:rsid w:val="001910A8"/>
    <w:rsid w:val="00191113"/>
    <w:rsid w:val="0019121E"/>
    <w:rsid w:val="00191479"/>
    <w:rsid w:val="001919DA"/>
    <w:rsid w:val="0019202F"/>
    <w:rsid w:val="001931D3"/>
    <w:rsid w:val="00193695"/>
    <w:rsid w:val="00193796"/>
    <w:rsid w:val="00194CAE"/>
    <w:rsid w:val="00195A1A"/>
    <w:rsid w:val="00195A43"/>
    <w:rsid w:val="00195A49"/>
    <w:rsid w:val="00195D79"/>
    <w:rsid w:val="00196258"/>
    <w:rsid w:val="00196262"/>
    <w:rsid w:val="0019632E"/>
    <w:rsid w:val="00196437"/>
    <w:rsid w:val="001972FE"/>
    <w:rsid w:val="00197EE1"/>
    <w:rsid w:val="001A0B73"/>
    <w:rsid w:val="001A0FD0"/>
    <w:rsid w:val="001A154F"/>
    <w:rsid w:val="001A240A"/>
    <w:rsid w:val="001A24DC"/>
    <w:rsid w:val="001A38D6"/>
    <w:rsid w:val="001A3CC5"/>
    <w:rsid w:val="001A4D33"/>
    <w:rsid w:val="001A567C"/>
    <w:rsid w:val="001A59FC"/>
    <w:rsid w:val="001A6DF2"/>
    <w:rsid w:val="001A71E2"/>
    <w:rsid w:val="001A7786"/>
    <w:rsid w:val="001A7C17"/>
    <w:rsid w:val="001B1F6E"/>
    <w:rsid w:val="001B2683"/>
    <w:rsid w:val="001B29B9"/>
    <w:rsid w:val="001B29C4"/>
    <w:rsid w:val="001B2A15"/>
    <w:rsid w:val="001B31F1"/>
    <w:rsid w:val="001B3475"/>
    <w:rsid w:val="001B42B8"/>
    <w:rsid w:val="001B43E3"/>
    <w:rsid w:val="001B55FD"/>
    <w:rsid w:val="001B6029"/>
    <w:rsid w:val="001B7A77"/>
    <w:rsid w:val="001C0587"/>
    <w:rsid w:val="001C0D66"/>
    <w:rsid w:val="001C20BF"/>
    <w:rsid w:val="001C23B2"/>
    <w:rsid w:val="001C2717"/>
    <w:rsid w:val="001C2E1E"/>
    <w:rsid w:val="001C3958"/>
    <w:rsid w:val="001C3C36"/>
    <w:rsid w:val="001C3FC6"/>
    <w:rsid w:val="001C5048"/>
    <w:rsid w:val="001C544F"/>
    <w:rsid w:val="001C5752"/>
    <w:rsid w:val="001C683B"/>
    <w:rsid w:val="001C74BD"/>
    <w:rsid w:val="001D0054"/>
    <w:rsid w:val="001D170E"/>
    <w:rsid w:val="001D1EDD"/>
    <w:rsid w:val="001D253A"/>
    <w:rsid w:val="001D25FD"/>
    <w:rsid w:val="001D2898"/>
    <w:rsid w:val="001D2C77"/>
    <w:rsid w:val="001D2F2D"/>
    <w:rsid w:val="001D3282"/>
    <w:rsid w:val="001D5179"/>
    <w:rsid w:val="001D51B8"/>
    <w:rsid w:val="001D56E1"/>
    <w:rsid w:val="001D573C"/>
    <w:rsid w:val="001D5963"/>
    <w:rsid w:val="001D597E"/>
    <w:rsid w:val="001D5C99"/>
    <w:rsid w:val="001D624C"/>
    <w:rsid w:val="001D64AF"/>
    <w:rsid w:val="001D6904"/>
    <w:rsid w:val="001D7805"/>
    <w:rsid w:val="001E09A7"/>
    <w:rsid w:val="001E0BCC"/>
    <w:rsid w:val="001E1961"/>
    <w:rsid w:val="001E1E88"/>
    <w:rsid w:val="001E2AF7"/>
    <w:rsid w:val="001E2B67"/>
    <w:rsid w:val="001E302E"/>
    <w:rsid w:val="001E3471"/>
    <w:rsid w:val="001E3555"/>
    <w:rsid w:val="001E3E8F"/>
    <w:rsid w:val="001E4584"/>
    <w:rsid w:val="001E586B"/>
    <w:rsid w:val="001E5A73"/>
    <w:rsid w:val="001E6131"/>
    <w:rsid w:val="001E70E3"/>
    <w:rsid w:val="001E7227"/>
    <w:rsid w:val="001E7515"/>
    <w:rsid w:val="001E7882"/>
    <w:rsid w:val="001E7C78"/>
    <w:rsid w:val="001F05DF"/>
    <w:rsid w:val="001F254D"/>
    <w:rsid w:val="001F2C69"/>
    <w:rsid w:val="001F2E51"/>
    <w:rsid w:val="001F3B05"/>
    <w:rsid w:val="001F3E05"/>
    <w:rsid w:val="001F42C3"/>
    <w:rsid w:val="001F498C"/>
    <w:rsid w:val="001F4A1A"/>
    <w:rsid w:val="001F5288"/>
    <w:rsid w:val="001F5B55"/>
    <w:rsid w:val="001F5CEA"/>
    <w:rsid w:val="001F60B9"/>
    <w:rsid w:val="001F61B9"/>
    <w:rsid w:val="001F631A"/>
    <w:rsid w:val="001F654E"/>
    <w:rsid w:val="001F6720"/>
    <w:rsid w:val="001F6C8C"/>
    <w:rsid w:val="001F767E"/>
    <w:rsid w:val="001F76E4"/>
    <w:rsid w:val="001F7C31"/>
    <w:rsid w:val="00200FE5"/>
    <w:rsid w:val="002017A8"/>
    <w:rsid w:val="0020185B"/>
    <w:rsid w:val="00201A80"/>
    <w:rsid w:val="00201EB2"/>
    <w:rsid w:val="0020216F"/>
    <w:rsid w:val="002022FB"/>
    <w:rsid w:val="00202351"/>
    <w:rsid w:val="00202708"/>
    <w:rsid w:val="00203445"/>
    <w:rsid w:val="002036C0"/>
    <w:rsid w:val="00203B5A"/>
    <w:rsid w:val="00204F95"/>
    <w:rsid w:val="00206AE4"/>
    <w:rsid w:val="00206C46"/>
    <w:rsid w:val="002108A6"/>
    <w:rsid w:val="002113AD"/>
    <w:rsid w:val="00211AF8"/>
    <w:rsid w:val="0021252F"/>
    <w:rsid w:val="00212797"/>
    <w:rsid w:val="0021294C"/>
    <w:rsid w:val="00213A28"/>
    <w:rsid w:val="00213BCB"/>
    <w:rsid w:val="00214EC2"/>
    <w:rsid w:val="00214FAE"/>
    <w:rsid w:val="002151FB"/>
    <w:rsid w:val="00215858"/>
    <w:rsid w:val="00216156"/>
    <w:rsid w:val="00220388"/>
    <w:rsid w:val="00220A05"/>
    <w:rsid w:val="00221E1D"/>
    <w:rsid w:val="002229A7"/>
    <w:rsid w:val="00222B42"/>
    <w:rsid w:val="00222CF0"/>
    <w:rsid w:val="00222EFE"/>
    <w:rsid w:val="00224A8F"/>
    <w:rsid w:val="002253DB"/>
    <w:rsid w:val="002262C8"/>
    <w:rsid w:val="00226F37"/>
    <w:rsid w:val="00230426"/>
    <w:rsid w:val="0023069D"/>
    <w:rsid w:val="002306AE"/>
    <w:rsid w:val="00230E37"/>
    <w:rsid w:val="00230F30"/>
    <w:rsid w:val="0023111A"/>
    <w:rsid w:val="00231426"/>
    <w:rsid w:val="00231F1D"/>
    <w:rsid w:val="00232A4E"/>
    <w:rsid w:val="0023307F"/>
    <w:rsid w:val="00233E3C"/>
    <w:rsid w:val="00234C5E"/>
    <w:rsid w:val="002356C3"/>
    <w:rsid w:val="00236352"/>
    <w:rsid w:val="00236952"/>
    <w:rsid w:val="00236953"/>
    <w:rsid w:val="002373BD"/>
    <w:rsid w:val="00240725"/>
    <w:rsid w:val="00240FEB"/>
    <w:rsid w:val="00241A23"/>
    <w:rsid w:val="00241E04"/>
    <w:rsid w:val="00242358"/>
    <w:rsid w:val="002428B8"/>
    <w:rsid w:val="00242EE4"/>
    <w:rsid w:val="0024433A"/>
    <w:rsid w:val="00244CD2"/>
    <w:rsid w:val="00244E3F"/>
    <w:rsid w:val="00245C0F"/>
    <w:rsid w:val="00246087"/>
    <w:rsid w:val="00246F9F"/>
    <w:rsid w:val="00247674"/>
    <w:rsid w:val="00247E66"/>
    <w:rsid w:val="00250E4D"/>
    <w:rsid w:val="002512E0"/>
    <w:rsid w:val="002516A6"/>
    <w:rsid w:val="00252136"/>
    <w:rsid w:val="00252487"/>
    <w:rsid w:val="0025262D"/>
    <w:rsid w:val="0025315D"/>
    <w:rsid w:val="00253E1C"/>
    <w:rsid w:val="00254AEE"/>
    <w:rsid w:val="0025506E"/>
    <w:rsid w:val="00255621"/>
    <w:rsid w:val="00255774"/>
    <w:rsid w:val="00255FB6"/>
    <w:rsid w:val="00256318"/>
    <w:rsid w:val="0025635B"/>
    <w:rsid w:val="0025736F"/>
    <w:rsid w:val="00260A51"/>
    <w:rsid w:val="00261A62"/>
    <w:rsid w:val="00261DC1"/>
    <w:rsid w:val="002628D4"/>
    <w:rsid w:val="002637F7"/>
    <w:rsid w:val="00263A1A"/>
    <w:rsid w:val="00264619"/>
    <w:rsid w:val="00264B74"/>
    <w:rsid w:val="0026518F"/>
    <w:rsid w:val="00265476"/>
    <w:rsid w:val="0026570C"/>
    <w:rsid w:val="0026621E"/>
    <w:rsid w:val="002665E9"/>
    <w:rsid w:val="002701AC"/>
    <w:rsid w:val="00271070"/>
    <w:rsid w:val="0027119E"/>
    <w:rsid w:val="002715B1"/>
    <w:rsid w:val="00271621"/>
    <w:rsid w:val="00271AC1"/>
    <w:rsid w:val="00271F67"/>
    <w:rsid w:val="0027320F"/>
    <w:rsid w:val="00273D0D"/>
    <w:rsid w:val="00274554"/>
    <w:rsid w:val="00274BA0"/>
    <w:rsid w:val="00275277"/>
    <w:rsid w:val="002759C6"/>
    <w:rsid w:val="002760E5"/>
    <w:rsid w:val="002763B9"/>
    <w:rsid w:val="00277533"/>
    <w:rsid w:val="0027756D"/>
    <w:rsid w:val="00277D37"/>
    <w:rsid w:val="0028008D"/>
    <w:rsid w:val="002802FF"/>
    <w:rsid w:val="00280743"/>
    <w:rsid w:val="00280854"/>
    <w:rsid w:val="002822CE"/>
    <w:rsid w:val="002823BA"/>
    <w:rsid w:val="002824DF"/>
    <w:rsid w:val="0028288E"/>
    <w:rsid w:val="00282C16"/>
    <w:rsid w:val="002836A4"/>
    <w:rsid w:val="002839CF"/>
    <w:rsid w:val="00283A40"/>
    <w:rsid w:val="00283ECD"/>
    <w:rsid w:val="00283EFE"/>
    <w:rsid w:val="00284041"/>
    <w:rsid w:val="00284076"/>
    <w:rsid w:val="00284305"/>
    <w:rsid w:val="00284AE8"/>
    <w:rsid w:val="00286962"/>
    <w:rsid w:val="00286D68"/>
    <w:rsid w:val="00286DFC"/>
    <w:rsid w:val="00287133"/>
    <w:rsid w:val="00290B25"/>
    <w:rsid w:val="0029168E"/>
    <w:rsid w:val="002916A8"/>
    <w:rsid w:val="00292722"/>
    <w:rsid w:val="00292E49"/>
    <w:rsid w:val="00292EBF"/>
    <w:rsid w:val="0029309F"/>
    <w:rsid w:val="00294260"/>
    <w:rsid w:val="00296FE3"/>
    <w:rsid w:val="0029712E"/>
    <w:rsid w:val="00297230"/>
    <w:rsid w:val="00297455"/>
    <w:rsid w:val="00297674"/>
    <w:rsid w:val="00297D3B"/>
    <w:rsid w:val="002A0C3D"/>
    <w:rsid w:val="002A2450"/>
    <w:rsid w:val="002A2B84"/>
    <w:rsid w:val="002A2CF2"/>
    <w:rsid w:val="002A30EC"/>
    <w:rsid w:val="002A3225"/>
    <w:rsid w:val="002A3BE2"/>
    <w:rsid w:val="002A4C80"/>
    <w:rsid w:val="002A4DFC"/>
    <w:rsid w:val="002A5CEA"/>
    <w:rsid w:val="002A5D9D"/>
    <w:rsid w:val="002A5F58"/>
    <w:rsid w:val="002A675B"/>
    <w:rsid w:val="002B1ACD"/>
    <w:rsid w:val="002B1B3F"/>
    <w:rsid w:val="002B2174"/>
    <w:rsid w:val="002B2E99"/>
    <w:rsid w:val="002B470F"/>
    <w:rsid w:val="002B5E2D"/>
    <w:rsid w:val="002B703A"/>
    <w:rsid w:val="002B77F0"/>
    <w:rsid w:val="002B7D31"/>
    <w:rsid w:val="002B7EB0"/>
    <w:rsid w:val="002C1272"/>
    <w:rsid w:val="002C1787"/>
    <w:rsid w:val="002C25D6"/>
    <w:rsid w:val="002C37E0"/>
    <w:rsid w:val="002C3F1A"/>
    <w:rsid w:val="002C4F57"/>
    <w:rsid w:val="002C57A1"/>
    <w:rsid w:val="002C691C"/>
    <w:rsid w:val="002C707F"/>
    <w:rsid w:val="002C7767"/>
    <w:rsid w:val="002C7C3C"/>
    <w:rsid w:val="002C7E69"/>
    <w:rsid w:val="002D136E"/>
    <w:rsid w:val="002D144E"/>
    <w:rsid w:val="002D1EDB"/>
    <w:rsid w:val="002D1F20"/>
    <w:rsid w:val="002D44CB"/>
    <w:rsid w:val="002D45BD"/>
    <w:rsid w:val="002D51FC"/>
    <w:rsid w:val="002D5336"/>
    <w:rsid w:val="002D54AE"/>
    <w:rsid w:val="002D5B3E"/>
    <w:rsid w:val="002D6092"/>
    <w:rsid w:val="002D6D71"/>
    <w:rsid w:val="002D6F23"/>
    <w:rsid w:val="002D7E25"/>
    <w:rsid w:val="002E091E"/>
    <w:rsid w:val="002E1755"/>
    <w:rsid w:val="002E19E7"/>
    <w:rsid w:val="002E1D52"/>
    <w:rsid w:val="002E20B8"/>
    <w:rsid w:val="002E24BC"/>
    <w:rsid w:val="002E3291"/>
    <w:rsid w:val="002E32E1"/>
    <w:rsid w:val="002E41DE"/>
    <w:rsid w:val="002E4321"/>
    <w:rsid w:val="002E47F0"/>
    <w:rsid w:val="002E4BF9"/>
    <w:rsid w:val="002E5476"/>
    <w:rsid w:val="002E5563"/>
    <w:rsid w:val="002E570D"/>
    <w:rsid w:val="002E6949"/>
    <w:rsid w:val="002E709D"/>
    <w:rsid w:val="002E7704"/>
    <w:rsid w:val="002E7880"/>
    <w:rsid w:val="002F0AE4"/>
    <w:rsid w:val="002F12C1"/>
    <w:rsid w:val="002F3941"/>
    <w:rsid w:val="002F3B69"/>
    <w:rsid w:val="002F3C28"/>
    <w:rsid w:val="002F4524"/>
    <w:rsid w:val="002F4BD9"/>
    <w:rsid w:val="002F5EBF"/>
    <w:rsid w:val="002F60F7"/>
    <w:rsid w:val="002F6E9C"/>
    <w:rsid w:val="00300578"/>
    <w:rsid w:val="00300915"/>
    <w:rsid w:val="00300BCC"/>
    <w:rsid w:val="003012C0"/>
    <w:rsid w:val="0030189B"/>
    <w:rsid w:val="003021A5"/>
    <w:rsid w:val="00302513"/>
    <w:rsid w:val="003027C8"/>
    <w:rsid w:val="00302A48"/>
    <w:rsid w:val="00302AB6"/>
    <w:rsid w:val="00302DBF"/>
    <w:rsid w:val="00302E99"/>
    <w:rsid w:val="00303079"/>
    <w:rsid w:val="00303665"/>
    <w:rsid w:val="0030383E"/>
    <w:rsid w:val="00303A22"/>
    <w:rsid w:val="00303CA8"/>
    <w:rsid w:val="00303FB8"/>
    <w:rsid w:val="00304907"/>
    <w:rsid w:val="00305541"/>
    <w:rsid w:val="0030577D"/>
    <w:rsid w:val="00306296"/>
    <w:rsid w:val="003069CC"/>
    <w:rsid w:val="0030773F"/>
    <w:rsid w:val="00307A2E"/>
    <w:rsid w:val="0031107A"/>
    <w:rsid w:val="0031117C"/>
    <w:rsid w:val="00311B27"/>
    <w:rsid w:val="00312DA8"/>
    <w:rsid w:val="00312EC6"/>
    <w:rsid w:val="00313431"/>
    <w:rsid w:val="003135AD"/>
    <w:rsid w:val="0031363F"/>
    <w:rsid w:val="00314844"/>
    <w:rsid w:val="003148CB"/>
    <w:rsid w:val="00314972"/>
    <w:rsid w:val="00314B5B"/>
    <w:rsid w:val="00314D53"/>
    <w:rsid w:val="00315146"/>
    <w:rsid w:val="0031530C"/>
    <w:rsid w:val="00317EB2"/>
    <w:rsid w:val="00320694"/>
    <w:rsid w:val="0032118E"/>
    <w:rsid w:val="00321B6F"/>
    <w:rsid w:val="00321BA4"/>
    <w:rsid w:val="003220C8"/>
    <w:rsid w:val="00322575"/>
    <w:rsid w:val="0032259B"/>
    <w:rsid w:val="0032264B"/>
    <w:rsid w:val="00322839"/>
    <w:rsid w:val="003249E2"/>
    <w:rsid w:val="00324C0D"/>
    <w:rsid w:val="003252FA"/>
    <w:rsid w:val="00325862"/>
    <w:rsid w:val="00325EC9"/>
    <w:rsid w:val="00326116"/>
    <w:rsid w:val="00326273"/>
    <w:rsid w:val="00326B98"/>
    <w:rsid w:val="00326CB0"/>
    <w:rsid w:val="00327605"/>
    <w:rsid w:val="00327ABF"/>
    <w:rsid w:val="00327CEA"/>
    <w:rsid w:val="00327DD4"/>
    <w:rsid w:val="00327F12"/>
    <w:rsid w:val="00330C8A"/>
    <w:rsid w:val="0033128A"/>
    <w:rsid w:val="00332F19"/>
    <w:rsid w:val="00334091"/>
    <w:rsid w:val="00334437"/>
    <w:rsid w:val="00334E07"/>
    <w:rsid w:val="00335E22"/>
    <w:rsid w:val="00336013"/>
    <w:rsid w:val="00336DE8"/>
    <w:rsid w:val="00337315"/>
    <w:rsid w:val="00337859"/>
    <w:rsid w:val="00337C8D"/>
    <w:rsid w:val="00337D96"/>
    <w:rsid w:val="003402F8"/>
    <w:rsid w:val="00340844"/>
    <w:rsid w:val="00341718"/>
    <w:rsid w:val="00341BE6"/>
    <w:rsid w:val="003448F7"/>
    <w:rsid w:val="00344E04"/>
    <w:rsid w:val="00345D50"/>
    <w:rsid w:val="00345ECC"/>
    <w:rsid w:val="00346266"/>
    <w:rsid w:val="003467F2"/>
    <w:rsid w:val="00346B86"/>
    <w:rsid w:val="00346D6B"/>
    <w:rsid w:val="00347A53"/>
    <w:rsid w:val="00347F04"/>
    <w:rsid w:val="00350EFA"/>
    <w:rsid w:val="00352656"/>
    <w:rsid w:val="00352BA1"/>
    <w:rsid w:val="003534D5"/>
    <w:rsid w:val="003544ED"/>
    <w:rsid w:val="003549A0"/>
    <w:rsid w:val="00354CAF"/>
    <w:rsid w:val="003559B3"/>
    <w:rsid w:val="00355C14"/>
    <w:rsid w:val="00355F8B"/>
    <w:rsid w:val="00360158"/>
    <w:rsid w:val="0036059F"/>
    <w:rsid w:val="00360B52"/>
    <w:rsid w:val="0036160B"/>
    <w:rsid w:val="00361807"/>
    <w:rsid w:val="0036192B"/>
    <w:rsid w:val="00361C0C"/>
    <w:rsid w:val="00361D17"/>
    <w:rsid w:val="00362198"/>
    <w:rsid w:val="00362329"/>
    <w:rsid w:val="00362623"/>
    <w:rsid w:val="00362B39"/>
    <w:rsid w:val="00362D50"/>
    <w:rsid w:val="00362F6D"/>
    <w:rsid w:val="00363835"/>
    <w:rsid w:val="00363AD9"/>
    <w:rsid w:val="00363FE4"/>
    <w:rsid w:val="0036677F"/>
    <w:rsid w:val="00366ACD"/>
    <w:rsid w:val="003676EC"/>
    <w:rsid w:val="00370665"/>
    <w:rsid w:val="00370AE3"/>
    <w:rsid w:val="00370E61"/>
    <w:rsid w:val="00372015"/>
    <w:rsid w:val="0037275B"/>
    <w:rsid w:val="00372FE9"/>
    <w:rsid w:val="00373237"/>
    <w:rsid w:val="003738BE"/>
    <w:rsid w:val="0037412D"/>
    <w:rsid w:val="0037415E"/>
    <w:rsid w:val="0037472A"/>
    <w:rsid w:val="00374C3C"/>
    <w:rsid w:val="00375487"/>
    <w:rsid w:val="00375718"/>
    <w:rsid w:val="00375A83"/>
    <w:rsid w:val="00376462"/>
    <w:rsid w:val="003766AF"/>
    <w:rsid w:val="0037741A"/>
    <w:rsid w:val="003777F0"/>
    <w:rsid w:val="003778C7"/>
    <w:rsid w:val="00380249"/>
    <w:rsid w:val="003806F3"/>
    <w:rsid w:val="00380E0A"/>
    <w:rsid w:val="003816B1"/>
    <w:rsid w:val="00382DF9"/>
    <w:rsid w:val="00382FEF"/>
    <w:rsid w:val="003831D5"/>
    <w:rsid w:val="00383B76"/>
    <w:rsid w:val="00384095"/>
    <w:rsid w:val="00384DF8"/>
    <w:rsid w:val="0038505F"/>
    <w:rsid w:val="00385A72"/>
    <w:rsid w:val="00385E1B"/>
    <w:rsid w:val="003861A2"/>
    <w:rsid w:val="00386A1C"/>
    <w:rsid w:val="00387430"/>
    <w:rsid w:val="00387CB2"/>
    <w:rsid w:val="00390583"/>
    <w:rsid w:val="003908E3"/>
    <w:rsid w:val="00390ABF"/>
    <w:rsid w:val="00391156"/>
    <w:rsid w:val="0039115F"/>
    <w:rsid w:val="0039118B"/>
    <w:rsid w:val="003912E9"/>
    <w:rsid w:val="003918CB"/>
    <w:rsid w:val="0039215D"/>
    <w:rsid w:val="003926AB"/>
    <w:rsid w:val="00393006"/>
    <w:rsid w:val="00393338"/>
    <w:rsid w:val="00393D00"/>
    <w:rsid w:val="00394675"/>
    <w:rsid w:val="00394D8F"/>
    <w:rsid w:val="00395490"/>
    <w:rsid w:val="00396758"/>
    <w:rsid w:val="00396A19"/>
    <w:rsid w:val="00396B09"/>
    <w:rsid w:val="00396BC7"/>
    <w:rsid w:val="00397CCF"/>
    <w:rsid w:val="003A03F4"/>
    <w:rsid w:val="003A0AC0"/>
    <w:rsid w:val="003A1766"/>
    <w:rsid w:val="003A1B07"/>
    <w:rsid w:val="003A223E"/>
    <w:rsid w:val="003A280B"/>
    <w:rsid w:val="003A28EA"/>
    <w:rsid w:val="003A294D"/>
    <w:rsid w:val="003A48FD"/>
    <w:rsid w:val="003A48FE"/>
    <w:rsid w:val="003A4A2E"/>
    <w:rsid w:val="003A4CBD"/>
    <w:rsid w:val="003A5066"/>
    <w:rsid w:val="003A5A14"/>
    <w:rsid w:val="003A5EC0"/>
    <w:rsid w:val="003A63AB"/>
    <w:rsid w:val="003A65D7"/>
    <w:rsid w:val="003A701D"/>
    <w:rsid w:val="003A75F3"/>
    <w:rsid w:val="003A7760"/>
    <w:rsid w:val="003B046D"/>
    <w:rsid w:val="003B04DC"/>
    <w:rsid w:val="003B0864"/>
    <w:rsid w:val="003B1431"/>
    <w:rsid w:val="003B1898"/>
    <w:rsid w:val="003B1D0E"/>
    <w:rsid w:val="003B1D6A"/>
    <w:rsid w:val="003B2557"/>
    <w:rsid w:val="003B2B2A"/>
    <w:rsid w:val="003B2E1E"/>
    <w:rsid w:val="003B33CF"/>
    <w:rsid w:val="003B3909"/>
    <w:rsid w:val="003B4441"/>
    <w:rsid w:val="003B453D"/>
    <w:rsid w:val="003B47F8"/>
    <w:rsid w:val="003B4B60"/>
    <w:rsid w:val="003B4CB2"/>
    <w:rsid w:val="003B4ED8"/>
    <w:rsid w:val="003B505C"/>
    <w:rsid w:val="003B5746"/>
    <w:rsid w:val="003B6BDB"/>
    <w:rsid w:val="003B72F0"/>
    <w:rsid w:val="003B7685"/>
    <w:rsid w:val="003C22C1"/>
    <w:rsid w:val="003C2795"/>
    <w:rsid w:val="003C328A"/>
    <w:rsid w:val="003C35E1"/>
    <w:rsid w:val="003C380D"/>
    <w:rsid w:val="003C3C1C"/>
    <w:rsid w:val="003C3C62"/>
    <w:rsid w:val="003C4BB7"/>
    <w:rsid w:val="003C4F37"/>
    <w:rsid w:val="003C5013"/>
    <w:rsid w:val="003C5288"/>
    <w:rsid w:val="003C56DE"/>
    <w:rsid w:val="003C7638"/>
    <w:rsid w:val="003C7972"/>
    <w:rsid w:val="003C7D0C"/>
    <w:rsid w:val="003D0570"/>
    <w:rsid w:val="003D076E"/>
    <w:rsid w:val="003D077B"/>
    <w:rsid w:val="003D0EC9"/>
    <w:rsid w:val="003D1050"/>
    <w:rsid w:val="003D1B7F"/>
    <w:rsid w:val="003D1FF1"/>
    <w:rsid w:val="003D25D5"/>
    <w:rsid w:val="003D3591"/>
    <w:rsid w:val="003D3B8D"/>
    <w:rsid w:val="003D4816"/>
    <w:rsid w:val="003D490F"/>
    <w:rsid w:val="003D547A"/>
    <w:rsid w:val="003D5826"/>
    <w:rsid w:val="003D5A2F"/>
    <w:rsid w:val="003D63CA"/>
    <w:rsid w:val="003D69C6"/>
    <w:rsid w:val="003D764F"/>
    <w:rsid w:val="003D7FF5"/>
    <w:rsid w:val="003E0485"/>
    <w:rsid w:val="003E1197"/>
    <w:rsid w:val="003E11CE"/>
    <w:rsid w:val="003E1873"/>
    <w:rsid w:val="003E1C4A"/>
    <w:rsid w:val="003E21A1"/>
    <w:rsid w:val="003E23C4"/>
    <w:rsid w:val="003E28E3"/>
    <w:rsid w:val="003E3087"/>
    <w:rsid w:val="003E3FE1"/>
    <w:rsid w:val="003E4328"/>
    <w:rsid w:val="003E67F4"/>
    <w:rsid w:val="003E68B5"/>
    <w:rsid w:val="003E6F01"/>
    <w:rsid w:val="003E6F7D"/>
    <w:rsid w:val="003E71FC"/>
    <w:rsid w:val="003E76A2"/>
    <w:rsid w:val="003E7D5F"/>
    <w:rsid w:val="003F01C0"/>
    <w:rsid w:val="003F029B"/>
    <w:rsid w:val="003F0391"/>
    <w:rsid w:val="003F0E13"/>
    <w:rsid w:val="003F207B"/>
    <w:rsid w:val="003F2C6B"/>
    <w:rsid w:val="003F3887"/>
    <w:rsid w:val="003F39C9"/>
    <w:rsid w:val="003F5004"/>
    <w:rsid w:val="003F51F4"/>
    <w:rsid w:val="003F6BCB"/>
    <w:rsid w:val="003F703C"/>
    <w:rsid w:val="003F73E0"/>
    <w:rsid w:val="003F740F"/>
    <w:rsid w:val="003F7906"/>
    <w:rsid w:val="003F790D"/>
    <w:rsid w:val="0040036D"/>
    <w:rsid w:val="0040045A"/>
    <w:rsid w:val="0040082F"/>
    <w:rsid w:val="004009AA"/>
    <w:rsid w:val="00400EE6"/>
    <w:rsid w:val="004012D1"/>
    <w:rsid w:val="00402865"/>
    <w:rsid w:val="004028A6"/>
    <w:rsid w:val="00402D8A"/>
    <w:rsid w:val="0040370E"/>
    <w:rsid w:val="00404377"/>
    <w:rsid w:val="004049C5"/>
    <w:rsid w:val="004065AF"/>
    <w:rsid w:val="0040721B"/>
    <w:rsid w:val="004109A4"/>
    <w:rsid w:val="00411BEF"/>
    <w:rsid w:val="004127C9"/>
    <w:rsid w:val="004131B0"/>
    <w:rsid w:val="004136F4"/>
    <w:rsid w:val="00413A0B"/>
    <w:rsid w:val="004148C7"/>
    <w:rsid w:val="004149B3"/>
    <w:rsid w:val="00414DA5"/>
    <w:rsid w:val="00415941"/>
    <w:rsid w:val="00415997"/>
    <w:rsid w:val="00416D1F"/>
    <w:rsid w:val="004178DE"/>
    <w:rsid w:val="00417FC8"/>
    <w:rsid w:val="00420123"/>
    <w:rsid w:val="00420614"/>
    <w:rsid w:val="00421434"/>
    <w:rsid w:val="0042175A"/>
    <w:rsid w:val="00421798"/>
    <w:rsid w:val="00421AE1"/>
    <w:rsid w:val="00421DB6"/>
    <w:rsid w:val="00423076"/>
    <w:rsid w:val="00423987"/>
    <w:rsid w:val="00423CC5"/>
    <w:rsid w:val="00423E63"/>
    <w:rsid w:val="00424C38"/>
    <w:rsid w:val="00425354"/>
    <w:rsid w:val="004262F2"/>
    <w:rsid w:val="00427061"/>
    <w:rsid w:val="00427494"/>
    <w:rsid w:val="004274EA"/>
    <w:rsid w:val="00430D21"/>
    <w:rsid w:val="00430F27"/>
    <w:rsid w:val="004313AD"/>
    <w:rsid w:val="004319A0"/>
    <w:rsid w:val="00431EB2"/>
    <w:rsid w:val="00432E9B"/>
    <w:rsid w:val="00432F05"/>
    <w:rsid w:val="00434A9E"/>
    <w:rsid w:val="00435EEA"/>
    <w:rsid w:val="00437F48"/>
    <w:rsid w:val="00440A73"/>
    <w:rsid w:val="00440FFF"/>
    <w:rsid w:val="00441D4E"/>
    <w:rsid w:val="004424E0"/>
    <w:rsid w:val="0044344C"/>
    <w:rsid w:val="00443F4D"/>
    <w:rsid w:val="004443BC"/>
    <w:rsid w:val="004444EA"/>
    <w:rsid w:val="00445AE0"/>
    <w:rsid w:val="00446178"/>
    <w:rsid w:val="004465D0"/>
    <w:rsid w:val="004469DD"/>
    <w:rsid w:val="004510C3"/>
    <w:rsid w:val="004511CB"/>
    <w:rsid w:val="00451419"/>
    <w:rsid w:val="00451F77"/>
    <w:rsid w:val="0045237B"/>
    <w:rsid w:val="00452B0E"/>
    <w:rsid w:val="00452BB9"/>
    <w:rsid w:val="00452F4E"/>
    <w:rsid w:val="004530D9"/>
    <w:rsid w:val="00453405"/>
    <w:rsid w:val="00453723"/>
    <w:rsid w:val="0045393F"/>
    <w:rsid w:val="00453F0F"/>
    <w:rsid w:val="004543EC"/>
    <w:rsid w:val="0045451B"/>
    <w:rsid w:val="004546D3"/>
    <w:rsid w:val="00455265"/>
    <w:rsid w:val="00455828"/>
    <w:rsid w:val="00456100"/>
    <w:rsid w:val="0045668A"/>
    <w:rsid w:val="00456883"/>
    <w:rsid w:val="004575D6"/>
    <w:rsid w:val="0045793F"/>
    <w:rsid w:val="00457A77"/>
    <w:rsid w:val="00457BC2"/>
    <w:rsid w:val="004608FC"/>
    <w:rsid w:val="00461265"/>
    <w:rsid w:val="00461427"/>
    <w:rsid w:val="00461464"/>
    <w:rsid w:val="004624A5"/>
    <w:rsid w:val="00462684"/>
    <w:rsid w:val="004629AD"/>
    <w:rsid w:val="004631BC"/>
    <w:rsid w:val="004635DA"/>
    <w:rsid w:val="004639E8"/>
    <w:rsid w:val="00463A3D"/>
    <w:rsid w:val="00464205"/>
    <w:rsid w:val="00464904"/>
    <w:rsid w:val="00464A1C"/>
    <w:rsid w:val="00465938"/>
    <w:rsid w:val="00466839"/>
    <w:rsid w:val="00467A01"/>
    <w:rsid w:val="00467CB4"/>
    <w:rsid w:val="00467DAF"/>
    <w:rsid w:val="00470865"/>
    <w:rsid w:val="004711EF"/>
    <w:rsid w:val="00471413"/>
    <w:rsid w:val="00471C2C"/>
    <w:rsid w:val="00471F28"/>
    <w:rsid w:val="004720A4"/>
    <w:rsid w:val="00472AA5"/>
    <w:rsid w:val="00472F9B"/>
    <w:rsid w:val="00473466"/>
    <w:rsid w:val="0047399A"/>
    <w:rsid w:val="00474199"/>
    <w:rsid w:val="00474219"/>
    <w:rsid w:val="00474C8F"/>
    <w:rsid w:val="00476465"/>
    <w:rsid w:val="00476FCF"/>
    <w:rsid w:val="00477A43"/>
    <w:rsid w:val="00477EAE"/>
    <w:rsid w:val="004800D9"/>
    <w:rsid w:val="004803B0"/>
    <w:rsid w:val="00480636"/>
    <w:rsid w:val="00481DE2"/>
    <w:rsid w:val="0048291D"/>
    <w:rsid w:val="0048341C"/>
    <w:rsid w:val="0048393F"/>
    <w:rsid w:val="004839F8"/>
    <w:rsid w:val="004849C7"/>
    <w:rsid w:val="0048560A"/>
    <w:rsid w:val="00485C7F"/>
    <w:rsid w:val="0048753E"/>
    <w:rsid w:val="00487678"/>
    <w:rsid w:val="004901F0"/>
    <w:rsid w:val="0049053A"/>
    <w:rsid w:val="00490BB6"/>
    <w:rsid w:val="00491312"/>
    <w:rsid w:val="00491F54"/>
    <w:rsid w:val="00492B33"/>
    <w:rsid w:val="00493AAF"/>
    <w:rsid w:val="00493AC6"/>
    <w:rsid w:val="004947AE"/>
    <w:rsid w:val="0049499E"/>
    <w:rsid w:val="00496EA2"/>
    <w:rsid w:val="0049757F"/>
    <w:rsid w:val="00497661"/>
    <w:rsid w:val="00497D5D"/>
    <w:rsid w:val="004A028C"/>
    <w:rsid w:val="004A0C5A"/>
    <w:rsid w:val="004A16EB"/>
    <w:rsid w:val="004A1B0A"/>
    <w:rsid w:val="004A1E8E"/>
    <w:rsid w:val="004A224B"/>
    <w:rsid w:val="004A2508"/>
    <w:rsid w:val="004A29FE"/>
    <w:rsid w:val="004A363A"/>
    <w:rsid w:val="004A37CE"/>
    <w:rsid w:val="004A3F67"/>
    <w:rsid w:val="004A48E1"/>
    <w:rsid w:val="004A4A0E"/>
    <w:rsid w:val="004A4D43"/>
    <w:rsid w:val="004A58DC"/>
    <w:rsid w:val="004A5901"/>
    <w:rsid w:val="004A6589"/>
    <w:rsid w:val="004A6E34"/>
    <w:rsid w:val="004A751E"/>
    <w:rsid w:val="004A7BF8"/>
    <w:rsid w:val="004A7E30"/>
    <w:rsid w:val="004B0259"/>
    <w:rsid w:val="004B0A8A"/>
    <w:rsid w:val="004B245F"/>
    <w:rsid w:val="004B29BF"/>
    <w:rsid w:val="004B4101"/>
    <w:rsid w:val="004B568A"/>
    <w:rsid w:val="004B5800"/>
    <w:rsid w:val="004B5D2B"/>
    <w:rsid w:val="004B5E08"/>
    <w:rsid w:val="004B6299"/>
    <w:rsid w:val="004B64E2"/>
    <w:rsid w:val="004B696B"/>
    <w:rsid w:val="004B6DDD"/>
    <w:rsid w:val="004B78F7"/>
    <w:rsid w:val="004C0D9F"/>
    <w:rsid w:val="004C24B8"/>
    <w:rsid w:val="004C51EB"/>
    <w:rsid w:val="004C52D9"/>
    <w:rsid w:val="004C5384"/>
    <w:rsid w:val="004C5BE4"/>
    <w:rsid w:val="004C60B7"/>
    <w:rsid w:val="004C7310"/>
    <w:rsid w:val="004D0C67"/>
    <w:rsid w:val="004D15FA"/>
    <w:rsid w:val="004D1A3E"/>
    <w:rsid w:val="004D23DD"/>
    <w:rsid w:val="004D2905"/>
    <w:rsid w:val="004D2BE3"/>
    <w:rsid w:val="004D3061"/>
    <w:rsid w:val="004D33E2"/>
    <w:rsid w:val="004D3AD7"/>
    <w:rsid w:val="004D3CE8"/>
    <w:rsid w:val="004D48CE"/>
    <w:rsid w:val="004D5C46"/>
    <w:rsid w:val="004D5D72"/>
    <w:rsid w:val="004D6036"/>
    <w:rsid w:val="004D67A3"/>
    <w:rsid w:val="004D72A7"/>
    <w:rsid w:val="004D7F87"/>
    <w:rsid w:val="004E03C7"/>
    <w:rsid w:val="004E049E"/>
    <w:rsid w:val="004E0687"/>
    <w:rsid w:val="004E125D"/>
    <w:rsid w:val="004E18C1"/>
    <w:rsid w:val="004E19D5"/>
    <w:rsid w:val="004E2503"/>
    <w:rsid w:val="004E2F10"/>
    <w:rsid w:val="004E2F3F"/>
    <w:rsid w:val="004E3137"/>
    <w:rsid w:val="004E4DB6"/>
    <w:rsid w:val="004E5511"/>
    <w:rsid w:val="004E5D34"/>
    <w:rsid w:val="004E5FD8"/>
    <w:rsid w:val="004E6B90"/>
    <w:rsid w:val="004E6D04"/>
    <w:rsid w:val="004E71AE"/>
    <w:rsid w:val="004F0481"/>
    <w:rsid w:val="004F0819"/>
    <w:rsid w:val="004F1021"/>
    <w:rsid w:val="004F17D5"/>
    <w:rsid w:val="004F1B4E"/>
    <w:rsid w:val="004F269F"/>
    <w:rsid w:val="004F2DA2"/>
    <w:rsid w:val="004F322B"/>
    <w:rsid w:val="004F42C2"/>
    <w:rsid w:val="004F4A4F"/>
    <w:rsid w:val="004F4D54"/>
    <w:rsid w:val="004F5E6C"/>
    <w:rsid w:val="004F643F"/>
    <w:rsid w:val="004F64EB"/>
    <w:rsid w:val="004F6B8C"/>
    <w:rsid w:val="004F6BC8"/>
    <w:rsid w:val="004F6D77"/>
    <w:rsid w:val="004F7311"/>
    <w:rsid w:val="004F7399"/>
    <w:rsid w:val="004F73FC"/>
    <w:rsid w:val="004F7ACA"/>
    <w:rsid w:val="00500956"/>
    <w:rsid w:val="00500C94"/>
    <w:rsid w:val="005011AC"/>
    <w:rsid w:val="00501251"/>
    <w:rsid w:val="005015C9"/>
    <w:rsid w:val="0050199E"/>
    <w:rsid w:val="005023D6"/>
    <w:rsid w:val="00502C8B"/>
    <w:rsid w:val="00502FC0"/>
    <w:rsid w:val="0050351E"/>
    <w:rsid w:val="00503535"/>
    <w:rsid w:val="0050396A"/>
    <w:rsid w:val="00503D73"/>
    <w:rsid w:val="005042A7"/>
    <w:rsid w:val="0050466C"/>
    <w:rsid w:val="005048BF"/>
    <w:rsid w:val="00506097"/>
    <w:rsid w:val="00506749"/>
    <w:rsid w:val="005071D3"/>
    <w:rsid w:val="005105F9"/>
    <w:rsid w:val="00511C0A"/>
    <w:rsid w:val="00512C11"/>
    <w:rsid w:val="00512FA4"/>
    <w:rsid w:val="005141E0"/>
    <w:rsid w:val="0051488D"/>
    <w:rsid w:val="00515383"/>
    <w:rsid w:val="00515F1D"/>
    <w:rsid w:val="005168D4"/>
    <w:rsid w:val="00516E85"/>
    <w:rsid w:val="00516F80"/>
    <w:rsid w:val="00517673"/>
    <w:rsid w:val="00520473"/>
    <w:rsid w:val="0052176A"/>
    <w:rsid w:val="005228B4"/>
    <w:rsid w:val="00522B4F"/>
    <w:rsid w:val="0052348D"/>
    <w:rsid w:val="005235E5"/>
    <w:rsid w:val="0052482E"/>
    <w:rsid w:val="00524988"/>
    <w:rsid w:val="00524D21"/>
    <w:rsid w:val="005256E2"/>
    <w:rsid w:val="00525C1E"/>
    <w:rsid w:val="005269E2"/>
    <w:rsid w:val="00527A27"/>
    <w:rsid w:val="00530872"/>
    <w:rsid w:val="00530C94"/>
    <w:rsid w:val="00530F62"/>
    <w:rsid w:val="005310D0"/>
    <w:rsid w:val="005337C3"/>
    <w:rsid w:val="00535068"/>
    <w:rsid w:val="00535598"/>
    <w:rsid w:val="00535963"/>
    <w:rsid w:val="00535A74"/>
    <w:rsid w:val="00535DAF"/>
    <w:rsid w:val="00536117"/>
    <w:rsid w:val="005363BC"/>
    <w:rsid w:val="00540801"/>
    <w:rsid w:val="0054228F"/>
    <w:rsid w:val="0054229C"/>
    <w:rsid w:val="00543B9F"/>
    <w:rsid w:val="00544FFF"/>
    <w:rsid w:val="005450EF"/>
    <w:rsid w:val="00545D4B"/>
    <w:rsid w:val="0054617B"/>
    <w:rsid w:val="00546414"/>
    <w:rsid w:val="0054677B"/>
    <w:rsid w:val="00546946"/>
    <w:rsid w:val="00546DA7"/>
    <w:rsid w:val="00547044"/>
    <w:rsid w:val="0054713B"/>
    <w:rsid w:val="00547163"/>
    <w:rsid w:val="00547E52"/>
    <w:rsid w:val="005500EA"/>
    <w:rsid w:val="00550B1C"/>
    <w:rsid w:val="00550E5C"/>
    <w:rsid w:val="0055114B"/>
    <w:rsid w:val="005516BD"/>
    <w:rsid w:val="00551A7E"/>
    <w:rsid w:val="0055239C"/>
    <w:rsid w:val="0055266A"/>
    <w:rsid w:val="005526D3"/>
    <w:rsid w:val="00552FBE"/>
    <w:rsid w:val="005534CA"/>
    <w:rsid w:val="00553B21"/>
    <w:rsid w:val="00557036"/>
    <w:rsid w:val="005574AB"/>
    <w:rsid w:val="00557841"/>
    <w:rsid w:val="00560901"/>
    <w:rsid w:val="00561128"/>
    <w:rsid w:val="00561153"/>
    <w:rsid w:val="00561AB5"/>
    <w:rsid w:val="0056245F"/>
    <w:rsid w:val="0056272D"/>
    <w:rsid w:val="005627C3"/>
    <w:rsid w:val="005643D5"/>
    <w:rsid w:val="00565081"/>
    <w:rsid w:val="005651B1"/>
    <w:rsid w:val="0056538C"/>
    <w:rsid w:val="00565445"/>
    <w:rsid w:val="00565BC9"/>
    <w:rsid w:val="005660C6"/>
    <w:rsid w:val="005663DD"/>
    <w:rsid w:val="005678A9"/>
    <w:rsid w:val="005709A9"/>
    <w:rsid w:val="005710EA"/>
    <w:rsid w:val="0057112B"/>
    <w:rsid w:val="0057145A"/>
    <w:rsid w:val="0057199E"/>
    <w:rsid w:val="00571BC5"/>
    <w:rsid w:val="005722C4"/>
    <w:rsid w:val="00573909"/>
    <w:rsid w:val="00573CA2"/>
    <w:rsid w:val="005749BB"/>
    <w:rsid w:val="00576A67"/>
    <w:rsid w:val="00576ACC"/>
    <w:rsid w:val="00576ADD"/>
    <w:rsid w:val="00577053"/>
    <w:rsid w:val="005770CB"/>
    <w:rsid w:val="005805A2"/>
    <w:rsid w:val="005806F2"/>
    <w:rsid w:val="00581790"/>
    <w:rsid w:val="00581936"/>
    <w:rsid w:val="00581951"/>
    <w:rsid w:val="00584D82"/>
    <w:rsid w:val="00585019"/>
    <w:rsid w:val="005860D1"/>
    <w:rsid w:val="005864FA"/>
    <w:rsid w:val="00586682"/>
    <w:rsid w:val="005872B5"/>
    <w:rsid w:val="005874F0"/>
    <w:rsid w:val="00590C7E"/>
    <w:rsid w:val="0059202F"/>
    <w:rsid w:val="00592071"/>
    <w:rsid w:val="00593096"/>
    <w:rsid w:val="00593751"/>
    <w:rsid w:val="00593A17"/>
    <w:rsid w:val="0059426C"/>
    <w:rsid w:val="005944DA"/>
    <w:rsid w:val="00594E92"/>
    <w:rsid w:val="00594E9B"/>
    <w:rsid w:val="005953F2"/>
    <w:rsid w:val="00595522"/>
    <w:rsid w:val="00595B5B"/>
    <w:rsid w:val="00595E44"/>
    <w:rsid w:val="00596247"/>
    <w:rsid w:val="00596DF3"/>
    <w:rsid w:val="005977D3"/>
    <w:rsid w:val="005A0539"/>
    <w:rsid w:val="005A148D"/>
    <w:rsid w:val="005A1DE4"/>
    <w:rsid w:val="005A1DF9"/>
    <w:rsid w:val="005A1EA8"/>
    <w:rsid w:val="005A1F53"/>
    <w:rsid w:val="005A2C0C"/>
    <w:rsid w:val="005A3375"/>
    <w:rsid w:val="005A3442"/>
    <w:rsid w:val="005A5796"/>
    <w:rsid w:val="005A5C52"/>
    <w:rsid w:val="005A6B9F"/>
    <w:rsid w:val="005A7245"/>
    <w:rsid w:val="005B054B"/>
    <w:rsid w:val="005B0817"/>
    <w:rsid w:val="005B0FF3"/>
    <w:rsid w:val="005B1068"/>
    <w:rsid w:val="005B1757"/>
    <w:rsid w:val="005B2099"/>
    <w:rsid w:val="005B2DA1"/>
    <w:rsid w:val="005B30D0"/>
    <w:rsid w:val="005B3F6C"/>
    <w:rsid w:val="005B4288"/>
    <w:rsid w:val="005B4613"/>
    <w:rsid w:val="005B4D3F"/>
    <w:rsid w:val="005B4F41"/>
    <w:rsid w:val="005B4F90"/>
    <w:rsid w:val="005B5316"/>
    <w:rsid w:val="005B5717"/>
    <w:rsid w:val="005B57AA"/>
    <w:rsid w:val="005B691F"/>
    <w:rsid w:val="005B73E6"/>
    <w:rsid w:val="005B7A5E"/>
    <w:rsid w:val="005B7AAA"/>
    <w:rsid w:val="005B7BD6"/>
    <w:rsid w:val="005B7D0E"/>
    <w:rsid w:val="005B7DC2"/>
    <w:rsid w:val="005C0580"/>
    <w:rsid w:val="005C0AD1"/>
    <w:rsid w:val="005C0C75"/>
    <w:rsid w:val="005C0DAA"/>
    <w:rsid w:val="005C1594"/>
    <w:rsid w:val="005C15CC"/>
    <w:rsid w:val="005C2678"/>
    <w:rsid w:val="005C2872"/>
    <w:rsid w:val="005C2902"/>
    <w:rsid w:val="005C342B"/>
    <w:rsid w:val="005C358F"/>
    <w:rsid w:val="005C35CC"/>
    <w:rsid w:val="005C3EED"/>
    <w:rsid w:val="005C4771"/>
    <w:rsid w:val="005C4B9A"/>
    <w:rsid w:val="005C4C24"/>
    <w:rsid w:val="005C4D5D"/>
    <w:rsid w:val="005C4F1C"/>
    <w:rsid w:val="005C5333"/>
    <w:rsid w:val="005C5B44"/>
    <w:rsid w:val="005C6194"/>
    <w:rsid w:val="005C61FD"/>
    <w:rsid w:val="005C6280"/>
    <w:rsid w:val="005C62AD"/>
    <w:rsid w:val="005C7557"/>
    <w:rsid w:val="005C775F"/>
    <w:rsid w:val="005C7B01"/>
    <w:rsid w:val="005D0057"/>
    <w:rsid w:val="005D0707"/>
    <w:rsid w:val="005D123A"/>
    <w:rsid w:val="005D166F"/>
    <w:rsid w:val="005D17D7"/>
    <w:rsid w:val="005D1B65"/>
    <w:rsid w:val="005D2055"/>
    <w:rsid w:val="005D2894"/>
    <w:rsid w:val="005D2B39"/>
    <w:rsid w:val="005D2C0B"/>
    <w:rsid w:val="005D2C47"/>
    <w:rsid w:val="005D2F4F"/>
    <w:rsid w:val="005D4E71"/>
    <w:rsid w:val="005D627D"/>
    <w:rsid w:val="005D7DD3"/>
    <w:rsid w:val="005E094C"/>
    <w:rsid w:val="005E0BBA"/>
    <w:rsid w:val="005E0E03"/>
    <w:rsid w:val="005E0F3F"/>
    <w:rsid w:val="005E10CE"/>
    <w:rsid w:val="005E152D"/>
    <w:rsid w:val="005E1942"/>
    <w:rsid w:val="005E1CC7"/>
    <w:rsid w:val="005E1EB1"/>
    <w:rsid w:val="005E1F5D"/>
    <w:rsid w:val="005E2B0B"/>
    <w:rsid w:val="005E33B2"/>
    <w:rsid w:val="005E356E"/>
    <w:rsid w:val="005E392B"/>
    <w:rsid w:val="005E3C7D"/>
    <w:rsid w:val="005E4944"/>
    <w:rsid w:val="005E4E67"/>
    <w:rsid w:val="005E558E"/>
    <w:rsid w:val="005E5677"/>
    <w:rsid w:val="005E5FC1"/>
    <w:rsid w:val="005E62D5"/>
    <w:rsid w:val="005E6970"/>
    <w:rsid w:val="005E6A37"/>
    <w:rsid w:val="005E7969"/>
    <w:rsid w:val="005E7BA0"/>
    <w:rsid w:val="005E7EEC"/>
    <w:rsid w:val="005F09AC"/>
    <w:rsid w:val="005F1B18"/>
    <w:rsid w:val="005F1FA4"/>
    <w:rsid w:val="005F246B"/>
    <w:rsid w:val="005F3AAD"/>
    <w:rsid w:val="005F452F"/>
    <w:rsid w:val="005F4684"/>
    <w:rsid w:val="005F4F67"/>
    <w:rsid w:val="005F57D2"/>
    <w:rsid w:val="005F5C4B"/>
    <w:rsid w:val="005F62D4"/>
    <w:rsid w:val="005F66B9"/>
    <w:rsid w:val="005F7041"/>
    <w:rsid w:val="005F7303"/>
    <w:rsid w:val="005F764D"/>
    <w:rsid w:val="006008AB"/>
    <w:rsid w:val="00600A31"/>
    <w:rsid w:val="00600FBC"/>
    <w:rsid w:val="006019C7"/>
    <w:rsid w:val="00601E00"/>
    <w:rsid w:val="006025BD"/>
    <w:rsid w:val="00604081"/>
    <w:rsid w:val="00604D39"/>
    <w:rsid w:val="00605112"/>
    <w:rsid w:val="006061C9"/>
    <w:rsid w:val="00606602"/>
    <w:rsid w:val="00606B47"/>
    <w:rsid w:val="00606CB2"/>
    <w:rsid w:val="00606E0D"/>
    <w:rsid w:val="00607585"/>
    <w:rsid w:val="00607DD3"/>
    <w:rsid w:val="00607E79"/>
    <w:rsid w:val="0061097D"/>
    <w:rsid w:val="00610A5A"/>
    <w:rsid w:val="00612241"/>
    <w:rsid w:val="00613026"/>
    <w:rsid w:val="0061372C"/>
    <w:rsid w:val="006137E7"/>
    <w:rsid w:val="00613CA6"/>
    <w:rsid w:val="006149DF"/>
    <w:rsid w:val="0061750B"/>
    <w:rsid w:val="00621302"/>
    <w:rsid w:val="006227DF"/>
    <w:rsid w:val="00623606"/>
    <w:rsid w:val="00623C02"/>
    <w:rsid w:val="006244B6"/>
    <w:rsid w:val="006247D4"/>
    <w:rsid w:val="00624912"/>
    <w:rsid w:val="006251BB"/>
    <w:rsid w:val="00625796"/>
    <w:rsid w:val="0062629F"/>
    <w:rsid w:val="00626AED"/>
    <w:rsid w:val="00626D6A"/>
    <w:rsid w:val="00626E27"/>
    <w:rsid w:val="00630BED"/>
    <w:rsid w:val="00630C34"/>
    <w:rsid w:val="00630E78"/>
    <w:rsid w:val="006313BC"/>
    <w:rsid w:val="00631529"/>
    <w:rsid w:val="00631F1A"/>
    <w:rsid w:val="00632474"/>
    <w:rsid w:val="0063272C"/>
    <w:rsid w:val="00632A91"/>
    <w:rsid w:val="006333E8"/>
    <w:rsid w:val="00633AAA"/>
    <w:rsid w:val="006341A0"/>
    <w:rsid w:val="006351B0"/>
    <w:rsid w:val="006363A2"/>
    <w:rsid w:val="006368D7"/>
    <w:rsid w:val="006374D5"/>
    <w:rsid w:val="00637BBC"/>
    <w:rsid w:val="00641028"/>
    <w:rsid w:val="00641B3D"/>
    <w:rsid w:val="006434E5"/>
    <w:rsid w:val="00643BE2"/>
    <w:rsid w:val="0064423F"/>
    <w:rsid w:val="00644578"/>
    <w:rsid w:val="00644A98"/>
    <w:rsid w:val="00644CCD"/>
    <w:rsid w:val="00645CA2"/>
    <w:rsid w:val="00647469"/>
    <w:rsid w:val="00647F79"/>
    <w:rsid w:val="00650081"/>
    <w:rsid w:val="006524BE"/>
    <w:rsid w:val="006525F4"/>
    <w:rsid w:val="006529DC"/>
    <w:rsid w:val="00653088"/>
    <w:rsid w:val="006532A5"/>
    <w:rsid w:val="006534EF"/>
    <w:rsid w:val="00653D15"/>
    <w:rsid w:val="00653DF2"/>
    <w:rsid w:val="0065481F"/>
    <w:rsid w:val="00654DDF"/>
    <w:rsid w:val="0065638C"/>
    <w:rsid w:val="00656D0D"/>
    <w:rsid w:val="00656EB9"/>
    <w:rsid w:val="006574A8"/>
    <w:rsid w:val="00657E42"/>
    <w:rsid w:val="00657F45"/>
    <w:rsid w:val="00661B8B"/>
    <w:rsid w:val="0066224D"/>
    <w:rsid w:val="0066353F"/>
    <w:rsid w:val="006636F3"/>
    <w:rsid w:val="00663EE8"/>
    <w:rsid w:val="0066438A"/>
    <w:rsid w:val="00664844"/>
    <w:rsid w:val="00664DE3"/>
    <w:rsid w:val="00665307"/>
    <w:rsid w:val="00666A6C"/>
    <w:rsid w:val="00666EF5"/>
    <w:rsid w:val="006670C0"/>
    <w:rsid w:val="00667310"/>
    <w:rsid w:val="00670561"/>
    <w:rsid w:val="006706BA"/>
    <w:rsid w:val="00670702"/>
    <w:rsid w:val="00670795"/>
    <w:rsid w:val="006709C1"/>
    <w:rsid w:val="00671349"/>
    <w:rsid w:val="006716CC"/>
    <w:rsid w:val="00671A3C"/>
    <w:rsid w:val="0067330E"/>
    <w:rsid w:val="006739E7"/>
    <w:rsid w:val="00673D69"/>
    <w:rsid w:val="0067423F"/>
    <w:rsid w:val="0067439C"/>
    <w:rsid w:val="006747A9"/>
    <w:rsid w:val="006747E7"/>
    <w:rsid w:val="00674A2F"/>
    <w:rsid w:val="00674FF3"/>
    <w:rsid w:val="00675AD0"/>
    <w:rsid w:val="00675EBB"/>
    <w:rsid w:val="00675EDF"/>
    <w:rsid w:val="006764A8"/>
    <w:rsid w:val="0067699F"/>
    <w:rsid w:val="00676A4F"/>
    <w:rsid w:val="00680060"/>
    <w:rsid w:val="006811E3"/>
    <w:rsid w:val="00682260"/>
    <w:rsid w:val="0068236F"/>
    <w:rsid w:val="006824B1"/>
    <w:rsid w:val="006828CD"/>
    <w:rsid w:val="00683739"/>
    <w:rsid w:val="00683953"/>
    <w:rsid w:val="00683AA2"/>
    <w:rsid w:val="00683DA2"/>
    <w:rsid w:val="00683FE2"/>
    <w:rsid w:val="00684D9B"/>
    <w:rsid w:val="0068545A"/>
    <w:rsid w:val="006859C1"/>
    <w:rsid w:val="006863BB"/>
    <w:rsid w:val="00686732"/>
    <w:rsid w:val="00686DC4"/>
    <w:rsid w:val="0069101A"/>
    <w:rsid w:val="006917CD"/>
    <w:rsid w:val="00691CD8"/>
    <w:rsid w:val="00691D5F"/>
    <w:rsid w:val="00691EB7"/>
    <w:rsid w:val="00693145"/>
    <w:rsid w:val="00693516"/>
    <w:rsid w:val="0069363A"/>
    <w:rsid w:val="006954B4"/>
    <w:rsid w:val="00696212"/>
    <w:rsid w:val="00696B6B"/>
    <w:rsid w:val="00697C98"/>
    <w:rsid w:val="00697CB0"/>
    <w:rsid w:val="006A19B6"/>
    <w:rsid w:val="006A1DB6"/>
    <w:rsid w:val="006A2BEC"/>
    <w:rsid w:val="006A4408"/>
    <w:rsid w:val="006A440D"/>
    <w:rsid w:val="006A56DF"/>
    <w:rsid w:val="006A6527"/>
    <w:rsid w:val="006A6F47"/>
    <w:rsid w:val="006A73A0"/>
    <w:rsid w:val="006A7C68"/>
    <w:rsid w:val="006A7CE8"/>
    <w:rsid w:val="006A7F75"/>
    <w:rsid w:val="006B0766"/>
    <w:rsid w:val="006B1D58"/>
    <w:rsid w:val="006B22AB"/>
    <w:rsid w:val="006B2966"/>
    <w:rsid w:val="006B2A65"/>
    <w:rsid w:val="006B2B03"/>
    <w:rsid w:val="006B2D0E"/>
    <w:rsid w:val="006B34FB"/>
    <w:rsid w:val="006B395D"/>
    <w:rsid w:val="006B42B2"/>
    <w:rsid w:val="006B5502"/>
    <w:rsid w:val="006B5769"/>
    <w:rsid w:val="006B586C"/>
    <w:rsid w:val="006B6802"/>
    <w:rsid w:val="006B683B"/>
    <w:rsid w:val="006B6922"/>
    <w:rsid w:val="006B6B99"/>
    <w:rsid w:val="006B718A"/>
    <w:rsid w:val="006C0F34"/>
    <w:rsid w:val="006C1BAB"/>
    <w:rsid w:val="006C1E66"/>
    <w:rsid w:val="006C218D"/>
    <w:rsid w:val="006C3885"/>
    <w:rsid w:val="006C4255"/>
    <w:rsid w:val="006C47CA"/>
    <w:rsid w:val="006C5130"/>
    <w:rsid w:val="006C52D9"/>
    <w:rsid w:val="006C5325"/>
    <w:rsid w:val="006C5D83"/>
    <w:rsid w:val="006C645F"/>
    <w:rsid w:val="006C662E"/>
    <w:rsid w:val="006C671D"/>
    <w:rsid w:val="006C6AAE"/>
    <w:rsid w:val="006C6C46"/>
    <w:rsid w:val="006C7C75"/>
    <w:rsid w:val="006D04D0"/>
    <w:rsid w:val="006D050A"/>
    <w:rsid w:val="006D0E42"/>
    <w:rsid w:val="006D123C"/>
    <w:rsid w:val="006D16CF"/>
    <w:rsid w:val="006D1C96"/>
    <w:rsid w:val="006D23A7"/>
    <w:rsid w:val="006D4FE0"/>
    <w:rsid w:val="006D53D1"/>
    <w:rsid w:val="006D5581"/>
    <w:rsid w:val="006D5650"/>
    <w:rsid w:val="006D652B"/>
    <w:rsid w:val="006D79AD"/>
    <w:rsid w:val="006E0453"/>
    <w:rsid w:val="006E0625"/>
    <w:rsid w:val="006E10CB"/>
    <w:rsid w:val="006E144D"/>
    <w:rsid w:val="006E16D7"/>
    <w:rsid w:val="006E1770"/>
    <w:rsid w:val="006E17DC"/>
    <w:rsid w:val="006E1984"/>
    <w:rsid w:val="006E1DE4"/>
    <w:rsid w:val="006E233A"/>
    <w:rsid w:val="006E2730"/>
    <w:rsid w:val="006E28D6"/>
    <w:rsid w:val="006E2A62"/>
    <w:rsid w:val="006E3311"/>
    <w:rsid w:val="006E3414"/>
    <w:rsid w:val="006E4884"/>
    <w:rsid w:val="006E4A40"/>
    <w:rsid w:val="006E4F1F"/>
    <w:rsid w:val="006E5404"/>
    <w:rsid w:val="006E56C1"/>
    <w:rsid w:val="006E57CE"/>
    <w:rsid w:val="006E6A5F"/>
    <w:rsid w:val="006E6F56"/>
    <w:rsid w:val="006E7804"/>
    <w:rsid w:val="006F07F4"/>
    <w:rsid w:val="006F1119"/>
    <w:rsid w:val="006F21D1"/>
    <w:rsid w:val="006F23CD"/>
    <w:rsid w:val="006F2481"/>
    <w:rsid w:val="006F248D"/>
    <w:rsid w:val="006F262E"/>
    <w:rsid w:val="006F27B4"/>
    <w:rsid w:val="006F3D80"/>
    <w:rsid w:val="006F4081"/>
    <w:rsid w:val="006F444F"/>
    <w:rsid w:val="006F5F86"/>
    <w:rsid w:val="006F6A5F"/>
    <w:rsid w:val="006F6FA3"/>
    <w:rsid w:val="006F7FB2"/>
    <w:rsid w:val="0070036D"/>
    <w:rsid w:val="00700542"/>
    <w:rsid w:val="00700785"/>
    <w:rsid w:val="00700813"/>
    <w:rsid w:val="00700B0D"/>
    <w:rsid w:val="00701964"/>
    <w:rsid w:val="00701A5E"/>
    <w:rsid w:val="00701D15"/>
    <w:rsid w:val="0070287B"/>
    <w:rsid w:val="00702A13"/>
    <w:rsid w:val="00702AA9"/>
    <w:rsid w:val="00703458"/>
    <w:rsid w:val="00703580"/>
    <w:rsid w:val="0070369D"/>
    <w:rsid w:val="007042C4"/>
    <w:rsid w:val="007042C6"/>
    <w:rsid w:val="007045E4"/>
    <w:rsid w:val="00704698"/>
    <w:rsid w:val="0070475B"/>
    <w:rsid w:val="00704919"/>
    <w:rsid w:val="00704BF2"/>
    <w:rsid w:val="007054B2"/>
    <w:rsid w:val="007057FD"/>
    <w:rsid w:val="00705F63"/>
    <w:rsid w:val="00706547"/>
    <w:rsid w:val="00706E39"/>
    <w:rsid w:val="007070DE"/>
    <w:rsid w:val="0070766D"/>
    <w:rsid w:val="007108F1"/>
    <w:rsid w:val="007110D9"/>
    <w:rsid w:val="0071135E"/>
    <w:rsid w:val="007120B9"/>
    <w:rsid w:val="007123EC"/>
    <w:rsid w:val="00712808"/>
    <w:rsid w:val="00712BEE"/>
    <w:rsid w:val="00714019"/>
    <w:rsid w:val="007141FC"/>
    <w:rsid w:val="007146FD"/>
    <w:rsid w:val="00714C96"/>
    <w:rsid w:val="00715DAB"/>
    <w:rsid w:val="007169F5"/>
    <w:rsid w:val="007172E6"/>
    <w:rsid w:val="00717405"/>
    <w:rsid w:val="00720305"/>
    <w:rsid w:val="0072045E"/>
    <w:rsid w:val="007210F6"/>
    <w:rsid w:val="00721246"/>
    <w:rsid w:val="00721AB3"/>
    <w:rsid w:val="00723207"/>
    <w:rsid w:val="007234D7"/>
    <w:rsid w:val="0072455B"/>
    <w:rsid w:val="007248C0"/>
    <w:rsid w:val="00724B2A"/>
    <w:rsid w:val="00724BE6"/>
    <w:rsid w:val="00725952"/>
    <w:rsid w:val="0072721F"/>
    <w:rsid w:val="00727570"/>
    <w:rsid w:val="00727AD7"/>
    <w:rsid w:val="00727C8A"/>
    <w:rsid w:val="00727D17"/>
    <w:rsid w:val="007303CD"/>
    <w:rsid w:val="00730582"/>
    <w:rsid w:val="0073076F"/>
    <w:rsid w:val="0073182F"/>
    <w:rsid w:val="00731B25"/>
    <w:rsid w:val="00731D66"/>
    <w:rsid w:val="00731FD8"/>
    <w:rsid w:val="007324A7"/>
    <w:rsid w:val="007328F4"/>
    <w:rsid w:val="00732954"/>
    <w:rsid w:val="00732F5C"/>
    <w:rsid w:val="00733791"/>
    <w:rsid w:val="00733CAC"/>
    <w:rsid w:val="007340ED"/>
    <w:rsid w:val="00734373"/>
    <w:rsid w:val="00734829"/>
    <w:rsid w:val="00734E0B"/>
    <w:rsid w:val="00735477"/>
    <w:rsid w:val="00735528"/>
    <w:rsid w:val="007359A1"/>
    <w:rsid w:val="007359AC"/>
    <w:rsid w:val="00735D27"/>
    <w:rsid w:val="00735F84"/>
    <w:rsid w:val="00736EEE"/>
    <w:rsid w:val="007370A6"/>
    <w:rsid w:val="007370AD"/>
    <w:rsid w:val="00740DE8"/>
    <w:rsid w:val="00741585"/>
    <w:rsid w:val="00742608"/>
    <w:rsid w:val="00742948"/>
    <w:rsid w:val="00742C26"/>
    <w:rsid w:val="00743139"/>
    <w:rsid w:val="007433A6"/>
    <w:rsid w:val="0074341D"/>
    <w:rsid w:val="007440E0"/>
    <w:rsid w:val="007448A8"/>
    <w:rsid w:val="007448E9"/>
    <w:rsid w:val="00744C05"/>
    <w:rsid w:val="00744C3C"/>
    <w:rsid w:val="007456D8"/>
    <w:rsid w:val="00745B5A"/>
    <w:rsid w:val="007460CB"/>
    <w:rsid w:val="007464B6"/>
    <w:rsid w:val="00746DD5"/>
    <w:rsid w:val="00746DE6"/>
    <w:rsid w:val="00747698"/>
    <w:rsid w:val="00747A7E"/>
    <w:rsid w:val="00747AD5"/>
    <w:rsid w:val="00747C72"/>
    <w:rsid w:val="00747C93"/>
    <w:rsid w:val="007505DC"/>
    <w:rsid w:val="00750A69"/>
    <w:rsid w:val="00750D81"/>
    <w:rsid w:val="00750FFC"/>
    <w:rsid w:val="0075107A"/>
    <w:rsid w:val="00751963"/>
    <w:rsid w:val="00752064"/>
    <w:rsid w:val="0075222F"/>
    <w:rsid w:val="0075237E"/>
    <w:rsid w:val="00752658"/>
    <w:rsid w:val="0075310B"/>
    <w:rsid w:val="00753152"/>
    <w:rsid w:val="007537A2"/>
    <w:rsid w:val="0075411B"/>
    <w:rsid w:val="00754E1F"/>
    <w:rsid w:val="0075516B"/>
    <w:rsid w:val="00755978"/>
    <w:rsid w:val="00755C37"/>
    <w:rsid w:val="00756426"/>
    <w:rsid w:val="0076004B"/>
    <w:rsid w:val="00760317"/>
    <w:rsid w:val="00760713"/>
    <w:rsid w:val="007611EB"/>
    <w:rsid w:val="007614E5"/>
    <w:rsid w:val="0076209C"/>
    <w:rsid w:val="007622F6"/>
    <w:rsid w:val="00762AFE"/>
    <w:rsid w:val="007633AE"/>
    <w:rsid w:val="00764096"/>
    <w:rsid w:val="00764174"/>
    <w:rsid w:val="0076440F"/>
    <w:rsid w:val="007662BB"/>
    <w:rsid w:val="0076666D"/>
    <w:rsid w:val="007668FB"/>
    <w:rsid w:val="00767535"/>
    <w:rsid w:val="00767E6E"/>
    <w:rsid w:val="0077067E"/>
    <w:rsid w:val="00770B00"/>
    <w:rsid w:val="00771076"/>
    <w:rsid w:val="007713A5"/>
    <w:rsid w:val="007714D6"/>
    <w:rsid w:val="007721BF"/>
    <w:rsid w:val="00772428"/>
    <w:rsid w:val="00772A7C"/>
    <w:rsid w:val="007741B8"/>
    <w:rsid w:val="00774212"/>
    <w:rsid w:val="007748FF"/>
    <w:rsid w:val="007754D9"/>
    <w:rsid w:val="007770AD"/>
    <w:rsid w:val="0077762A"/>
    <w:rsid w:val="00777856"/>
    <w:rsid w:val="00780259"/>
    <w:rsid w:val="007802E0"/>
    <w:rsid w:val="00780446"/>
    <w:rsid w:val="00780D8B"/>
    <w:rsid w:val="00780DFE"/>
    <w:rsid w:val="00780E07"/>
    <w:rsid w:val="00781784"/>
    <w:rsid w:val="00781F05"/>
    <w:rsid w:val="0078258E"/>
    <w:rsid w:val="00783784"/>
    <w:rsid w:val="0078405C"/>
    <w:rsid w:val="0078536A"/>
    <w:rsid w:val="00786116"/>
    <w:rsid w:val="00786B2C"/>
    <w:rsid w:val="00786BFF"/>
    <w:rsid w:val="00787CEE"/>
    <w:rsid w:val="00787F31"/>
    <w:rsid w:val="00790135"/>
    <w:rsid w:val="00790D7E"/>
    <w:rsid w:val="00791709"/>
    <w:rsid w:val="00791976"/>
    <w:rsid w:val="00791F14"/>
    <w:rsid w:val="00791F54"/>
    <w:rsid w:val="0079220A"/>
    <w:rsid w:val="00792347"/>
    <w:rsid w:val="00792E5A"/>
    <w:rsid w:val="00793AEA"/>
    <w:rsid w:val="00793EF4"/>
    <w:rsid w:val="007940DB"/>
    <w:rsid w:val="007948BF"/>
    <w:rsid w:val="00794C61"/>
    <w:rsid w:val="0079521A"/>
    <w:rsid w:val="00796C4A"/>
    <w:rsid w:val="00796CD1"/>
    <w:rsid w:val="00797411"/>
    <w:rsid w:val="0079783D"/>
    <w:rsid w:val="00797EF2"/>
    <w:rsid w:val="007A03AE"/>
    <w:rsid w:val="007A0CBA"/>
    <w:rsid w:val="007A10FC"/>
    <w:rsid w:val="007A188C"/>
    <w:rsid w:val="007A1D42"/>
    <w:rsid w:val="007A25D8"/>
    <w:rsid w:val="007A291A"/>
    <w:rsid w:val="007A2976"/>
    <w:rsid w:val="007A2A9B"/>
    <w:rsid w:val="007A2BEF"/>
    <w:rsid w:val="007A3408"/>
    <w:rsid w:val="007A3D59"/>
    <w:rsid w:val="007A406D"/>
    <w:rsid w:val="007A414F"/>
    <w:rsid w:val="007A43F0"/>
    <w:rsid w:val="007A5A68"/>
    <w:rsid w:val="007A615C"/>
    <w:rsid w:val="007A637F"/>
    <w:rsid w:val="007A75F0"/>
    <w:rsid w:val="007A760E"/>
    <w:rsid w:val="007A7D13"/>
    <w:rsid w:val="007B0707"/>
    <w:rsid w:val="007B104C"/>
    <w:rsid w:val="007B1BBA"/>
    <w:rsid w:val="007B2098"/>
    <w:rsid w:val="007B2901"/>
    <w:rsid w:val="007B33FB"/>
    <w:rsid w:val="007B365C"/>
    <w:rsid w:val="007B4383"/>
    <w:rsid w:val="007B4775"/>
    <w:rsid w:val="007B4C8C"/>
    <w:rsid w:val="007B5FC6"/>
    <w:rsid w:val="007B6070"/>
    <w:rsid w:val="007B6919"/>
    <w:rsid w:val="007B76C5"/>
    <w:rsid w:val="007C044A"/>
    <w:rsid w:val="007C06DC"/>
    <w:rsid w:val="007C1454"/>
    <w:rsid w:val="007C1E5D"/>
    <w:rsid w:val="007C1F24"/>
    <w:rsid w:val="007C2E0E"/>
    <w:rsid w:val="007C374E"/>
    <w:rsid w:val="007C3A5D"/>
    <w:rsid w:val="007C43C8"/>
    <w:rsid w:val="007C4D2C"/>
    <w:rsid w:val="007C4E54"/>
    <w:rsid w:val="007C5E79"/>
    <w:rsid w:val="007C65E1"/>
    <w:rsid w:val="007C6E77"/>
    <w:rsid w:val="007C7539"/>
    <w:rsid w:val="007C7718"/>
    <w:rsid w:val="007D0672"/>
    <w:rsid w:val="007D0728"/>
    <w:rsid w:val="007D25AA"/>
    <w:rsid w:val="007D2622"/>
    <w:rsid w:val="007D2803"/>
    <w:rsid w:val="007D2862"/>
    <w:rsid w:val="007D37B7"/>
    <w:rsid w:val="007D48D0"/>
    <w:rsid w:val="007D4A05"/>
    <w:rsid w:val="007D4B2D"/>
    <w:rsid w:val="007D4BC1"/>
    <w:rsid w:val="007D4C00"/>
    <w:rsid w:val="007D5298"/>
    <w:rsid w:val="007D5631"/>
    <w:rsid w:val="007D5A3E"/>
    <w:rsid w:val="007D6962"/>
    <w:rsid w:val="007E029D"/>
    <w:rsid w:val="007E0420"/>
    <w:rsid w:val="007E1316"/>
    <w:rsid w:val="007E1484"/>
    <w:rsid w:val="007E181A"/>
    <w:rsid w:val="007E27F1"/>
    <w:rsid w:val="007E365C"/>
    <w:rsid w:val="007E3756"/>
    <w:rsid w:val="007E406A"/>
    <w:rsid w:val="007E4306"/>
    <w:rsid w:val="007E453B"/>
    <w:rsid w:val="007E4D4C"/>
    <w:rsid w:val="007E642A"/>
    <w:rsid w:val="007E7BC5"/>
    <w:rsid w:val="007F0A3A"/>
    <w:rsid w:val="007F0D2A"/>
    <w:rsid w:val="007F11C5"/>
    <w:rsid w:val="007F1635"/>
    <w:rsid w:val="007F276A"/>
    <w:rsid w:val="007F2F1D"/>
    <w:rsid w:val="007F3C94"/>
    <w:rsid w:val="007F3F50"/>
    <w:rsid w:val="007F4BC0"/>
    <w:rsid w:val="007F4EBD"/>
    <w:rsid w:val="007F58A6"/>
    <w:rsid w:val="007F5F49"/>
    <w:rsid w:val="007F7713"/>
    <w:rsid w:val="007F7725"/>
    <w:rsid w:val="007F7878"/>
    <w:rsid w:val="007F7B8A"/>
    <w:rsid w:val="00800017"/>
    <w:rsid w:val="0080096C"/>
    <w:rsid w:val="008014AB"/>
    <w:rsid w:val="00802103"/>
    <w:rsid w:val="00802C1D"/>
    <w:rsid w:val="00802E6D"/>
    <w:rsid w:val="00803188"/>
    <w:rsid w:val="00803209"/>
    <w:rsid w:val="0080327E"/>
    <w:rsid w:val="00803568"/>
    <w:rsid w:val="008037E5"/>
    <w:rsid w:val="00803815"/>
    <w:rsid w:val="0080435A"/>
    <w:rsid w:val="008057CB"/>
    <w:rsid w:val="00805D51"/>
    <w:rsid w:val="00805F95"/>
    <w:rsid w:val="008060A9"/>
    <w:rsid w:val="00806111"/>
    <w:rsid w:val="0080665B"/>
    <w:rsid w:val="00806A26"/>
    <w:rsid w:val="00806A66"/>
    <w:rsid w:val="00806C9F"/>
    <w:rsid w:val="0080726B"/>
    <w:rsid w:val="00807328"/>
    <w:rsid w:val="0081006F"/>
    <w:rsid w:val="00810A50"/>
    <w:rsid w:val="00810A78"/>
    <w:rsid w:val="00811AA7"/>
    <w:rsid w:val="00811CB8"/>
    <w:rsid w:val="0081267A"/>
    <w:rsid w:val="00812689"/>
    <w:rsid w:val="008135DE"/>
    <w:rsid w:val="008147AF"/>
    <w:rsid w:val="008163B8"/>
    <w:rsid w:val="00816568"/>
    <w:rsid w:val="00817100"/>
    <w:rsid w:val="00820446"/>
    <w:rsid w:val="008215D1"/>
    <w:rsid w:val="00821866"/>
    <w:rsid w:val="008221EA"/>
    <w:rsid w:val="0082240D"/>
    <w:rsid w:val="00822D9F"/>
    <w:rsid w:val="00822F0D"/>
    <w:rsid w:val="00825562"/>
    <w:rsid w:val="008259A9"/>
    <w:rsid w:val="008259C0"/>
    <w:rsid w:val="00825FC6"/>
    <w:rsid w:val="008265ED"/>
    <w:rsid w:val="0082667C"/>
    <w:rsid w:val="008274C8"/>
    <w:rsid w:val="00830EDC"/>
    <w:rsid w:val="00831563"/>
    <w:rsid w:val="00831CAB"/>
    <w:rsid w:val="00832490"/>
    <w:rsid w:val="008325A6"/>
    <w:rsid w:val="00832DB8"/>
    <w:rsid w:val="00833073"/>
    <w:rsid w:val="00833368"/>
    <w:rsid w:val="00833D2B"/>
    <w:rsid w:val="008344F9"/>
    <w:rsid w:val="00834525"/>
    <w:rsid w:val="00834604"/>
    <w:rsid w:val="00834DFC"/>
    <w:rsid w:val="00836232"/>
    <w:rsid w:val="0083664A"/>
    <w:rsid w:val="0083673E"/>
    <w:rsid w:val="008370C7"/>
    <w:rsid w:val="008375D0"/>
    <w:rsid w:val="008379EC"/>
    <w:rsid w:val="008400E8"/>
    <w:rsid w:val="00840375"/>
    <w:rsid w:val="008403E0"/>
    <w:rsid w:val="00840408"/>
    <w:rsid w:val="008410BA"/>
    <w:rsid w:val="00841BE1"/>
    <w:rsid w:val="0084241A"/>
    <w:rsid w:val="00842A69"/>
    <w:rsid w:val="00842AAC"/>
    <w:rsid w:val="008433EA"/>
    <w:rsid w:val="0084448B"/>
    <w:rsid w:val="00844593"/>
    <w:rsid w:val="0084482B"/>
    <w:rsid w:val="00844DE5"/>
    <w:rsid w:val="0084594B"/>
    <w:rsid w:val="0084699F"/>
    <w:rsid w:val="00846CF8"/>
    <w:rsid w:val="00846F01"/>
    <w:rsid w:val="00847CEC"/>
    <w:rsid w:val="0085008A"/>
    <w:rsid w:val="0085011B"/>
    <w:rsid w:val="0085028E"/>
    <w:rsid w:val="008506A6"/>
    <w:rsid w:val="00850DC4"/>
    <w:rsid w:val="00851175"/>
    <w:rsid w:val="0085143A"/>
    <w:rsid w:val="00852522"/>
    <w:rsid w:val="008525BC"/>
    <w:rsid w:val="00852682"/>
    <w:rsid w:val="008526FC"/>
    <w:rsid w:val="00852BA3"/>
    <w:rsid w:val="00853222"/>
    <w:rsid w:val="00853F86"/>
    <w:rsid w:val="00854312"/>
    <w:rsid w:val="00854E57"/>
    <w:rsid w:val="00854F0A"/>
    <w:rsid w:val="00854F23"/>
    <w:rsid w:val="00855DC1"/>
    <w:rsid w:val="00855FCA"/>
    <w:rsid w:val="00857597"/>
    <w:rsid w:val="00860F33"/>
    <w:rsid w:val="00861304"/>
    <w:rsid w:val="008615F6"/>
    <w:rsid w:val="00862812"/>
    <w:rsid w:val="00862BE2"/>
    <w:rsid w:val="00863887"/>
    <w:rsid w:val="00863BDF"/>
    <w:rsid w:val="008652A4"/>
    <w:rsid w:val="008654A6"/>
    <w:rsid w:val="00866D6B"/>
    <w:rsid w:val="00867513"/>
    <w:rsid w:val="00870150"/>
    <w:rsid w:val="008713BD"/>
    <w:rsid w:val="00871675"/>
    <w:rsid w:val="00871805"/>
    <w:rsid w:val="0087215B"/>
    <w:rsid w:val="0087221C"/>
    <w:rsid w:val="0087230D"/>
    <w:rsid w:val="0087253B"/>
    <w:rsid w:val="0087260A"/>
    <w:rsid w:val="00872A71"/>
    <w:rsid w:val="00872C09"/>
    <w:rsid w:val="00873B61"/>
    <w:rsid w:val="008741B3"/>
    <w:rsid w:val="00874327"/>
    <w:rsid w:val="00874B3A"/>
    <w:rsid w:val="00874C5A"/>
    <w:rsid w:val="008750E2"/>
    <w:rsid w:val="00875C25"/>
    <w:rsid w:val="00875C40"/>
    <w:rsid w:val="00875D41"/>
    <w:rsid w:val="00875F29"/>
    <w:rsid w:val="008763F3"/>
    <w:rsid w:val="00876E7D"/>
    <w:rsid w:val="0088025E"/>
    <w:rsid w:val="0088075B"/>
    <w:rsid w:val="00880FDC"/>
    <w:rsid w:val="00881233"/>
    <w:rsid w:val="008815AF"/>
    <w:rsid w:val="0088166E"/>
    <w:rsid w:val="0088182F"/>
    <w:rsid w:val="00881CEA"/>
    <w:rsid w:val="00883403"/>
    <w:rsid w:val="008836F8"/>
    <w:rsid w:val="00883D6C"/>
    <w:rsid w:val="0088434C"/>
    <w:rsid w:val="0088589D"/>
    <w:rsid w:val="00885D79"/>
    <w:rsid w:val="0088619F"/>
    <w:rsid w:val="008868AB"/>
    <w:rsid w:val="00886BB0"/>
    <w:rsid w:val="00886E14"/>
    <w:rsid w:val="008874A1"/>
    <w:rsid w:val="00887828"/>
    <w:rsid w:val="00890605"/>
    <w:rsid w:val="0089112C"/>
    <w:rsid w:val="00891A68"/>
    <w:rsid w:val="00893A61"/>
    <w:rsid w:val="008941CC"/>
    <w:rsid w:val="0089436B"/>
    <w:rsid w:val="008946F7"/>
    <w:rsid w:val="008949ED"/>
    <w:rsid w:val="00895C25"/>
    <w:rsid w:val="0089624A"/>
    <w:rsid w:val="008978E7"/>
    <w:rsid w:val="00897DE4"/>
    <w:rsid w:val="008A042F"/>
    <w:rsid w:val="008A0561"/>
    <w:rsid w:val="008A1369"/>
    <w:rsid w:val="008A16AF"/>
    <w:rsid w:val="008A1ACC"/>
    <w:rsid w:val="008A222B"/>
    <w:rsid w:val="008A2244"/>
    <w:rsid w:val="008A25D7"/>
    <w:rsid w:val="008A2E7F"/>
    <w:rsid w:val="008A39D4"/>
    <w:rsid w:val="008A4065"/>
    <w:rsid w:val="008A48AE"/>
    <w:rsid w:val="008A4EA0"/>
    <w:rsid w:val="008A4F80"/>
    <w:rsid w:val="008A5885"/>
    <w:rsid w:val="008A615D"/>
    <w:rsid w:val="008A6394"/>
    <w:rsid w:val="008A7210"/>
    <w:rsid w:val="008A74FA"/>
    <w:rsid w:val="008A792F"/>
    <w:rsid w:val="008A7CB7"/>
    <w:rsid w:val="008B0EDE"/>
    <w:rsid w:val="008B15B4"/>
    <w:rsid w:val="008B2D0C"/>
    <w:rsid w:val="008B4257"/>
    <w:rsid w:val="008B49B1"/>
    <w:rsid w:val="008B4A9E"/>
    <w:rsid w:val="008B55CA"/>
    <w:rsid w:val="008B5901"/>
    <w:rsid w:val="008B5C90"/>
    <w:rsid w:val="008B607F"/>
    <w:rsid w:val="008B6545"/>
    <w:rsid w:val="008B674A"/>
    <w:rsid w:val="008B686A"/>
    <w:rsid w:val="008B756B"/>
    <w:rsid w:val="008B761A"/>
    <w:rsid w:val="008C089E"/>
    <w:rsid w:val="008C0E1A"/>
    <w:rsid w:val="008C1724"/>
    <w:rsid w:val="008C274C"/>
    <w:rsid w:val="008C2FFA"/>
    <w:rsid w:val="008C41F5"/>
    <w:rsid w:val="008C486D"/>
    <w:rsid w:val="008C5E91"/>
    <w:rsid w:val="008D0762"/>
    <w:rsid w:val="008D0B3A"/>
    <w:rsid w:val="008D1B7E"/>
    <w:rsid w:val="008D1CC1"/>
    <w:rsid w:val="008D1E5A"/>
    <w:rsid w:val="008D21DC"/>
    <w:rsid w:val="008D21E8"/>
    <w:rsid w:val="008D277E"/>
    <w:rsid w:val="008D2827"/>
    <w:rsid w:val="008D2C8D"/>
    <w:rsid w:val="008D2D86"/>
    <w:rsid w:val="008D31C2"/>
    <w:rsid w:val="008D3390"/>
    <w:rsid w:val="008D3A10"/>
    <w:rsid w:val="008D3E9F"/>
    <w:rsid w:val="008D3FC3"/>
    <w:rsid w:val="008D4CAF"/>
    <w:rsid w:val="008D4EF5"/>
    <w:rsid w:val="008D52A5"/>
    <w:rsid w:val="008D56ED"/>
    <w:rsid w:val="008D58A3"/>
    <w:rsid w:val="008D5CC9"/>
    <w:rsid w:val="008D5F9B"/>
    <w:rsid w:val="008D6017"/>
    <w:rsid w:val="008D67A9"/>
    <w:rsid w:val="008D69BF"/>
    <w:rsid w:val="008D6A73"/>
    <w:rsid w:val="008D6E58"/>
    <w:rsid w:val="008D7B6C"/>
    <w:rsid w:val="008E0411"/>
    <w:rsid w:val="008E06F6"/>
    <w:rsid w:val="008E0BCC"/>
    <w:rsid w:val="008E4E34"/>
    <w:rsid w:val="008E53AE"/>
    <w:rsid w:val="008E6213"/>
    <w:rsid w:val="008E661B"/>
    <w:rsid w:val="008E6A60"/>
    <w:rsid w:val="008E703D"/>
    <w:rsid w:val="008F0191"/>
    <w:rsid w:val="008F0258"/>
    <w:rsid w:val="008F092C"/>
    <w:rsid w:val="008F0D41"/>
    <w:rsid w:val="008F0EA7"/>
    <w:rsid w:val="008F1494"/>
    <w:rsid w:val="008F163E"/>
    <w:rsid w:val="008F21D1"/>
    <w:rsid w:val="008F2B13"/>
    <w:rsid w:val="008F2C09"/>
    <w:rsid w:val="008F3AF5"/>
    <w:rsid w:val="008F467B"/>
    <w:rsid w:val="008F4A65"/>
    <w:rsid w:val="008F4C04"/>
    <w:rsid w:val="008F59A4"/>
    <w:rsid w:val="008F5F3A"/>
    <w:rsid w:val="008F6392"/>
    <w:rsid w:val="008F6A56"/>
    <w:rsid w:val="008F71A8"/>
    <w:rsid w:val="008F7B51"/>
    <w:rsid w:val="008F7D0B"/>
    <w:rsid w:val="00900054"/>
    <w:rsid w:val="0090044A"/>
    <w:rsid w:val="00900C47"/>
    <w:rsid w:val="00901763"/>
    <w:rsid w:val="00901B10"/>
    <w:rsid w:val="00901C4E"/>
    <w:rsid w:val="009023E5"/>
    <w:rsid w:val="009023ED"/>
    <w:rsid w:val="00902AB0"/>
    <w:rsid w:val="00903309"/>
    <w:rsid w:val="009033EE"/>
    <w:rsid w:val="00903E43"/>
    <w:rsid w:val="009049F4"/>
    <w:rsid w:val="00905252"/>
    <w:rsid w:val="00905CDD"/>
    <w:rsid w:val="00905E07"/>
    <w:rsid w:val="009061BD"/>
    <w:rsid w:val="009112CA"/>
    <w:rsid w:val="009115E1"/>
    <w:rsid w:val="00911B3F"/>
    <w:rsid w:val="00911D81"/>
    <w:rsid w:val="00912ACC"/>
    <w:rsid w:val="00913DA8"/>
    <w:rsid w:val="0091450C"/>
    <w:rsid w:val="0091468E"/>
    <w:rsid w:val="00915F94"/>
    <w:rsid w:val="00915F99"/>
    <w:rsid w:val="00917582"/>
    <w:rsid w:val="00917A4A"/>
    <w:rsid w:val="00917E26"/>
    <w:rsid w:val="00917E73"/>
    <w:rsid w:val="009200FF"/>
    <w:rsid w:val="00920D9D"/>
    <w:rsid w:val="00921348"/>
    <w:rsid w:val="009216E2"/>
    <w:rsid w:val="00921DC2"/>
    <w:rsid w:val="009229DA"/>
    <w:rsid w:val="009237C6"/>
    <w:rsid w:val="00923B34"/>
    <w:rsid w:val="00924F41"/>
    <w:rsid w:val="009254C1"/>
    <w:rsid w:val="00925EA5"/>
    <w:rsid w:val="00927394"/>
    <w:rsid w:val="0093053E"/>
    <w:rsid w:val="00930C1C"/>
    <w:rsid w:val="009314BE"/>
    <w:rsid w:val="009319F0"/>
    <w:rsid w:val="00931A33"/>
    <w:rsid w:val="00931BE2"/>
    <w:rsid w:val="00931FBD"/>
    <w:rsid w:val="00932B31"/>
    <w:rsid w:val="00932E98"/>
    <w:rsid w:val="0093399E"/>
    <w:rsid w:val="00934326"/>
    <w:rsid w:val="00934F6E"/>
    <w:rsid w:val="00934FE2"/>
    <w:rsid w:val="009361E0"/>
    <w:rsid w:val="00936BF4"/>
    <w:rsid w:val="0094116A"/>
    <w:rsid w:val="00941227"/>
    <w:rsid w:val="009420FD"/>
    <w:rsid w:val="00943276"/>
    <w:rsid w:val="0094429C"/>
    <w:rsid w:val="00944A8F"/>
    <w:rsid w:val="00945237"/>
    <w:rsid w:val="009457A1"/>
    <w:rsid w:val="00946604"/>
    <w:rsid w:val="0094721F"/>
    <w:rsid w:val="00947D96"/>
    <w:rsid w:val="00950046"/>
    <w:rsid w:val="0095031F"/>
    <w:rsid w:val="009504B5"/>
    <w:rsid w:val="00950FE3"/>
    <w:rsid w:val="009515F9"/>
    <w:rsid w:val="00952541"/>
    <w:rsid w:val="00952F9E"/>
    <w:rsid w:val="00954B07"/>
    <w:rsid w:val="00955AFD"/>
    <w:rsid w:val="0095691B"/>
    <w:rsid w:val="0095707F"/>
    <w:rsid w:val="00957A83"/>
    <w:rsid w:val="00960159"/>
    <w:rsid w:val="00960248"/>
    <w:rsid w:val="009615A8"/>
    <w:rsid w:val="009625E0"/>
    <w:rsid w:val="00964AFC"/>
    <w:rsid w:val="0096505B"/>
    <w:rsid w:val="0096531A"/>
    <w:rsid w:val="00965634"/>
    <w:rsid w:val="00965ED1"/>
    <w:rsid w:val="00965FF0"/>
    <w:rsid w:val="009667F4"/>
    <w:rsid w:val="009679AF"/>
    <w:rsid w:val="00970C73"/>
    <w:rsid w:val="00971CFE"/>
    <w:rsid w:val="00972D83"/>
    <w:rsid w:val="00973B55"/>
    <w:rsid w:val="00973BFD"/>
    <w:rsid w:val="00973D0C"/>
    <w:rsid w:val="00974AB3"/>
    <w:rsid w:val="00974BEF"/>
    <w:rsid w:val="00974D16"/>
    <w:rsid w:val="00974F2C"/>
    <w:rsid w:val="00974FE2"/>
    <w:rsid w:val="00975AA2"/>
    <w:rsid w:val="00976561"/>
    <w:rsid w:val="009765E7"/>
    <w:rsid w:val="0097793A"/>
    <w:rsid w:val="00977AE4"/>
    <w:rsid w:val="00980B55"/>
    <w:rsid w:val="00980D06"/>
    <w:rsid w:val="009814CC"/>
    <w:rsid w:val="00981A82"/>
    <w:rsid w:val="00981F15"/>
    <w:rsid w:val="009823DD"/>
    <w:rsid w:val="00982787"/>
    <w:rsid w:val="009838E7"/>
    <w:rsid w:val="00983B4A"/>
    <w:rsid w:val="00984BA2"/>
    <w:rsid w:val="009853CC"/>
    <w:rsid w:val="00985415"/>
    <w:rsid w:val="009854D3"/>
    <w:rsid w:val="00986156"/>
    <w:rsid w:val="009868A8"/>
    <w:rsid w:val="00987B6F"/>
    <w:rsid w:val="00987E2D"/>
    <w:rsid w:val="009908D9"/>
    <w:rsid w:val="00990E62"/>
    <w:rsid w:val="00991750"/>
    <w:rsid w:val="00991871"/>
    <w:rsid w:val="00992317"/>
    <w:rsid w:val="00993C48"/>
    <w:rsid w:val="00995372"/>
    <w:rsid w:val="009A0093"/>
    <w:rsid w:val="009A17E6"/>
    <w:rsid w:val="009A1961"/>
    <w:rsid w:val="009A1B2D"/>
    <w:rsid w:val="009A2245"/>
    <w:rsid w:val="009A25BF"/>
    <w:rsid w:val="009A27D1"/>
    <w:rsid w:val="009A2B49"/>
    <w:rsid w:val="009A3D5B"/>
    <w:rsid w:val="009A484B"/>
    <w:rsid w:val="009A4CE3"/>
    <w:rsid w:val="009A5CC1"/>
    <w:rsid w:val="009A6015"/>
    <w:rsid w:val="009A62E1"/>
    <w:rsid w:val="009A6A2E"/>
    <w:rsid w:val="009A6B75"/>
    <w:rsid w:val="009B0B21"/>
    <w:rsid w:val="009B13AA"/>
    <w:rsid w:val="009B2014"/>
    <w:rsid w:val="009B4A54"/>
    <w:rsid w:val="009B4C3B"/>
    <w:rsid w:val="009B4CE5"/>
    <w:rsid w:val="009B4DDE"/>
    <w:rsid w:val="009B56AC"/>
    <w:rsid w:val="009B66D5"/>
    <w:rsid w:val="009B7152"/>
    <w:rsid w:val="009B7903"/>
    <w:rsid w:val="009C009E"/>
    <w:rsid w:val="009C01AA"/>
    <w:rsid w:val="009C05AB"/>
    <w:rsid w:val="009C0E78"/>
    <w:rsid w:val="009C27B2"/>
    <w:rsid w:val="009C2BD4"/>
    <w:rsid w:val="009C3256"/>
    <w:rsid w:val="009C3334"/>
    <w:rsid w:val="009C392C"/>
    <w:rsid w:val="009C590B"/>
    <w:rsid w:val="009C5D84"/>
    <w:rsid w:val="009C6948"/>
    <w:rsid w:val="009C7769"/>
    <w:rsid w:val="009C7A99"/>
    <w:rsid w:val="009C7B4E"/>
    <w:rsid w:val="009C7C9E"/>
    <w:rsid w:val="009D0021"/>
    <w:rsid w:val="009D0798"/>
    <w:rsid w:val="009D0837"/>
    <w:rsid w:val="009D0C6C"/>
    <w:rsid w:val="009D0EC5"/>
    <w:rsid w:val="009D10D8"/>
    <w:rsid w:val="009D1D00"/>
    <w:rsid w:val="009D271E"/>
    <w:rsid w:val="009D2740"/>
    <w:rsid w:val="009D2CFB"/>
    <w:rsid w:val="009D3880"/>
    <w:rsid w:val="009D45EF"/>
    <w:rsid w:val="009D4FB8"/>
    <w:rsid w:val="009D5011"/>
    <w:rsid w:val="009D5D7A"/>
    <w:rsid w:val="009D75F7"/>
    <w:rsid w:val="009D7B13"/>
    <w:rsid w:val="009D7DA1"/>
    <w:rsid w:val="009E05CF"/>
    <w:rsid w:val="009E0F90"/>
    <w:rsid w:val="009E1B5C"/>
    <w:rsid w:val="009E243C"/>
    <w:rsid w:val="009E2586"/>
    <w:rsid w:val="009E2729"/>
    <w:rsid w:val="009E2C3B"/>
    <w:rsid w:val="009E35DE"/>
    <w:rsid w:val="009E362E"/>
    <w:rsid w:val="009E3FA8"/>
    <w:rsid w:val="009E42A6"/>
    <w:rsid w:val="009E437A"/>
    <w:rsid w:val="009E48AD"/>
    <w:rsid w:val="009E4CBF"/>
    <w:rsid w:val="009E4EF0"/>
    <w:rsid w:val="009E5548"/>
    <w:rsid w:val="009E5B46"/>
    <w:rsid w:val="009E5EFE"/>
    <w:rsid w:val="009E73A3"/>
    <w:rsid w:val="009E744A"/>
    <w:rsid w:val="009F0285"/>
    <w:rsid w:val="009F0370"/>
    <w:rsid w:val="009F06B8"/>
    <w:rsid w:val="009F1104"/>
    <w:rsid w:val="009F1811"/>
    <w:rsid w:val="009F186B"/>
    <w:rsid w:val="009F1CC1"/>
    <w:rsid w:val="009F1E1E"/>
    <w:rsid w:val="009F21B5"/>
    <w:rsid w:val="009F3CA3"/>
    <w:rsid w:val="009F3CE0"/>
    <w:rsid w:val="009F40D9"/>
    <w:rsid w:val="009F4584"/>
    <w:rsid w:val="009F4A44"/>
    <w:rsid w:val="009F5771"/>
    <w:rsid w:val="009F5A06"/>
    <w:rsid w:val="009F61AF"/>
    <w:rsid w:val="009F63DE"/>
    <w:rsid w:val="009F6D7E"/>
    <w:rsid w:val="009F7242"/>
    <w:rsid w:val="009F7381"/>
    <w:rsid w:val="009F768A"/>
    <w:rsid w:val="009F7E0C"/>
    <w:rsid w:val="00A00031"/>
    <w:rsid w:val="00A010F2"/>
    <w:rsid w:val="00A01171"/>
    <w:rsid w:val="00A0129E"/>
    <w:rsid w:val="00A01560"/>
    <w:rsid w:val="00A02356"/>
    <w:rsid w:val="00A02642"/>
    <w:rsid w:val="00A02DFF"/>
    <w:rsid w:val="00A02EA9"/>
    <w:rsid w:val="00A0428F"/>
    <w:rsid w:val="00A045F3"/>
    <w:rsid w:val="00A06D85"/>
    <w:rsid w:val="00A1046F"/>
    <w:rsid w:val="00A1066F"/>
    <w:rsid w:val="00A10BD2"/>
    <w:rsid w:val="00A11073"/>
    <w:rsid w:val="00A1130F"/>
    <w:rsid w:val="00A125F8"/>
    <w:rsid w:val="00A12A3E"/>
    <w:rsid w:val="00A13054"/>
    <w:rsid w:val="00A1387B"/>
    <w:rsid w:val="00A139F5"/>
    <w:rsid w:val="00A13F4E"/>
    <w:rsid w:val="00A1495D"/>
    <w:rsid w:val="00A15157"/>
    <w:rsid w:val="00A158CF"/>
    <w:rsid w:val="00A15BD2"/>
    <w:rsid w:val="00A16B50"/>
    <w:rsid w:val="00A172FE"/>
    <w:rsid w:val="00A17387"/>
    <w:rsid w:val="00A17443"/>
    <w:rsid w:val="00A17533"/>
    <w:rsid w:val="00A17D59"/>
    <w:rsid w:val="00A20050"/>
    <w:rsid w:val="00A2028D"/>
    <w:rsid w:val="00A20673"/>
    <w:rsid w:val="00A2155B"/>
    <w:rsid w:val="00A21F06"/>
    <w:rsid w:val="00A2245F"/>
    <w:rsid w:val="00A243FC"/>
    <w:rsid w:val="00A25E8A"/>
    <w:rsid w:val="00A25EE8"/>
    <w:rsid w:val="00A26311"/>
    <w:rsid w:val="00A2673E"/>
    <w:rsid w:val="00A273C7"/>
    <w:rsid w:val="00A27D38"/>
    <w:rsid w:val="00A27F8B"/>
    <w:rsid w:val="00A27FE0"/>
    <w:rsid w:val="00A309B0"/>
    <w:rsid w:val="00A30D76"/>
    <w:rsid w:val="00A30E76"/>
    <w:rsid w:val="00A32247"/>
    <w:rsid w:val="00A32CCA"/>
    <w:rsid w:val="00A32CF6"/>
    <w:rsid w:val="00A32FB0"/>
    <w:rsid w:val="00A33726"/>
    <w:rsid w:val="00A33946"/>
    <w:rsid w:val="00A34624"/>
    <w:rsid w:val="00A349DF"/>
    <w:rsid w:val="00A34D26"/>
    <w:rsid w:val="00A35F35"/>
    <w:rsid w:val="00A368C4"/>
    <w:rsid w:val="00A36ACE"/>
    <w:rsid w:val="00A36E87"/>
    <w:rsid w:val="00A36F28"/>
    <w:rsid w:val="00A3702C"/>
    <w:rsid w:val="00A37147"/>
    <w:rsid w:val="00A37FE2"/>
    <w:rsid w:val="00A404E3"/>
    <w:rsid w:val="00A416EA"/>
    <w:rsid w:val="00A41AD4"/>
    <w:rsid w:val="00A4205D"/>
    <w:rsid w:val="00A43383"/>
    <w:rsid w:val="00A439FA"/>
    <w:rsid w:val="00A44139"/>
    <w:rsid w:val="00A4435D"/>
    <w:rsid w:val="00A44FCA"/>
    <w:rsid w:val="00A4527D"/>
    <w:rsid w:val="00A45852"/>
    <w:rsid w:val="00A45EB1"/>
    <w:rsid w:val="00A46209"/>
    <w:rsid w:val="00A464D9"/>
    <w:rsid w:val="00A46AF2"/>
    <w:rsid w:val="00A46C74"/>
    <w:rsid w:val="00A47137"/>
    <w:rsid w:val="00A4715D"/>
    <w:rsid w:val="00A4793E"/>
    <w:rsid w:val="00A50E79"/>
    <w:rsid w:val="00A50EF6"/>
    <w:rsid w:val="00A50FC3"/>
    <w:rsid w:val="00A5100A"/>
    <w:rsid w:val="00A51156"/>
    <w:rsid w:val="00A5173E"/>
    <w:rsid w:val="00A51890"/>
    <w:rsid w:val="00A522DE"/>
    <w:rsid w:val="00A525A7"/>
    <w:rsid w:val="00A52703"/>
    <w:rsid w:val="00A529DA"/>
    <w:rsid w:val="00A52BE5"/>
    <w:rsid w:val="00A53D9D"/>
    <w:rsid w:val="00A54A02"/>
    <w:rsid w:val="00A54EAD"/>
    <w:rsid w:val="00A563F1"/>
    <w:rsid w:val="00A565DF"/>
    <w:rsid w:val="00A56F34"/>
    <w:rsid w:val="00A57022"/>
    <w:rsid w:val="00A571A3"/>
    <w:rsid w:val="00A577A5"/>
    <w:rsid w:val="00A57C07"/>
    <w:rsid w:val="00A57D71"/>
    <w:rsid w:val="00A604FE"/>
    <w:rsid w:val="00A60EE5"/>
    <w:rsid w:val="00A60F95"/>
    <w:rsid w:val="00A60FCC"/>
    <w:rsid w:val="00A62596"/>
    <w:rsid w:val="00A62CFA"/>
    <w:rsid w:val="00A63A01"/>
    <w:rsid w:val="00A63A19"/>
    <w:rsid w:val="00A64338"/>
    <w:rsid w:val="00A648D7"/>
    <w:rsid w:val="00A649FE"/>
    <w:rsid w:val="00A64B49"/>
    <w:rsid w:val="00A6569F"/>
    <w:rsid w:val="00A6683C"/>
    <w:rsid w:val="00A66EEE"/>
    <w:rsid w:val="00A6749F"/>
    <w:rsid w:val="00A70958"/>
    <w:rsid w:val="00A70BD7"/>
    <w:rsid w:val="00A71A5E"/>
    <w:rsid w:val="00A721ED"/>
    <w:rsid w:val="00A72338"/>
    <w:rsid w:val="00A72BAD"/>
    <w:rsid w:val="00A73A0E"/>
    <w:rsid w:val="00A7444E"/>
    <w:rsid w:val="00A75BFA"/>
    <w:rsid w:val="00A7620C"/>
    <w:rsid w:val="00A76D13"/>
    <w:rsid w:val="00A76F27"/>
    <w:rsid w:val="00A77217"/>
    <w:rsid w:val="00A7748E"/>
    <w:rsid w:val="00A77E91"/>
    <w:rsid w:val="00A77F71"/>
    <w:rsid w:val="00A80447"/>
    <w:rsid w:val="00A816FB"/>
    <w:rsid w:val="00A82070"/>
    <w:rsid w:val="00A82109"/>
    <w:rsid w:val="00A821E4"/>
    <w:rsid w:val="00A82464"/>
    <w:rsid w:val="00A82EB5"/>
    <w:rsid w:val="00A83174"/>
    <w:rsid w:val="00A834C3"/>
    <w:rsid w:val="00A84D48"/>
    <w:rsid w:val="00A856F1"/>
    <w:rsid w:val="00A86023"/>
    <w:rsid w:val="00A863DF"/>
    <w:rsid w:val="00A871D8"/>
    <w:rsid w:val="00A902BA"/>
    <w:rsid w:val="00A905A5"/>
    <w:rsid w:val="00A91D65"/>
    <w:rsid w:val="00A91FC7"/>
    <w:rsid w:val="00A921C5"/>
    <w:rsid w:val="00A924BD"/>
    <w:rsid w:val="00A9272A"/>
    <w:rsid w:val="00A92B66"/>
    <w:rsid w:val="00A952F1"/>
    <w:rsid w:val="00A954F8"/>
    <w:rsid w:val="00A95678"/>
    <w:rsid w:val="00A957D1"/>
    <w:rsid w:val="00A96604"/>
    <w:rsid w:val="00A96BAC"/>
    <w:rsid w:val="00A97011"/>
    <w:rsid w:val="00A9716E"/>
    <w:rsid w:val="00A973F1"/>
    <w:rsid w:val="00A974E2"/>
    <w:rsid w:val="00A97E69"/>
    <w:rsid w:val="00A97EBF"/>
    <w:rsid w:val="00A97FEB"/>
    <w:rsid w:val="00AA0601"/>
    <w:rsid w:val="00AA0A37"/>
    <w:rsid w:val="00AA10D2"/>
    <w:rsid w:val="00AA223D"/>
    <w:rsid w:val="00AA26ED"/>
    <w:rsid w:val="00AA3228"/>
    <w:rsid w:val="00AA374F"/>
    <w:rsid w:val="00AA38DE"/>
    <w:rsid w:val="00AA3BFE"/>
    <w:rsid w:val="00AA3E35"/>
    <w:rsid w:val="00AA3EA7"/>
    <w:rsid w:val="00AA4D75"/>
    <w:rsid w:val="00AA4DAA"/>
    <w:rsid w:val="00AA5693"/>
    <w:rsid w:val="00AA5D66"/>
    <w:rsid w:val="00AA6A2F"/>
    <w:rsid w:val="00AA6E1F"/>
    <w:rsid w:val="00AA72F3"/>
    <w:rsid w:val="00AA7964"/>
    <w:rsid w:val="00AA7AC0"/>
    <w:rsid w:val="00AA7E69"/>
    <w:rsid w:val="00AB00A6"/>
    <w:rsid w:val="00AB1945"/>
    <w:rsid w:val="00AB2F64"/>
    <w:rsid w:val="00AB3B40"/>
    <w:rsid w:val="00AB5592"/>
    <w:rsid w:val="00AB5704"/>
    <w:rsid w:val="00AB59C9"/>
    <w:rsid w:val="00AB5BF8"/>
    <w:rsid w:val="00AB6253"/>
    <w:rsid w:val="00AB702E"/>
    <w:rsid w:val="00AC019F"/>
    <w:rsid w:val="00AC0A14"/>
    <w:rsid w:val="00AC18DE"/>
    <w:rsid w:val="00AC1CC6"/>
    <w:rsid w:val="00AC21CF"/>
    <w:rsid w:val="00AC2289"/>
    <w:rsid w:val="00AC2316"/>
    <w:rsid w:val="00AC26F6"/>
    <w:rsid w:val="00AC2D64"/>
    <w:rsid w:val="00AC4535"/>
    <w:rsid w:val="00AC48E9"/>
    <w:rsid w:val="00AC4A3E"/>
    <w:rsid w:val="00AC4AB9"/>
    <w:rsid w:val="00AC4F75"/>
    <w:rsid w:val="00AC6095"/>
    <w:rsid w:val="00AC698F"/>
    <w:rsid w:val="00AC7217"/>
    <w:rsid w:val="00AC76E7"/>
    <w:rsid w:val="00AC7B55"/>
    <w:rsid w:val="00AD1295"/>
    <w:rsid w:val="00AD21BC"/>
    <w:rsid w:val="00AD31FD"/>
    <w:rsid w:val="00AD37E0"/>
    <w:rsid w:val="00AD3C16"/>
    <w:rsid w:val="00AD3C8E"/>
    <w:rsid w:val="00AD412B"/>
    <w:rsid w:val="00AD42B9"/>
    <w:rsid w:val="00AD451F"/>
    <w:rsid w:val="00AD46FD"/>
    <w:rsid w:val="00AD4C1B"/>
    <w:rsid w:val="00AD50B5"/>
    <w:rsid w:val="00AD5563"/>
    <w:rsid w:val="00AD5CC7"/>
    <w:rsid w:val="00AD6523"/>
    <w:rsid w:val="00AD7947"/>
    <w:rsid w:val="00AD7F19"/>
    <w:rsid w:val="00AD7F2F"/>
    <w:rsid w:val="00AE0B8C"/>
    <w:rsid w:val="00AE1FB0"/>
    <w:rsid w:val="00AE1FC4"/>
    <w:rsid w:val="00AE20D7"/>
    <w:rsid w:val="00AE26A2"/>
    <w:rsid w:val="00AE2749"/>
    <w:rsid w:val="00AE34D8"/>
    <w:rsid w:val="00AE39E5"/>
    <w:rsid w:val="00AE3B48"/>
    <w:rsid w:val="00AE4208"/>
    <w:rsid w:val="00AE568C"/>
    <w:rsid w:val="00AE5A69"/>
    <w:rsid w:val="00AE6C2A"/>
    <w:rsid w:val="00AE72BC"/>
    <w:rsid w:val="00AE77CE"/>
    <w:rsid w:val="00AF00D3"/>
    <w:rsid w:val="00AF0156"/>
    <w:rsid w:val="00AF0B55"/>
    <w:rsid w:val="00AF1B8B"/>
    <w:rsid w:val="00AF1BA3"/>
    <w:rsid w:val="00AF2268"/>
    <w:rsid w:val="00AF3A1D"/>
    <w:rsid w:val="00AF3F44"/>
    <w:rsid w:val="00AF4585"/>
    <w:rsid w:val="00AF483E"/>
    <w:rsid w:val="00AF4924"/>
    <w:rsid w:val="00AF4F91"/>
    <w:rsid w:val="00AF64EE"/>
    <w:rsid w:val="00AF68F1"/>
    <w:rsid w:val="00AF6B43"/>
    <w:rsid w:val="00AF72BA"/>
    <w:rsid w:val="00AF760A"/>
    <w:rsid w:val="00AF7C91"/>
    <w:rsid w:val="00AF7CE9"/>
    <w:rsid w:val="00B0018A"/>
    <w:rsid w:val="00B0057F"/>
    <w:rsid w:val="00B005CD"/>
    <w:rsid w:val="00B00AA6"/>
    <w:rsid w:val="00B00BF8"/>
    <w:rsid w:val="00B00CF2"/>
    <w:rsid w:val="00B02713"/>
    <w:rsid w:val="00B02E79"/>
    <w:rsid w:val="00B03AA6"/>
    <w:rsid w:val="00B0404A"/>
    <w:rsid w:val="00B04279"/>
    <w:rsid w:val="00B04A2E"/>
    <w:rsid w:val="00B06176"/>
    <w:rsid w:val="00B06716"/>
    <w:rsid w:val="00B0674C"/>
    <w:rsid w:val="00B105E4"/>
    <w:rsid w:val="00B10872"/>
    <w:rsid w:val="00B11427"/>
    <w:rsid w:val="00B12B27"/>
    <w:rsid w:val="00B1367D"/>
    <w:rsid w:val="00B13A47"/>
    <w:rsid w:val="00B13CD1"/>
    <w:rsid w:val="00B148EE"/>
    <w:rsid w:val="00B14FFD"/>
    <w:rsid w:val="00B15792"/>
    <w:rsid w:val="00B15D6C"/>
    <w:rsid w:val="00B165A6"/>
    <w:rsid w:val="00B16839"/>
    <w:rsid w:val="00B16FAB"/>
    <w:rsid w:val="00B17A80"/>
    <w:rsid w:val="00B2084C"/>
    <w:rsid w:val="00B218FB"/>
    <w:rsid w:val="00B21B61"/>
    <w:rsid w:val="00B22575"/>
    <w:rsid w:val="00B22F1E"/>
    <w:rsid w:val="00B236D3"/>
    <w:rsid w:val="00B23730"/>
    <w:rsid w:val="00B242AC"/>
    <w:rsid w:val="00B24B13"/>
    <w:rsid w:val="00B25F63"/>
    <w:rsid w:val="00B2612B"/>
    <w:rsid w:val="00B2741F"/>
    <w:rsid w:val="00B3031C"/>
    <w:rsid w:val="00B304F5"/>
    <w:rsid w:val="00B30CFD"/>
    <w:rsid w:val="00B30F2C"/>
    <w:rsid w:val="00B318E7"/>
    <w:rsid w:val="00B31D80"/>
    <w:rsid w:val="00B32805"/>
    <w:rsid w:val="00B32C27"/>
    <w:rsid w:val="00B3321F"/>
    <w:rsid w:val="00B33DB2"/>
    <w:rsid w:val="00B33FD3"/>
    <w:rsid w:val="00B344C2"/>
    <w:rsid w:val="00B3595A"/>
    <w:rsid w:val="00B366D0"/>
    <w:rsid w:val="00B36893"/>
    <w:rsid w:val="00B36B23"/>
    <w:rsid w:val="00B36B60"/>
    <w:rsid w:val="00B36CCF"/>
    <w:rsid w:val="00B408E6"/>
    <w:rsid w:val="00B418B3"/>
    <w:rsid w:val="00B428EB"/>
    <w:rsid w:val="00B43C34"/>
    <w:rsid w:val="00B43ED7"/>
    <w:rsid w:val="00B4422B"/>
    <w:rsid w:val="00B4457A"/>
    <w:rsid w:val="00B453F8"/>
    <w:rsid w:val="00B460B7"/>
    <w:rsid w:val="00B4726C"/>
    <w:rsid w:val="00B47C32"/>
    <w:rsid w:val="00B50409"/>
    <w:rsid w:val="00B50503"/>
    <w:rsid w:val="00B509D7"/>
    <w:rsid w:val="00B50BFE"/>
    <w:rsid w:val="00B51A5A"/>
    <w:rsid w:val="00B51C38"/>
    <w:rsid w:val="00B52014"/>
    <w:rsid w:val="00B53684"/>
    <w:rsid w:val="00B536B2"/>
    <w:rsid w:val="00B5449B"/>
    <w:rsid w:val="00B544CE"/>
    <w:rsid w:val="00B5496C"/>
    <w:rsid w:val="00B54BC9"/>
    <w:rsid w:val="00B5505A"/>
    <w:rsid w:val="00B55BF4"/>
    <w:rsid w:val="00B56F74"/>
    <w:rsid w:val="00B5758F"/>
    <w:rsid w:val="00B6091B"/>
    <w:rsid w:val="00B60D6D"/>
    <w:rsid w:val="00B6174A"/>
    <w:rsid w:val="00B61F5D"/>
    <w:rsid w:val="00B62313"/>
    <w:rsid w:val="00B62327"/>
    <w:rsid w:val="00B6283B"/>
    <w:rsid w:val="00B628C6"/>
    <w:rsid w:val="00B62D07"/>
    <w:rsid w:val="00B62D08"/>
    <w:rsid w:val="00B62D10"/>
    <w:rsid w:val="00B62EA3"/>
    <w:rsid w:val="00B6336C"/>
    <w:rsid w:val="00B63430"/>
    <w:rsid w:val="00B64BAB"/>
    <w:rsid w:val="00B64E79"/>
    <w:rsid w:val="00B6546A"/>
    <w:rsid w:val="00B6674F"/>
    <w:rsid w:val="00B67794"/>
    <w:rsid w:val="00B7022B"/>
    <w:rsid w:val="00B704CF"/>
    <w:rsid w:val="00B707B2"/>
    <w:rsid w:val="00B70899"/>
    <w:rsid w:val="00B70B24"/>
    <w:rsid w:val="00B716CD"/>
    <w:rsid w:val="00B717F2"/>
    <w:rsid w:val="00B71B1C"/>
    <w:rsid w:val="00B722B8"/>
    <w:rsid w:val="00B72539"/>
    <w:rsid w:val="00B73AC3"/>
    <w:rsid w:val="00B73F70"/>
    <w:rsid w:val="00B74D53"/>
    <w:rsid w:val="00B74DF2"/>
    <w:rsid w:val="00B755AC"/>
    <w:rsid w:val="00B7574D"/>
    <w:rsid w:val="00B75F25"/>
    <w:rsid w:val="00B771FE"/>
    <w:rsid w:val="00B80124"/>
    <w:rsid w:val="00B80685"/>
    <w:rsid w:val="00B80EDF"/>
    <w:rsid w:val="00B8130B"/>
    <w:rsid w:val="00B813E9"/>
    <w:rsid w:val="00B816A4"/>
    <w:rsid w:val="00B817E0"/>
    <w:rsid w:val="00B822F9"/>
    <w:rsid w:val="00B849DD"/>
    <w:rsid w:val="00B84AF9"/>
    <w:rsid w:val="00B84EE7"/>
    <w:rsid w:val="00B856C4"/>
    <w:rsid w:val="00B85F97"/>
    <w:rsid w:val="00B85FA0"/>
    <w:rsid w:val="00B86C6E"/>
    <w:rsid w:val="00B87177"/>
    <w:rsid w:val="00B87B0E"/>
    <w:rsid w:val="00B909D0"/>
    <w:rsid w:val="00B90DD3"/>
    <w:rsid w:val="00B90F18"/>
    <w:rsid w:val="00B919D2"/>
    <w:rsid w:val="00B91F53"/>
    <w:rsid w:val="00B91F79"/>
    <w:rsid w:val="00B9207C"/>
    <w:rsid w:val="00B9242B"/>
    <w:rsid w:val="00B92515"/>
    <w:rsid w:val="00B9308F"/>
    <w:rsid w:val="00B93C90"/>
    <w:rsid w:val="00B94159"/>
    <w:rsid w:val="00B945D3"/>
    <w:rsid w:val="00B949C4"/>
    <w:rsid w:val="00B94C1C"/>
    <w:rsid w:val="00B94EC7"/>
    <w:rsid w:val="00B9512A"/>
    <w:rsid w:val="00B96066"/>
    <w:rsid w:val="00B9613C"/>
    <w:rsid w:val="00B97061"/>
    <w:rsid w:val="00B97256"/>
    <w:rsid w:val="00B97384"/>
    <w:rsid w:val="00B97E9F"/>
    <w:rsid w:val="00BA091A"/>
    <w:rsid w:val="00BA09D6"/>
    <w:rsid w:val="00BA1A99"/>
    <w:rsid w:val="00BA2A0B"/>
    <w:rsid w:val="00BA322D"/>
    <w:rsid w:val="00BA419C"/>
    <w:rsid w:val="00BA47EE"/>
    <w:rsid w:val="00BA497F"/>
    <w:rsid w:val="00BA4BA1"/>
    <w:rsid w:val="00BA5419"/>
    <w:rsid w:val="00BA5D53"/>
    <w:rsid w:val="00BA5E1C"/>
    <w:rsid w:val="00BA5FCF"/>
    <w:rsid w:val="00BA6965"/>
    <w:rsid w:val="00BA6AE2"/>
    <w:rsid w:val="00BA7007"/>
    <w:rsid w:val="00BA72B0"/>
    <w:rsid w:val="00BA79B1"/>
    <w:rsid w:val="00BA7A2A"/>
    <w:rsid w:val="00BA7ACC"/>
    <w:rsid w:val="00BA7C44"/>
    <w:rsid w:val="00BA7DFB"/>
    <w:rsid w:val="00BA7EFC"/>
    <w:rsid w:val="00BB0DD9"/>
    <w:rsid w:val="00BB10CC"/>
    <w:rsid w:val="00BB12F1"/>
    <w:rsid w:val="00BB135C"/>
    <w:rsid w:val="00BB17F1"/>
    <w:rsid w:val="00BB1ABF"/>
    <w:rsid w:val="00BB1AC5"/>
    <w:rsid w:val="00BB2780"/>
    <w:rsid w:val="00BB321B"/>
    <w:rsid w:val="00BB36BF"/>
    <w:rsid w:val="00BB43D0"/>
    <w:rsid w:val="00BB452A"/>
    <w:rsid w:val="00BB45AE"/>
    <w:rsid w:val="00BB468A"/>
    <w:rsid w:val="00BB4F7B"/>
    <w:rsid w:val="00BB4FF4"/>
    <w:rsid w:val="00BB5F2A"/>
    <w:rsid w:val="00BB61D8"/>
    <w:rsid w:val="00BB67B3"/>
    <w:rsid w:val="00BB6CA6"/>
    <w:rsid w:val="00BB7F7A"/>
    <w:rsid w:val="00BC025C"/>
    <w:rsid w:val="00BC0D42"/>
    <w:rsid w:val="00BC1B28"/>
    <w:rsid w:val="00BC264D"/>
    <w:rsid w:val="00BC27EF"/>
    <w:rsid w:val="00BC289F"/>
    <w:rsid w:val="00BC30BC"/>
    <w:rsid w:val="00BC3259"/>
    <w:rsid w:val="00BC3828"/>
    <w:rsid w:val="00BC3CB4"/>
    <w:rsid w:val="00BC45B6"/>
    <w:rsid w:val="00BC488A"/>
    <w:rsid w:val="00BC522F"/>
    <w:rsid w:val="00BC540D"/>
    <w:rsid w:val="00BC6A32"/>
    <w:rsid w:val="00BC6D78"/>
    <w:rsid w:val="00BC6F4B"/>
    <w:rsid w:val="00BC7513"/>
    <w:rsid w:val="00BC7563"/>
    <w:rsid w:val="00BC7B8D"/>
    <w:rsid w:val="00BC7C57"/>
    <w:rsid w:val="00BC7CBA"/>
    <w:rsid w:val="00BC7F03"/>
    <w:rsid w:val="00BD08F2"/>
    <w:rsid w:val="00BD10EF"/>
    <w:rsid w:val="00BD1125"/>
    <w:rsid w:val="00BD160A"/>
    <w:rsid w:val="00BD2825"/>
    <w:rsid w:val="00BD2977"/>
    <w:rsid w:val="00BD31A4"/>
    <w:rsid w:val="00BD3636"/>
    <w:rsid w:val="00BD3D12"/>
    <w:rsid w:val="00BD3D20"/>
    <w:rsid w:val="00BD3EA0"/>
    <w:rsid w:val="00BD4CFE"/>
    <w:rsid w:val="00BD4D2D"/>
    <w:rsid w:val="00BD4F5A"/>
    <w:rsid w:val="00BD53F6"/>
    <w:rsid w:val="00BD6D19"/>
    <w:rsid w:val="00BE0035"/>
    <w:rsid w:val="00BE1598"/>
    <w:rsid w:val="00BE216A"/>
    <w:rsid w:val="00BE2540"/>
    <w:rsid w:val="00BE2710"/>
    <w:rsid w:val="00BE29FF"/>
    <w:rsid w:val="00BE34F9"/>
    <w:rsid w:val="00BE3708"/>
    <w:rsid w:val="00BE38D0"/>
    <w:rsid w:val="00BE396C"/>
    <w:rsid w:val="00BE3AB5"/>
    <w:rsid w:val="00BE3DE3"/>
    <w:rsid w:val="00BE448D"/>
    <w:rsid w:val="00BE46EE"/>
    <w:rsid w:val="00BE5062"/>
    <w:rsid w:val="00BE572F"/>
    <w:rsid w:val="00BE65AA"/>
    <w:rsid w:val="00BE6932"/>
    <w:rsid w:val="00BE6A98"/>
    <w:rsid w:val="00BE7204"/>
    <w:rsid w:val="00BE7681"/>
    <w:rsid w:val="00BE7EF0"/>
    <w:rsid w:val="00BF238F"/>
    <w:rsid w:val="00BF3113"/>
    <w:rsid w:val="00BF3E9F"/>
    <w:rsid w:val="00BF4090"/>
    <w:rsid w:val="00BF40F4"/>
    <w:rsid w:val="00BF419A"/>
    <w:rsid w:val="00BF43A8"/>
    <w:rsid w:val="00BF456E"/>
    <w:rsid w:val="00BF45EF"/>
    <w:rsid w:val="00BF4AE1"/>
    <w:rsid w:val="00BF4C12"/>
    <w:rsid w:val="00BF4DA8"/>
    <w:rsid w:val="00BF5489"/>
    <w:rsid w:val="00BF5DD4"/>
    <w:rsid w:val="00BF775A"/>
    <w:rsid w:val="00BF7A84"/>
    <w:rsid w:val="00C0059C"/>
    <w:rsid w:val="00C01C0E"/>
    <w:rsid w:val="00C01CE2"/>
    <w:rsid w:val="00C01F62"/>
    <w:rsid w:val="00C02B69"/>
    <w:rsid w:val="00C04CCF"/>
    <w:rsid w:val="00C05104"/>
    <w:rsid w:val="00C05CC0"/>
    <w:rsid w:val="00C06011"/>
    <w:rsid w:val="00C06FF2"/>
    <w:rsid w:val="00C076E5"/>
    <w:rsid w:val="00C0791E"/>
    <w:rsid w:val="00C07DC3"/>
    <w:rsid w:val="00C1017B"/>
    <w:rsid w:val="00C1169B"/>
    <w:rsid w:val="00C120F1"/>
    <w:rsid w:val="00C12A0D"/>
    <w:rsid w:val="00C12C91"/>
    <w:rsid w:val="00C1302C"/>
    <w:rsid w:val="00C13FF7"/>
    <w:rsid w:val="00C145E3"/>
    <w:rsid w:val="00C14DD9"/>
    <w:rsid w:val="00C16252"/>
    <w:rsid w:val="00C163C2"/>
    <w:rsid w:val="00C16FF3"/>
    <w:rsid w:val="00C17F28"/>
    <w:rsid w:val="00C17FC7"/>
    <w:rsid w:val="00C20E9E"/>
    <w:rsid w:val="00C217A4"/>
    <w:rsid w:val="00C21A77"/>
    <w:rsid w:val="00C22766"/>
    <w:rsid w:val="00C2295A"/>
    <w:rsid w:val="00C2436A"/>
    <w:rsid w:val="00C24546"/>
    <w:rsid w:val="00C24A09"/>
    <w:rsid w:val="00C25C53"/>
    <w:rsid w:val="00C26FFB"/>
    <w:rsid w:val="00C27192"/>
    <w:rsid w:val="00C27689"/>
    <w:rsid w:val="00C276FC"/>
    <w:rsid w:val="00C30B98"/>
    <w:rsid w:val="00C31859"/>
    <w:rsid w:val="00C31A99"/>
    <w:rsid w:val="00C31AB9"/>
    <w:rsid w:val="00C31BBD"/>
    <w:rsid w:val="00C31E49"/>
    <w:rsid w:val="00C32A7F"/>
    <w:rsid w:val="00C32B85"/>
    <w:rsid w:val="00C330D9"/>
    <w:rsid w:val="00C33258"/>
    <w:rsid w:val="00C3325D"/>
    <w:rsid w:val="00C332DD"/>
    <w:rsid w:val="00C335B2"/>
    <w:rsid w:val="00C34BD7"/>
    <w:rsid w:val="00C34EEC"/>
    <w:rsid w:val="00C3598B"/>
    <w:rsid w:val="00C36523"/>
    <w:rsid w:val="00C373EE"/>
    <w:rsid w:val="00C375F9"/>
    <w:rsid w:val="00C3761D"/>
    <w:rsid w:val="00C4072F"/>
    <w:rsid w:val="00C41EDD"/>
    <w:rsid w:val="00C42265"/>
    <w:rsid w:val="00C426B5"/>
    <w:rsid w:val="00C437A4"/>
    <w:rsid w:val="00C44235"/>
    <w:rsid w:val="00C44868"/>
    <w:rsid w:val="00C45512"/>
    <w:rsid w:val="00C45C51"/>
    <w:rsid w:val="00C45E03"/>
    <w:rsid w:val="00C46120"/>
    <w:rsid w:val="00C46FFF"/>
    <w:rsid w:val="00C4722F"/>
    <w:rsid w:val="00C5020C"/>
    <w:rsid w:val="00C50B38"/>
    <w:rsid w:val="00C50C8F"/>
    <w:rsid w:val="00C514CB"/>
    <w:rsid w:val="00C51C64"/>
    <w:rsid w:val="00C51E3C"/>
    <w:rsid w:val="00C5237B"/>
    <w:rsid w:val="00C528F8"/>
    <w:rsid w:val="00C53249"/>
    <w:rsid w:val="00C53657"/>
    <w:rsid w:val="00C54A93"/>
    <w:rsid w:val="00C5544D"/>
    <w:rsid w:val="00C55AA3"/>
    <w:rsid w:val="00C5607C"/>
    <w:rsid w:val="00C56351"/>
    <w:rsid w:val="00C5652B"/>
    <w:rsid w:val="00C565DC"/>
    <w:rsid w:val="00C568DE"/>
    <w:rsid w:val="00C571BF"/>
    <w:rsid w:val="00C573C8"/>
    <w:rsid w:val="00C573D9"/>
    <w:rsid w:val="00C60C8F"/>
    <w:rsid w:val="00C617FA"/>
    <w:rsid w:val="00C61B7E"/>
    <w:rsid w:val="00C62030"/>
    <w:rsid w:val="00C62675"/>
    <w:rsid w:val="00C6294B"/>
    <w:rsid w:val="00C62F81"/>
    <w:rsid w:val="00C63513"/>
    <w:rsid w:val="00C63B64"/>
    <w:rsid w:val="00C63C8F"/>
    <w:rsid w:val="00C64363"/>
    <w:rsid w:val="00C6450D"/>
    <w:rsid w:val="00C64B44"/>
    <w:rsid w:val="00C65318"/>
    <w:rsid w:val="00C6567F"/>
    <w:rsid w:val="00C65CE4"/>
    <w:rsid w:val="00C66080"/>
    <w:rsid w:val="00C66C51"/>
    <w:rsid w:val="00C7050F"/>
    <w:rsid w:val="00C7063B"/>
    <w:rsid w:val="00C71EC5"/>
    <w:rsid w:val="00C73894"/>
    <w:rsid w:val="00C73C75"/>
    <w:rsid w:val="00C73DE4"/>
    <w:rsid w:val="00C73E04"/>
    <w:rsid w:val="00C74263"/>
    <w:rsid w:val="00C74DEE"/>
    <w:rsid w:val="00C74E9B"/>
    <w:rsid w:val="00C760C7"/>
    <w:rsid w:val="00C762E5"/>
    <w:rsid w:val="00C768F7"/>
    <w:rsid w:val="00C76A88"/>
    <w:rsid w:val="00C76EEA"/>
    <w:rsid w:val="00C774FB"/>
    <w:rsid w:val="00C805DD"/>
    <w:rsid w:val="00C80C65"/>
    <w:rsid w:val="00C812D4"/>
    <w:rsid w:val="00C82B77"/>
    <w:rsid w:val="00C8308C"/>
    <w:rsid w:val="00C83593"/>
    <w:rsid w:val="00C83AEA"/>
    <w:rsid w:val="00C842E3"/>
    <w:rsid w:val="00C842EF"/>
    <w:rsid w:val="00C84603"/>
    <w:rsid w:val="00C84A04"/>
    <w:rsid w:val="00C855B5"/>
    <w:rsid w:val="00C858FE"/>
    <w:rsid w:val="00C85A34"/>
    <w:rsid w:val="00C85BDE"/>
    <w:rsid w:val="00C85DEF"/>
    <w:rsid w:val="00C861B9"/>
    <w:rsid w:val="00C86639"/>
    <w:rsid w:val="00C86FED"/>
    <w:rsid w:val="00C87F4F"/>
    <w:rsid w:val="00C904E8"/>
    <w:rsid w:val="00C90CC2"/>
    <w:rsid w:val="00C91A0C"/>
    <w:rsid w:val="00C92C78"/>
    <w:rsid w:val="00C92CF9"/>
    <w:rsid w:val="00C93270"/>
    <w:rsid w:val="00C9440E"/>
    <w:rsid w:val="00C953B2"/>
    <w:rsid w:val="00C95EA4"/>
    <w:rsid w:val="00C96404"/>
    <w:rsid w:val="00C9659C"/>
    <w:rsid w:val="00C97075"/>
    <w:rsid w:val="00C97091"/>
    <w:rsid w:val="00C97F96"/>
    <w:rsid w:val="00CA092B"/>
    <w:rsid w:val="00CA21A4"/>
    <w:rsid w:val="00CA2B4F"/>
    <w:rsid w:val="00CA3136"/>
    <w:rsid w:val="00CA34D6"/>
    <w:rsid w:val="00CA4C68"/>
    <w:rsid w:val="00CA4D44"/>
    <w:rsid w:val="00CA4E9C"/>
    <w:rsid w:val="00CA59A2"/>
    <w:rsid w:val="00CA6445"/>
    <w:rsid w:val="00CA65DA"/>
    <w:rsid w:val="00CA6802"/>
    <w:rsid w:val="00CA7183"/>
    <w:rsid w:val="00CA7C6B"/>
    <w:rsid w:val="00CA7F85"/>
    <w:rsid w:val="00CB031E"/>
    <w:rsid w:val="00CB0C68"/>
    <w:rsid w:val="00CB1AA9"/>
    <w:rsid w:val="00CB1E5A"/>
    <w:rsid w:val="00CB2236"/>
    <w:rsid w:val="00CB2B74"/>
    <w:rsid w:val="00CB2ED7"/>
    <w:rsid w:val="00CB318D"/>
    <w:rsid w:val="00CB4C65"/>
    <w:rsid w:val="00CB4E45"/>
    <w:rsid w:val="00CB5656"/>
    <w:rsid w:val="00CB56C8"/>
    <w:rsid w:val="00CB6E0A"/>
    <w:rsid w:val="00CB7415"/>
    <w:rsid w:val="00CB74E3"/>
    <w:rsid w:val="00CB7EB7"/>
    <w:rsid w:val="00CC0F11"/>
    <w:rsid w:val="00CC1630"/>
    <w:rsid w:val="00CC2A69"/>
    <w:rsid w:val="00CC34AC"/>
    <w:rsid w:val="00CC438C"/>
    <w:rsid w:val="00CC4D1A"/>
    <w:rsid w:val="00CC57F3"/>
    <w:rsid w:val="00CC5A1E"/>
    <w:rsid w:val="00CC5B12"/>
    <w:rsid w:val="00CC5C96"/>
    <w:rsid w:val="00CC61ED"/>
    <w:rsid w:val="00CC6F2A"/>
    <w:rsid w:val="00CC7514"/>
    <w:rsid w:val="00CC75B9"/>
    <w:rsid w:val="00CD00BB"/>
    <w:rsid w:val="00CD117C"/>
    <w:rsid w:val="00CD1674"/>
    <w:rsid w:val="00CD2702"/>
    <w:rsid w:val="00CD4365"/>
    <w:rsid w:val="00CD462E"/>
    <w:rsid w:val="00CD4917"/>
    <w:rsid w:val="00CD4D7F"/>
    <w:rsid w:val="00CD52E3"/>
    <w:rsid w:val="00CD572A"/>
    <w:rsid w:val="00CD5766"/>
    <w:rsid w:val="00CD5D05"/>
    <w:rsid w:val="00CD5D79"/>
    <w:rsid w:val="00CD6B7A"/>
    <w:rsid w:val="00CD7071"/>
    <w:rsid w:val="00CD7095"/>
    <w:rsid w:val="00CE035F"/>
    <w:rsid w:val="00CE0923"/>
    <w:rsid w:val="00CE1202"/>
    <w:rsid w:val="00CE1F3A"/>
    <w:rsid w:val="00CE2584"/>
    <w:rsid w:val="00CE4B0C"/>
    <w:rsid w:val="00CE4D8C"/>
    <w:rsid w:val="00CE50A3"/>
    <w:rsid w:val="00CE661C"/>
    <w:rsid w:val="00CE738F"/>
    <w:rsid w:val="00CF05E7"/>
    <w:rsid w:val="00CF0BB2"/>
    <w:rsid w:val="00CF0FE2"/>
    <w:rsid w:val="00CF1650"/>
    <w:rsid w:val="00CF200D"/>
    <w:rsid w:val="00CF23C3"/>
    <w:rsid w:val="00CF2490"/>
    <w:rsid w:val="00CF24ED"/>
    <w:rsid w:val="00CF2654"/>
    <w:rsid w:val="00CF2721"/>
    <w:rsid w:val="00CF30BD"/>
    <w:rsid w:val="00CF30C2"/>
    <w:rsid w:val="00CF3D5E"/>
    <w:rsid w:val="00CF41FC"/>
    <w:rsid w:val="00CF430F"/>
    <w:rsid w:val="00CF431C"/>
    <w:rsid w:val="00CF5502"/>
    <w:rsid w:val="00CF5579"/>
    <w:rsid w:val="00CF6450"/>
    <w:rsid w:val="00CF6491"/>
    <w:rsid w:val="00CF7049"/>
    <w:rsid w:val="00CF74D1"/>
    <w:rsid w:val="00D002F8"/>
    <w:rsid w:val="00D008D8"/>
    <w:rsid w:val="00D00ACD"/>
    <w:rsid w:val="00D00B78"/>
    <w:rsid w:val="00D00D5D"/>
    <w:rsid w:val="00D00F81"/>
    <w:rsid w:val="00D01805"/>
    <w:rsid w:val="00D028A9"/>
    <w:rsid w:val="00D030E6"/>
    <w:rsid w:val="00D03BE9"/>
    <w:rsid w:val="00D03D97"/>
    <w:rsid w:val="00D03E21"/>
    <w:rsid w:val="00D043CA"/>
    <w:rsid w:val="00D04763"/>
    <w:rsid w:val="00D04A98"/>
    <w:rsid w:val="00D0612A"/>
    <w:rsid w:val="00D06629"/>
    <w:rsid w:val="00D068D8"/>
    <w:rsid w:val="00D06EAF"/>
    <w:rsid w:val="00D10E78"/>
    <w:rsid w:val="00D1230C"/>
    <w:rsid w:val="00D125FF"/>
    <w:rsid w:val="00D128FE"/>
    <w:rsid w:val="00D130EC"/>
    <w:rsid w:val="00D131E4"/>
    <w:rsid w:val="00D140C2"/>
    <w:rsid w:val="00D14BB2"/>
    <w:rsid w:val="00D15954"/>
    <w:rsid w:val="00D15A73"/>
    <w:rsid w:val="00D16255"/>
    <w:rsid w:val="00D167C5"/>
    <w:rsid w:val="00D16801"/>
    <w:rsid w:val="00D176A8"/>
    <w:rsid w:val="00D17782"/>
    <w:rsid w:val="00D17F71"/>
    <w:rsid w:val="00D2064F"/>
    <w:rsid w:val="00D206A3"/>
    <w:rsid w:val="00D208E6"/>
    <w:rsid w:val="00D20917"/>
    <w:rsid w:val="00D2182B"/>
    <w:rsid w:val="00D21BEF"/>
    <w:rsid w:val="00D21CBA"/>
    <w:rsid w:val="00D2238B"/>
    <w:rsid w:val="00D22435"/>
    <w:rsid w:val="00D22446"/>
    <w:rsid w:val="00D2244F"/>
    <w:rsid w:val="00D229DB"/>
    <w:rsid w:val="00D22B89"/>
    <w:rsid w:val="00D230C7"/>
    <w:rsid w:val="00D233EA"/>
    <w:rsid w:val="00D2390A"/>
    <w:rsid w:val="00D23D7B"/>
    <w:rsid w:val="00D23F12"/>
    <w:rsid w:val="00D24212"/>
    <w:rsid w:val="00D24D87"/>
    <w:rsid w:val="00D25FFC"/>
    <w:rsid w:val="00D26344"/>
    <w:rsid w:val="00D26C47"/>
    <w:rsid w:val="00D27902"/>
    <w:rsid w:val="00D30402"/>
    <w:rsid w:val="00D322E4"/>
    <w:rsid w:val="00D327EC"/>
    <w:rsid w:val="00D33869"/>
    <w:rsid w:val="00D349D9"/>
    <w:rsid w:val="00D34A1D"/>
    <w:rsid w:val="00D35887"/>
    <w:rsid w:val="00D35AA2"/>
    <w:rsid w:val="00D371E3"/>
    <w:rsid w:val="00D37723"/>
    <w:rsid w:val="00D378C7"/>
    <w:rsid w:val="00D37C1D"/>
    <w:rsid w:val="00D40C72"/>
    <w:rsid w:val="00D41437"/>
    <w:rsid w:val="00D4165B"/>
    <w:rsid w:val="00D42D07"/>
    <w:rsid w:val="00D4386D"/>
    <w:rsid w:val="00D444D7"/>
    <w:rsid w:val="00D45159"/>
    <w:rsid w:val="00D46236"/>
    <w:rsid w:val="00D463FC"/>
    <w:rsid w:val="00D4685A"/>
    <w:rsid w:val="00D47B71"/>
    <w:rsid w:val="00D47CFF"/>
    <w:rsid w:val="00D503C0"/>
    <w:rsid w:val="00D503D0"/>
    <w:rsid w:val="00D517B5"/>
    <w:rsid w:val="00D51C07"/>
    <w:rsid w:val="00D51C1C"/>
    <w:rsid w:val="00D52528"/>
    <w:rsid w:val="00D52ADE"/>
    <w:rsid w:val="00D536A6"/>
    <w:rsid w:val="00D53B8D"/>
    <w:rsid w:val="00D53E0E"/>
    <w:rsid w:val="00D546C3"/>
    <w:rsid w:val="00D54EC5"/>
    <w:rsid w:val="00D54F95"/>
    <w:rsid w:val="00D558DA"/>
    <w:rsid w:val="00D55D3D"/>
    <w:rsid w:val="00D55EFC"/>
    <w:rsid w:val="00D56041"/>
    <w:rsid w:val="00D563DD"/>
    <w:rsid w:val="00D577EC"/>
    <w:rsid w:val="00D6065F"/>
    <w:rsid w:val="00D60783"/>
    <w:rsid w:val="00D60A78"/>
    <w:rsid w:val="00D61708"/>
    <w:rsid w:val="00D61A6C"/>
    <w:rsid w:val="00D61CF3"/>
    <w:rsid w:val="00D61ED5"/>
    <w:rsid w:val="00D62207"/>
    <w:rsid w:val="00D629C1"/>
    <w:rsid w:val="00D63A7A"/>
    <w:rsid w:val="00D6429B"/>
    <w:rsid w:val="00D6433D"/>
    <w:rsid w:val="00D656CB"/>
    <w:rsid w:val="00D65BC5"/>
    <w:rsid w:val="00D66EE4"/>
    <w:rsid w:val="00D66FB6"/>
    <w:rsid w:val="00D67319"/>
    <w:rsid w:val="00D6736B"/>
    <w:rsid w:val="00D673EB"/>
    <w:rsid w:val="00D67FB1"/>
    <w:rsid w:val="00D709DD"/>
    <w:rsid w:val="00D71F71"/>
    <w:rsid w:val="00D72EE0"/>
    <w:rsid w:val="00D72F05"/>
    <w:rsid w:val="00D748B6"/>
    <w:rsid w:val="00D74A62"/>
    <w:rsid w:val="00D768AC"/>
    <w:rsid w:val="00D76D41"/>
    <w:rsid w:val="00D77DEB"/>
    <w:rsid w:val="00D80013"/>
    <w:rsid w:val="00D807D7"/>
    <w:rsid w:val="00D80F0D"/>
    <w:rsid w:val="00D80F6D"/>
    <w:rsid w:val="00D820C1"/>
    <w:rsid w:val="00D8211B"/>
    <w:rsid w:val="00D82B6F"/>
    <w:rsid w:val="00D82EF4"/>
    <w:rsid w:val="00D82F05"/>
    <w:rsid w:val="00D82FAB"/>
    <w:rsid w:val="00D83E97"/>
    <w:rsid w:val="00D8460B"/>
    <w:rsid w:val="00D84BC0"/>
    <w:rsid w:val="00D859B7"/>
    <w:rsid w:val="00D86037"/>
    <w:rsid w:val="00D86955"/>
    <w:rsid w:val="00D869B9"/>
    <w:rsid w:val="00D87A6C"/>
    <w:rsid w:val="00D907E1"/>
    <w:rsid w:val="00D908AC"/>
    <w:rsid w:val="00D90A2B"/>
    <w:rsid w:val="00D91198"/>
    <w:rsid w:val="00D91653"/>
    <w:rsid w:val="00D919BD"/>
    <w:rsid w:val="00D91BA3"/>
    <w:rsid w:val="00D91D63"/>
    <w:rsid w:val="00D91EBA"/>
    <w:rsid w:val="00D91FB9"/>
    <w:rsid w:val="00D92FD2"/>
    <w:rsid w:val="00D934C2"/>
    <w:rsid w:val="00D93670"/>
    <w:rsid w:val="00D93C92"/>
    <w:rsid w:val="00D94246"/>
    <w:rsid w:val="00D9494F"/>
    <w:rsid w:val="00D95ABE"/>
    <w:rsid w:val="00D95ADF"/>
    <w:rsid w:val="00D96300"/>
    <w:rsid w:val="00D97094"/>
    <w:rsid w:val="00D974CB"/>
    <w:rsid w:val="00DA05FF"/>
    <w:rsid w:val="00DA0AFA"/>
    <w:rsid w:val="00DA0CF6"/>
    <w:rsid w:val="00DA1987"/>
    <w:rsid w:val="00DA2310"/>
    <w:rsid w:val="00DA2A40"/>
    <w:rsid w:val="00DA30B2"/>
    <w:rsid w:val="00DA4678"/>
    <w:rsid w:val="00DA4D7D"/>
    <w:rsid w:val="00DA613E"/>
    <w:rsid w:val="00DA6258"/>
    <w:rsid w:val="00DA678B"/>
    <w:rsid w:val="00DA755B"/>
    <w:rsid w:val="00DA77BD"/>
    <w:rsid w:val="00DB01E7"/>
    <w:rsid w:val="00DB044A"/>
    <w:rsid w:val="00DB0AC5"/>
    <w:rsid w:val="00DB19CD"/>
    <w:rsid w:val="00DB1FB9"/>
    <w:rsid w:val="00DB2344"/>
    <w:rsid w:val="00DB3C23"/>
    <w:rsid w:val="00DB4476"/>
    <w:rsid w:val="00DB524B"/>
    <w:rsid w:val="00DB7926"/>
    <w:rsid w:val="00DB798D"/>
    <w:rsid w:val="00DB7FBC"/>
    <w:rsid w:val="00DC030B"/>
    <w:rsid w:val="00DC078D"/>
    <w:rsid w:val="00DC1A3B"/>
    <w:rsid w:val="00DC1EDD"/>
    <w:rsid w:val="00DC2406"/>
    <w:rsid w:val="00DC2689"/>
    <w:rsid w:val="00DC300A"/>
    <w:rsid w:val="00DC3472"/>
    <w:rsid w:val="00DC4FA5"/>
    <w:rsid w:val="00DC5355"/>
    <w:rsid w:val="00DC5A26"/>
    <w:rsid w:val="00DC7431"/>
    <w:rsid w:val="00DC771A"/>
    <w:rsid w:val="00DC772E"/>
    <w:rsid w:val="00DC7C95"/>
    <w:rsid w:val="00DD08A3"/>
    <w:rsid w:val="00DD0E87"/>
    <w:rsid w:val="00DD1394"/>
    <w:rsid w:val="00DD1722"/>
    <w:rsid w:val="00DD25AF"/>
    <w:rsid w:val="00DD2636"/>
    <w:rsid w:val="00DD2709"/>
    <w:rsid w:val="00DD2E44"/>
    <w:rsid w:val="00DD3975"/>
    <w:rsid w:val="00DD4480"/>
    <w:rsid w:val="00DD50F1"/>
    <w:rsid w:val="00DD5668"/>
    <w:rsid w:val="00DD5AC2"/>
    <w:rsid w:val="00DD6610"/>
    <w:rsid w:val="00DD6B1C"/>
    <w:rsid w:val="00DD7078"/>
    <w:rsid w:val="00DD7162"/>
    <w:rsid w:val="00DD73BA"/>
    <w:rsid w:val="00DD74A7"/>
    <w:rsid w:val="00DE01FB"/>
    <w:rsid w:val="00DE037C"/>
    <w:rsid w:val="00DE04B6"/>
    <w:rsid w:val="00DE04E2"/>
    <w:rsid w:val="00DE0DE5"/>
    <w:rsid w:val="00DE15E2"/>
    <w:rsid w:val="00DE20D9"/>
    <w:rsid w:val="00DE2165"/>
    <w:rsid w:val="00DE3912"/>
    <w:rsid w:val="00DE3C71"/>
    <w:rsid w:val="00DE3EED"/>
    <w:rsid w:val="00DE4A23"/>
    <w:rsid w:val="00DE4ABB"/>
    <w:rsid w:val="00DE5547"/>
    <w:rsid w:val="00DE5F39"/>
    <w:rsid w:val="00DE6AFC"/>
    <w:rsid w:val="00DF0002"/>
    <w:rsid w:val="00DF0C2A"/>
    <w:rsid w:val="00DF0F75"/>
    <w:rsid w:val="00DF11DE"/>
    <w:rsid w:val="00DF1864"/>
    <w:rsid w:val="00DF1BCC"/>
    <w:rsid w:val="00DF27E0"/>
    <w:rsid w:val="00DF2BF6"/>
    <w:rsid w:val="00DF3C2E"/>
    <w:rsid w:val="00DF4F1C"/>
    <w:rsid w:val="00DF5F4B"/>
    <w:rsid w:val="00DF6347"/>
    <w:rsid w:val="00DF6C7B"/>
    <w:rsid w:val="00DF6D57"/>
    <w:rsid w:val="00DF7F80"/>
    <w:rsid w:val="00E00575"/>
    <w:rsid w:val="00E00612"/>
    <w:rsid w:val="00E00A6D"/>
    <w:rsid w:val="00E00B7E"/>
    <w:rsid w:val="00E00CFB"/>
    <w:rsid w:val="00E014F2"/>
    <w:rsid w:val="00E01A45"/>
    <w:rsid w:val="00E01EA8"/>
    <w:rsid w:val="00E02AE3"/>
    <w:rsid w:val="00E031FC"/>
    <w:rsid w:val="00E032BF"/>
    <w:rsid w:val="00E03585"/>
    <w:rsid w:val="00E03EFC"/>
    <w:rsid w:val="00E04229"/>
    <w:rsid w:val="00E04E58"/>
    <w:rsid w:val="00E05265"/>
    <w:rsid w:val="00E0546C"/>
    <w:rsid w:val="00E058FE"/>
    <w:rsid w:val="00E05FAD"/>
    <w:rsid w:val="00E0633F"/>
    <w:rsid w:val="00E06FF9"/>
    <w:rsid w:val="00E10098"/>
    <w:rsid w:val="00E10319"/>
    <w:rsid w:val="00E10C74"/>
    <w:rsid w:val="00E10D4B"/>
    <w:rsid w:val="00E1142D"/>
    <w:rsid w:val="00E1321D"/>
    <w:rsid w:val="00E13CFC"/>
    <w:rsid w:val="00E149D5"/>
    <w:rsid w:val="00E150A1"/>
    <w:rsid w:val="00E15BB3"/>
    <w:rsid w:val="00E16A74"/>
    <w:rsid w:val="00E16ADC"/>
    <w:rsid w:val="00E16CCB"/>
    <w:rsid w:val="00E20AD1"/>
    <w:rsid w:val="00E22339"/>
    <w:rsid w:val="00E2238C"/>
    <w:rsid w:val="00E225AC"/>
    <w:rsid w:val="00E2270C"/>
    <w:rsid w:val="00E22CF6"/>
    <w:rsid w:val="00E2337A"/>
    <w:rsid w:val="00E23D86"/>
    <w:rsid w:val="00E23E2E"/>
    <w:rsid w:val="00E255EE"/>
    <w:rsid w:val="00E261CB"/>
    <w:rsid w:val="00E27E48"/>
    <w:rsid w:val="00E27FE1"/>
    <w:rsid w:val="00E302C6"/>
    <w:rsid w:val="00E307F6"/>
    <w:rsid w:val="00E30D5D"/>
    <w:rsid w:val="00E3195C"/>
    <w:rsid w:val="00E31E49"/>
    <w:rsid w:val="00E31F8F"/>
    <w:rsid w:val="00E32482"/>
    <w:rsid w:val="00E3286F"/>
    <w:rsid w:val="00E32A62"/>
    <w:rsid w:val="00E33CD3"/>
    <w:rsid w:val="00E34FFE"/>
    <w:rsid w:val="00E350D4"/>
    <w:rsid w:val="00E351AE"/>
    <w:rsid w:val="00E35383"/>
    <w:rsid w:val="00E35F26"/>
    <w:rsid w:val="00E36232"/>
    <w:rsid w:val="00E37395"/>
    <w:rsid w:val="00E40555"/>
    <w:rsid w:val="00E41BB6"/>
    <w:rsid w:val="00E4252C"/>
    <w:rsid w:val="00E4383E"/>
    <w:rsid w:val="00E44D16"/>
    <w:rsid w:val="00E456DB"/>
    <w:rsid w:val="00E457AB"/>
    <w:rsid w:val="00E47EC4"/>
    <w:rsid w:val="00E52112"/>
    <w:rsid w:val="00E52752"/>
    <w:rsid w:val="00E542B6"/>
    <w:rsid w:val="00E54835"/>
    <w:rsid w:val="00E548B3"/>
    <w:rsid w:val="00E54CEE"/>
    <w:rsid w:val="00E55000"/>
    <w:rsid w:val="00E55406"/>
    <w:rsid w:val="00E554D2"/>
    <w:rsid w:val="00E55996"/>
    <w:rsid w:val="00E566D2"/>
    <w:rsid w:val="00E56911"/>
    <w:rsid w:val="00E56C10"/>
    <w:rsid w:val="00E5738B"/>
    <w:rsid w:val="00E5756E"/>
    <w:rsid w:val="00E57E06"/>
    <w:rsid w:val="00E57EDB"/>
    <w:rsid w:val="00E60115"/>
    <w:rsid w:val="00E601B6"/>
    <w:rsid w:val="00E60C0E"/>
    <w:rsid w:val="00E6146A"/>
    <w:rsid w:val="00E62172"/>
    <w:rsid w:val="00E62235"/>
    <w:rsid w:val="00E639B5"/>
    <w:rsid w:val="00E6652D"/>
    <w:rsid w:val="00E66A47"/>
    <w:rsid w:val="00E66FF2"/>
    <w:rsid w:val="00E67B6E"/>
    <w:rsid w:val="00E67F3A"/>
    <w:rsid w:val="00E70620"/>
    <w:rsid w:val="00E70B76"/>
    <w:rsid w:val="00E718FB"/>
    <w:rsid w:val="00E71A2E"/>
    <w:rsid w:val="00E73300"/>
    <w:rsid w:val="00E734B0"/>
    <w:rsid w:val="00E73F08"/>
    <w:rsid w:val="00E741E2"/>
    <w:rsid w:val="00E747C3"/>
    <w:rsid w:val="00E7493A"/>
    <w:rsid w:val="00E772B7"/>
    <w:rsid w:val="00E7754C"/>
    <w:rsid w:val="00E778B5"/>
    <w:rsid w:val="00E77AFB"/>
    <w:rsid w:val="00E77D16"/>
    <w:rsid w:val="00E80A15"/>
    <w:rsid w:val="00E80EA7"/>
    <w:rsid w:val="00E8129E"/>
    <w:rsid w:val="00E81863"/>
    <w:rsid w:val="00E8220D"/>
    <w:rsid w:val="00E82489"/>
    <w:rsid w:val="00E82FE9"/>
    <w:rsid w:val="00E83012"/>
    <w:rsid w:val="00E836D7"/>
    <w:rsid w:val="00E84011"/>
    <w:rsid w:val="00E84DE9"/>
    <w:rsid w:val="00E867FB"/>
    <w:rsid w:val="00E869B1"/>
    <w:rsid w:val="00E86AAE"/>
    <w:rsid w:val="00E86ED8"/>
    <w:rsid w:val="00E9022F"/>
    <w:rsid w:val="00E902F1"/>
    <w:rsid w:val="00E9114E"/>
    <w:rsid w:val="00E91380"/>
    <w:rsid w:val="00E91389"/>
    <w:rsid w:val="00E9173E"/>
    <w:rsid w:val="00E91948"/>
    <w:rsid w:val="00E91EE7"/>
    <w:rsid w:val="00E93283"/>
    <w:rsid w:val="00E93319"/>
    <w:rsid w:val="00E93329"/>
    <w:rsid w:val="00E9385E"/>
    <w:rsid w:val="00E93ABE"/>
    <w:rsid w:val="00E966F4"/>
    <w:rsid w:val="00E97255"/>
    <w:rsid w:val="00E97496"/>
    <w:rsid w:val="00EA111B"/>
    <w:rsid w:val="00EA1306"/>
    <w:rsid w:val="00EA17BA"/>
    <w:rsid w:val="00EA17E2"/>
    <w:rsid w:val="00EA19F9"/>
    <w:rsid w:val="00EA26AB"/>
    <w:rsid w:val="00EA2BD1"/>
    <w:rsid w:val="00EA378C"/>
    <w:rsid w:val="00EA3D91"/>
    <w:rsid w:val="00EA4C45"/>
    <w:rsid w:val="00EA4FEC"/>
    <w:rsid w:val="00EA62F7"/>
    <w:rsid w:val="00EA6AEA"/>
    <w:rsid w:val="00EA6BD1"/>
    <w:rsid w:val="00EA7290"/>
    <w:rsid w:val="00EA7C52"/>
    <w:rsid w:val="00EB055A"/>
    <w:rsid w:val="00EB0AA4"/>
    <w:rsid w:val="00EB1209"/>
    <w:rsid w:val="00EB12A0"/>
    <w:rsid w:val="00EB1BB3"/>
    <w:rsid w:val="00EB2135"/>
    <w:rsid w:val="00EB21A7"/>
    <w:rsid w:val="00EB27CF"/>
    <w:rsid w:val="00EB2DFD"/>
    <w:rsid w:val="00EB2ED1"/>
    <w:rsid w:val="00EB41B1"/>
    <w:rsid w:val="00EB4782"/>
    <w:rsid w:val="00EB4CC3"/>
    <w:rsid w:val="00EB50E8"/>
    <w:rsid w:val="00EB512F"/>
    <w:rsid w:val="00EB5652"/>
    <w:rsid w:val="00EB5BBD"/>
    <w:rsid w:val="00EB5CC2"/>
    <w:rsid w:val="00EB5ED3"/>
    <w:rsid w:val="00EB6585"/>
    <w:rsid w:val="00EB688D"/>
    <w:rsid w:val="00EB6BE6"/>
    <w:rsid w:val="00EB6EFB"/>
    <w:rsid w:val="00EB7197"/>
    <w:rsid w:val="00EB729D"/>
    <w:rsid w:val="00EB752F"/>
    <w:rsid w:val="00EB7B71"/>
    <w:rsid w:val="00EC065F"/>
    <w:rsid w:val="00EC0B3D"/>
    <w:rsid w:val="00EC11FF"/>
    <w:rsid w:val="00EC2197"/>
    <w:rsid w:val="00EC230A"/>
    <w:rsid w:val="00EC2D46"/>
    <w:rsid w:val="00EC3145"/>
    <w:rsid w:val="00EC4DA5"/>
    <w:rsid w:val="00EC5568"/>
    <w:rsid w:val="00EC5626"/>
    <w:rsid w:val="00EC5891"/>
    <w:rsid w:val="00EC5D4F"/>
    <w:rsid w:val="00EC632B"/>
    <w:rsid w:val="00EC6604"/>
    <w:rsid w:val="00EC6823"/>
    <w:rsid w:val="00EC6CC5"/>
    <w:rsid w:val="00EC767F"/>
    <w:rsid w:val="00ED0C98"/>
    <w:rsid w:val="00ED0DA3"/>
    <w:rsid w:val="00ED0E17"/>
    <w:rsid w:val="00ED0F13"/>
    <w:rsid w:val="00ED15B4"/>
    <w:rsid w:val="00ED18F3"/>
    <w:rsid w:val="00ED2553"/>
    <w:rsid w:val="00ED2640"/>
    <w:rsid w:val="00ED2EBB"/>
    <w:rsid w:val="00ED37D6"/>
    <w:rsid w:val="00ED3914"/>
    <w:rsid w:val="00ED3D74"/>
    <w:rsid w:val="00ED3E3F"/>
    <w:rsid w:val="00ED3F43"/>
    <w:rsid w:val="00ED4314"/>
    <w:rsid w:val="00ED46C4"/>
    <w:rsid w:val="00ED55C6"/>
    <w:rsid w:val="00ED592E"/>
    <w:rsid w:val="00ED5AB1"/>
    <w:rsid w:val="00ED5E84"/>
    <w:rsid w:val="00ED5E9A"/>
    <w:rsid w:val="00ED6345"/>
    <w:rsid w:val="00ED69D6"/>
    <w:rsid w:val="00ED6ACE"/>
    <w:rsid w:val="00ED6C68"/>
    <w:rsid w:val="00ED78E3"/>
    <w:rsid w:val="00ED7E29"/>
    <w:rsid w:val="00EE0512"/>
    <w:rsid w:val="00EE062A"/>
    <w:rsid w:val="00EE06CE"/>
    <w:rsid w:val="00EE0B31"/>
    <w:rsid w:val="00EE0B41"/>
    <w:rsid w:val="00EE143C"/>
    <w:rsid w:val="00EE1ADD"/>
    <w:rsid w:val="00EE2EA4"/>
    <w:rsid w:val="00EE3795"/>
    <w:rsid w:val="00EE435B"/>
    <w:rsid w:val="00EE43B9"/>
    <w:rsid w:val="00EE5D47"/>
    <w:rsid w:val="00EE5D4D"/>
    <w:rsid w:val="00EE647B"/>
    <w:rsid w:val="00EE76FB"/>
    <w:rsid w:val="00EE7851"/>
    <w:rsid w:val="00EF0661"/>
    <w:rsid w:val="00EF069B"/>
    <w:rsid w:val="00EF1550"/>
    <w:rsid w:val="00EF25FC"/>
    <w:rsid w:val="00EF2919"/>
    <w:rsid w:val="00EF3DEB"/>
    <w:rsid w:val="00EF3EC0"/>
    <w:rsid w:val="00EF4937"/>
    <w:rsid w:val="00EF5582"/>
    <w:rsid w:val="00EF5E15"/>
    <w:rsid w:val="00EF697A"/>
    <w:rsid w:val="00EF6A5C"/>
    <w:rsid w:val="00EF6FE2"/>
    <w:rsid w:val="00EF76F6"/>
    <w:rsid w:val="00F0069B"/>
    <w:rsid w:val="00F006FF"/>
    <w:rsid w:val="00F00BA2"/>
    <w:rsid w:val="00F00E45"/>
    <w:rsid w:val="00F01C5B"/>
    <w:rsid w:val="00F02599"/>
    <w:rsid w:val="00F025C2"/>
    <w:rsid w:val="00F02643"/>
    <w:rsid w:val="00F028BE"/>
    <w:rsid w:val="00F02A31"/>
    <w:rsid w:val="00F030A5"/>
    <w:rsid w:val="00F03124"/>
    <w:rsid w:val="00F03411"/>
    <w:rsid w:val="00F03B99"/>
    <w:rsid w:val="00F0417D"/>
    <w:rsid w:val="00F0454F"/>
    <w:rsid w:val="00F0487B"/>
    <w:rsid w:val="00F04E07"/>
    <w:rsid w:val="00F04EE7"/>
    <w:rsid w:val="00F050F4"/>
    <w:rsid w:val="00F054AE"/>
    <w:rsid w:val="00F05FCC"/>
    <w:rsid w:val="00F064E8"/>
    <w:rsid w:val="00F068FA"/>
    <w:rsid w:val="00F07479"/>
    <w:rsid w:val="00F07C4C"/>
    <w:rsid w:val="00F10198"/>
    <w:rsid w:val="00F10965"/>
    <w:rsid w:val="00F10CB7"/>
    <w:rsid w:val="00F10EFD"/>
    <w:rsid w:val="00F117D1"/>
    <w:rsid w:val="00F122ED"/>
    <w:rsid w:val="00F12790"/>
    <w:rsid w:val="00F127BA"/>
    <w:rsid w:val="00F12F93"/>
    <w:rsid w:val="00F13BCC"/>
    <w:rsid w:val="00F13CDB"/>
    <w:rsid w:val="00F1444B"/>
    <w:rsid w:val="00F14AF6"/>
    <w:rsid w:val="00F14C75"/>
    <w:rsid w:val="00F155A0"/>
    <w:rsid w:val="00F1585D"/>
    <w:rsid w:val="00F162E1"/>
    <w:rsid w:val="00F17061"/>
    <w:rsid w:val="00F172FE"/>
    <w:rsid w:val="00F17832"/>
    <w:rsid w:val="00F21BFC"/>
    <w:rsid w:val="00F22AE4"/>
    <w:rsid w:val="00F22CF9"/>
    <w:rsid w:val="00F23633"/>
    <w:rsid w:val="00F23861"/>
    <w:rsid w:val="00F2456D"/>
    <w:rsid w:val="00F25449"/>
    <w:rsid w:val="00F25F79"/>
    <w:rsid w:val="00F25F93"/>
    <w:rsid w:val="00F26DE2"/>
    <w:rsid w:val="00F27F48"/>
    <w:rsid w:val="00F30DE2"/>
    <w:rsid w:val="00F3110B"/>
    <w:rsid w:val="00F31489"/>
    <w:rsid w:val="00F31A4F"/>
    <w:rsid w:val="00F349B5"/>
    <w:rsid w:val="00F34CF2"/>
    <w:rsid w:val="00F35776"/>
    <w:rsid w:val="00F3594C"/>
    <w:rsid w:val="00F367A8"/>
    <w:rsid w:val="00F36FC2"/>
    <w:rsid w:val="00F37B33"/>
    <w:rsid w:val="00F41063"/>
    <w:rsid w:val="00F416A8"/>
    <w:rsid w:val="00F416EE"/>
    <w:rsid w:val="00F417C9"/>
    <w:rsid w:val="00F41E27"/>
    <w:rsid w:val="00F41E89"/>
    <w:rsid w:val="00F422EF"/>
    <w:rsid w:val="00F43126"/>
    <w:rsid w:val="00F43715"/>
    <w:rsid w:val="00F45516"/>
    <w:rsid w:val="00F456C1"/>
    <w:rsid w:val="00F46250"/>
    <w:rsid w:val="00F464E1"/>
    <w:rsid w:val="00F4779A"/>
    <w:rsid w:val="00F47D0C"/>
    <w:rsid w:val="00F50B72"/>
    <w:rsid w:val="00F527A8"/>
    <w:rsid w:val="00F533D4"/>
    <w:rsid w:val="00F53872"/>
    <w:rsid w:val="00F53C77"/>
    <w:rsid w:val="00F5512E"/>
    <w:rsid w:val="00F55356"/>
    <w:rsid w:val="00F5541B"/>
    <w:rsid w:val="00F55700"/>
    <w:rsid w:val="00F55ED6"/>
    <w:rsid w:val="00F55F5E"/>
    <w:rsid w:val="00F56422"/>
    <w:rsid w:val="00F5661F"/>
    <w:rsid w:val="00F5766B"/>
    <w:rsid w:val="00F57F0B"/>
    <w:rsid w:val="00F60773"/>
    <w:rsid w:val="00F6120F"/>
    <w:rsid w:val="00F61FEA"/>
    <w:rsid w:val="00F6237A"/>
    <w:rsid w:val="00F6291A"/>
    <w:rsid w:val="00F64C62"/>
    <w:rsid w:val="00F6584A"/>
    <w:rsid w:val="00F65B2D"/>
    <w:rsid w:val="00F65EF7"/>
    <w:rsid w:val="00F65F71"/>
    <w:rsid w:val="00F6630A"/>
    <w:rsid w:val="00F66777"/>
    <w:rsid w:val="00F70997"/>
    <w:rsid w:val="00F7195E"/>
    <w:rsid w:val="00F71C79"/>
    <w:rsid w:val="00F72AD7"/>
    <w:rsid w:val="00F733B8"/>
    <w:rsid w:val="00F73BCC"/>
    <w:rsid w:val="00F7422E"/>
    <w:rsid w:val="00F75649"/>
    <w:rsid w:val="00F7582D"/>
    <w:rsid w:val="00F761BB"/>
    <w:rsid w:val="00F761DC"/>
    <w:rsid w:val="00F77638"/>
    <w:rsid w:val="00F77AEB"/>
    <w:rsid w:val="00F77C7C"/>
    <w:rsid w:val="00F80759"/>
    <w:rsid w:val="00F81557"/>
    <w:rsid w:val="00F821A2"/>
    <w:rsid w:val="00F82226"/>
    <w:rsid w:val="00F82726"/>
    <w:rsid w:val="00F82BEE"/>
    <w:rsid w:val="00F82D0E"/>
    <w:rsid w:val="00F82D2C"/>
    <w:rsid w:val="00F8395A"/>
    <w:rsid w:val="00F83EE5"/>
    <w:rsid w:val="00F83FDD"/>
    <w:rsid w:val="00F8403D"/>
    <w:rsid w:val="00F84E22"/>
    <w:rsid w:val="00F853F4"/>
    <w:rsid w:val="00F85899"/>
    <w:rsid w:val="00F85F88"/>
    <w:rsid w:val="00F86AE0"/>
    <w:rsid w:val="00F86C09"/>
    <w:rsid w:val="00F8784F"/>
    <w:rsid w:val="00F9024B"/>
    <w:rsid w:val="00F908B7"/>
    <w:rsid w:val="00F908BF"/>
    <w:rsid w:val="00F909AF"/>
    <w:rsid w:val="00F91A70"/>
    <w:rsid w:val="00F92AF0"/>
    <w:rsid w:val="00F93C2F"/>
    <w:rsid w:val="00F93D7A"/>
    <w:rsid w:val="00F94CB8"/>
    <w:rsid w:val="00F951B0"/>
    <w:rsid w:val="00F95E57"/>
    <w:rsid w:val="00F962EB"/>
    <w:rsid w:val="00F966E9"/>
    <w:rsid w:val="00F967E2"/>
    <w:rsid w:val="00F96B6D"/>
    <w:rsid w:val="00F976F3"/>
    <w:rsid w:val="00FA0246"/>
    <w:rsid w:val="00FA0277"/>
    <w:rsid w:val="00FA04F5"/>
    <w:rsid w:val="00FA0735"/>
    <w:rsid w:val="00FA10B4"/>
    <w:rsid w:val="00FA1211"/>
    <w:rsid w:val="00FA156B"/>
    <w:rsid w:val="00FA1599"/>
    <w:rsid w:val="00FA16C4"/>
    <w:rsid w:val="00FA2257"/>
    <w:rsid w:val="00FA2549"/>
    <w:rsid w:val="00FA26A6"/>
    <w:rsid w:val="00FA341E"/>
    <w:rsid w:val="00FA3815"/>
    <w:rsid w:val="00FA388A"/>
    <w:rsid w:val="00FA3ACD"/>
    <w:rsid w:val="00FA3F47"/>
    <w:rsid w:val="00FA3FCB"/>
    <w:rsid w:val="00FA4094"/>
    <w:rsid w:val="00FA410A"/>
    <w:rsid w:val="00FA4E83"/>
    <w:rsid w:val="00FA52DE"/>
    <w:rsid w:val="00FA56C4"/>
    <w:rsid w:val="00FA5914"/>
    <w:rsid w:val="00FA5A34"/>
    <w:rsid w:val="00FA5C78"/>
    <w:rsid w:val="00FA5ECA"/>
    <w:rsid w:val="00FA6B43"/>
    <w:rsid w:val="00FA7241"/>
    <w:rsid w:val="00FA7D7A"/>
    <w:rsid w:val="00FB0964"/>
    <w:rsid w:val="00FB09AD"/>
    <w:rsid w:val="00FB12B3"/>
    <w:rsid w:val="00FB134C"/>
    <w:rsid w:val="00FB14A2"/>
    <w:rsid w:val="00FB17CA"/>
    <w:rsid w:val="00FB1DB3"/>
    <w:rsid w:val="00FB298C"/>
    <w:rsid w:val="00FB301D"/>
    <w:rsid w:val="00FB3398"/>
    <w:rsid w:val="00FB371B"/>
    <w:rsid w:val="00FB3789"/>
    <w:rsid w:val="00FB3E6D"/>
    <w:rsid w:val="00FB5547"/>
    <w:rsid w:val="00FB75C1"/>
    <w:rsid w:val="00FB7B3B"/>
    <w:rsid w:val="00FC000F"/>
    <w:rsid w:val="00FC0BFB"/>
    <w:rsid w:val="00FC1085"/>
    <w:rsid w:val="00FC10CE"/>
    <w:rsid w:val="00FC3BE8"/>
    <w:rsid w:val="00FC3D87"/>
    <w:rsid w:val="00FC4529"/>
    <w:rsid w:val="00FC47F8"/>
    <w:rsid w:val="00FC497F"/>
    <w:rsid w:val="00FC4D06"/>
    <w:rsid w:val="00FC4D7E"/>
    <w:rsid w:val="00FC539A"/>
    <w:rsid w:val="00FC5B2C"/>
    <w:rsid w:val="00FC5CA4"/>
    <w:rsid w:val="00FC5E0E"/>
    <w:rsid w:val="00FC5EC5"/>
    <w:rsid w:val="00FC5F3B"/>
    <w:rsid w:val="00FC66E5"/>
    <w:rsid w:val="00FC6B60"/>
    <w:rsid w:val="00FC7324"/>
    <w:rsid w:val="00FC76F4"/>
    <w:rsid w:val="00FD00F7"/>
    <w:rsid w:val="00FD13FF"/>
    <w:rsid w:val="00FD22F2"/>
    <w:rsid w:val="00FD23D0"/>
    <w:rsid w:val="00FD273B"/>
    <w:rsid w:val="00FD2836"/>
    <w:rsid w:val="00FD302B"/>
    <w:rsid w:val="00FD4564"/>
    <w:rsid w:val="00FD4F6E"/>
    <w:rsid w:val="00FD50C8"/>
    <w:rsid w:val="00FD5637"/>
    <w:rsid w:val="00FD5E17"/>
    <w:rsid w:val="00FD778B"/>
    <w:rsid w:val="00FD77F7"/>
    <w:rsid w:val="00FD78B4"/>
    <w:rsid w:val="00FD78CB"/>
    <w:rsid w:val="00FE0874"/>
    <w:rsid w:val="00FE0B34"/>
    <w:rsid w:val="00FE1131"/>
    <w:rsid w:val="00FE1DFB"/>
    <w:rsid w:val="00FE1F26"/>
    <w:rsid w:val="00FE1F6E"/>
    <w:rsid w:val="00FE2276"/>
    <w:rsid w:val="00FE2753"/>
    <w:rsid w:val="00FE27D7"/>
    <w:rsid w:val="00FE35E3"/>
    <w:rsid w:val="00FE4334"/>
    <w:rsid w:val="00FE533F"/>
    <w:rsid w:val="00FE58F6"/>
    <w:rsid w:val="00FE6480"/>
    <w:rsid w:val="00FE78E9"/>
    <w:rsid w:val="00FE79F6"/>
    <w:rsid w:val="00FF0A1E"/>
    <w:rsid w:val="00FF14A8"/>
    <w:rsid w:val="00FF1E72"/>
    <w:rsid w:val="00FF2093"/>
    <w:rsid w:val="00FF229D"/>
    <w:rsid w:val="00FF2C53"/>
    <w:rsid w:val="00FF37A5"/>
    <w:rsid w:val="00FF3891"/>
    <w:rsid w:val="00FF4148"/>
    <w:rsid w:val="00FF43EE"/>
    <w:rsid w:val="00FF47A9"/>
    <w:rsid w:val="00FF55FC"/>
    <w:rsid w:val="00FF5822"/>
    <w:rsid w:val="00FF6A48"/>
    <w:rsid w:val="00FF76A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0559C"/>
  <w15:docId w15:val="{9A8681D9-34AC-4C7F-9331-12967B740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D51B8"/>
    <w:pPr>
      <w:spacing w:after="0" w:line="240" w:lineRule="auto"/>
    </w:pPr>
    <w:rPr>
      <w:sz w:val="24"/>
      <w:szCs w:val="24"/>
      <w:lang w:val="de-DE"/>
    </w:rPr>
  </w:style>
  <w:style w:type="paragraph" w:styleId="berschrift1">
    <w:name w:val="heading 1"/>
    <w:basedOn w:val="Standard"/>
    <w:next w:val="Standard"/>
    <w:link w:val="berschrift1Zchn"/>
    <w:uiPriority w:val="9"/>
    <w:qFormat/>
    <w:rsid w:val="008962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qFormat/>
    <w:rsid w:val="0089624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89624A"/>
    <w:pPr>
      <w:keepNext/>
      <w:keepLines/>
      <w:spacing w:before="40"/>
      <w:outlineLvl w:val="2"/>
    </w:pPr>
    <w:rPr>
      <w:rFonts w:asciiTheme="majorHAnsi" w:eastAsiaTheme="majorEastAsia" w:hAnsiTheme="majorHAnsi" w:cstheme="majorBidi"/>
      <w:color w:val="243F60" w:themeColor="accent1" w:themeShade="7F"/>
    </w:rPr>
  </w:style>
  <w:style w:type="paragraph" w:styleId="berschrift4">
    <w:name w:val="heading 4"/>
    <w:basedOn w:val="Standard"/>
    <w:next w:val="Standard"/>
    <w:link w:val="berschrift4Zchn"/>
    <w:uiPriority w:val="9"/>
    <w:semiHidden/>
    <w:unhideWhenUsed/>
    <w:qFormat/>
    <w:rsid w:val="0089624A"/>
    <w:pPr>
      <w:keepNext/>
      <w:keepLines/>
      <w:spacing w:before="4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89624A"/>
    <w:pPr>
      <w:keepNext/>
      <w:keepLines/>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89624A"/>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89624A"/>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89624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9624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D51B8"/>
    <w:rPr>
      <w:sz w:val="16"/>
      <w:szCs w:val="16"/>
    </w:rPr>
  </w:style>
  <w:style w:type="paragraph" w:styleId="Kommentartext">
    <w:name w:val="annotation text"/>
    <w:basedOn w:val="Standard"/>
    <w:link w:val="KommentartextZchn"/>
    <w:uiPriority w:val="99"/>
    <w:unhideWhenUsed/>
    <w:rsid w:val="001D51B8"/>
    <w:rPr>
      <w:sz w:val="20"/>
      <w:szCs w:val="20"/>
    </w:rPr>
  </w:style>
  <w:style w:type="character" w:customStyle="1" w:styleId="KommentartextZchn">
    <w:name w:val="Kommentartext Zchn"/>
    <w:basedOn w:val="Absatz-Standardschriftart"/>
    <w:link w:val="Kommentartext"/>
    <w:uiPriority w:val="99"/>
    <w:rsid w:val="001D51B8"/>
    <w:rPr>
      <w:sz w:val="20"/>
      <w:szCs w:val="20"/>
      <w:lang w:val="de-DE"/>
    </w:rPr>
  </w:style>
  <w:style w:type="paragraph" w:styleId="Sprechblasentext">
    <w:name w:val="Balloon Text"/>
    <w:basedOn w:val="Standard"/>
    <w:link w:val="SprechblasentextZchn"/>
    <w:uiPriority w:val="99"/>
    <w:semiHidden/>
    <w:unhideWhenUsed/>
    <w:rsid w:val="001D51B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51B8"/>
    <w:rPr>
      <w:rFonts w:ascii="Tahoma" w:hAnsi="Tahoma" w:cs="Tahoma"/>
      <w:sz w:val="16"/>
      <w:szCs w:val="16"/>
      <w:lang w:val="de-DE"/>
    </w:rPr>
  </w:style>
  <w:style w:type="character" w:customStyle="1" w:styleId="berschrift1Zchn">
    <w:name w:val="Überschrift 1 Zchn"/>
    <w:basedOn w:val="Absatz-Standardschriftart"/>
    <w:link w:val="berschrift1"/>
    <w:uiPriority w:val="9"/>
    <w:rsid w:val="0089624A"/>
    <w:rPr>
      <w:rFonts w:asciiTheme="majorHAnsi" w:eastAsiaTheme="majorEastAsia" w:hAnsiTheme="majorHAnsi" w:cstheme="majorBidi"/>
      <w:color w:val="365F91" w:themeColor="accent1" w:themeShade="BF"/>
      <w:sz w:val="32"/>
      <w:szCs w:val="32"/>
      <w:lang w:val="de-DE"/>
    </w:rPr>
  </w:style>
  <w:style w:type="paragraph" w:styleId="Inhaltsverzeichnisberschrift">
    <w:name w:val="TOC Heading"/>
    <w:basedOn w:val="berschrift1"/>
    <w:next w:val="Standard"/>
    <w:uiPriority w:val="39"/>
    <w:semiHidden/>
    <w:unhideWhenUsed/>
    <w:qFormat/>
    <w:rsid w:val="0089624A"/>
    <w:pPr>
      <w:outlineLvl w:val="9"/>
    </w:pPr>
  </w:style>
  <w:style w:type="paragraph" w:styleId="Literaturverzeichnis">
    <w:name w:val="Bibliography"/>
    <w:basedOn w:val="Standard"/>
    <w:next w:val="Standard"/>
    <w:uiPriority w:val="37"/>
    <w:semiHidden/>
    <w:unhideWhenUsed/>
    <w:rsid w:val="0089624A"/>
  </w:style>
  <w:style w:type="character" w:styleId="Buchtitel">
    <w:name w:val="Book Title"/>
    <w:basedOn w:val="Absatz-Standardschriftart"/>
    <w:uiPriority w:val="33"/>
    <w:qFormat/>
    <w:rsid w:val="0089624A"/>
    <w:rPr>
      <w:b/>
      <w:bCs/>
      <w:i/>
      <w:iCs/>
      <w:spacing w:val="5"/>
    </w:rPr>
  </w:style>
  <w:style w:type="character" w:styleId="IntensiverVerweis">
    <w:name w:val="Intense Reference"/>
    <w:basedOn w:val="Absatz-Standardschriftart"/>
    <w:uiPriority w:val="32"/>
    <w:qFormat/>
    <w:rsid w:val="0089624A"/>
    <w:rPr>
      <w:b/>
      <w:bCs/>
      <w:smallCaps/>
      <w:color w:val="4F81BD" w:themeColor="accent1"/>
      <w:spacing w:val="5"/>
    </w:rPr>
  </w:style>
  <w:style w:type="character" w:styleId="SchwacherVerweis">
    <w:name w:val="Subtle Reference"/>
    <w:basedOn w:val="Absatz-Standardschriftart"/>
    <w:uiPriority w:val="31"/>
    <w:qFormat/>
    <w:rsid w:val="0089624A"/>
    <w:rPr>
      <w:smallCaps/>
      <w:color w:val="5A5A5A" w:themeColor="text1" w:themeTint="A5"/>
    </w:rPr>
  </w:style>
  <w:style w:type="character" w:styleId="IntensiveHervorhebung">
    <w:name w:val="Intense Emphasis"/>
    <w:basedOn w:val="Absatz-Standardschriftart"/>
    <w:uiPriority w:val="21"/>
    <w:qFormat/>
    <w:rsid w:val="0089624A"/>
    <w:rPr>
      <w:i/>
      <w:iCs/>
      <w:color w:val="4F81BD" w:themeColor="accent1"/>
    </w:rPr>
  </w:style>
  <w:style w:type="character" w:styleId="SchwacheHervorhebung">
    <w:name w:val="Subtle Emphasis"/>
    <w:basedOn w:val="Absatz-Standardschriftart"/>
    <w:uiPriority w:val="19"/>
    <w:qFormat/>
    <w:rsid w:val="0089624A"/>
    <w:rPr>
      <w:i/>
      <w:iCs/>
      <w:color w:val="404040" w:themeColor="text1" w:themeTint="BF"/>
    </w:rPr>
  </w:style>
  <w:style w:type="paragraph" w:styleId="IntensivesZitat">
    <w:name w:val="Intense Quote"/>
    <w:basedOn w:val="Standard"/>
    <w:next w:val="Standard"/>
    <w:link w:val="IntensivesZitatZchn"/>
    <w:uiPriority w:val="30"/>
    <w:qFormat/>
    <w:rsid w:val="0089624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89624A"/>
    <w:rPr>
      <w:i/>
      <w:iCs/>
      <w:color w:val="4F81BD" w:themeColor="accent1"/>
      <w:sz w:val="24"/>
      <w:szCs w:val="24"/>
      <w:lang w:val="de-DE"/>
    </w:rPr>
  </w:style>
  <w:style w:type="paragraph" w:styleId="Zitat">
    <w:name w:val="Quote"/>
    <w:basedOn w:val="Standard"/>
    <w:next w:val="Standard"/>
    <w:link w:val="ZitatZchn"/>
    <w:uiPriority w:val="29"/>
    <w:qFormat/>
    <w:rsid w:val="0089624A"/>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9624A"/>
    <w:rPr>
      <w:i/>
      <w:iCs/>
      <w:color w:val="404040" w:themeColor="text1" w:themeTint="BF"/>
      <w:sz w:val="24"/>
      <w:szCs w:val="24"/>
      <w:lang w:val="de-DE"/>
    </w:rPr>
  </w:style>
  <w:style w:type="paragraph" w:styleId="Listenabsatz">
    <w:name w:val="List Paragraph"/>
    <w:basedOn w:val="Standard"/>
    <w:uiPriority w:val="34"/>
    <w:qFormat/>
    <w:rsid w:val="0089624A"/>
    <w:pPr>
      <w:ind w:left="720"/>
      <w:contextualSpacing/>
    </w:pPr>
  </w:style>
  <w:style w:type="table" w:styleId="MittlereListe1-Akzent1">
    <w:name w:val="Medium List 1 Accent 1"/>
    <w:basedOn w:val="NormaleTabelle"/>
    <w:uiPriority w:val="65"/>
    <w:semiHidden/>
    <w:unhideWhenUsed/>
    <w:rsid w:val="0089624A"/>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89624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89624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89624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89624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89624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89624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89624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89624A"/>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89624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89624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89624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89624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89624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89624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89624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89624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8962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8962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89624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89624A"/>
    <w:pPr>
      <w:spacing w:after="0" w:line="240" w:lineRule="auto"/>
    </w:pPr>
    <w:rPr>
      <w:sz w:val="24"/>
      <w:szCs w:val="24"/>
      <w:lang w:val="de-DE"/>
    </w:rPr>
  </w:style>
  <w:style w:type="character" w:styleId="HTMLVariable">
    <w:name w:val="HTML Variable"/>
    <w:basedOn w:val="Absatz-Standardschriftart"/>
    <w:uiPriority w:val="99"/>
    <w:semiHidden/>
    <w:unhideWhenUsed/>
    <w:rsid w:val="0089624A"/>
    <w:rPr>
      <w:i/>
      <w:iCs/>
    </w:rPr>
  </w:style>
  <w:style w:type="character" w:styleId="HTMLSchreibmaschine">
    <w:name w:val="HTML Typewriter"/>
    <w:basedOn w:val="Absatz-Standardschriftart"/>
    <w:uiPriority w:val="99"/>
    <w:semiHidden/>
    <w:unhideWhenUsed/>
    <w:rsid w:val="0089624A"/>
    <w:rPr>
      <w:rFonts w:ascii="Consolas" w:hAnsi="Consolas"/>
      <w:sz w:val="20"/>
      <w:szCs w:val="20"/>
    </w:rPr>
  </w:style>
  <w:style w:type="character" w:styleId="HTMLBeispiel">
    <w:name w:val="HTML Sample"/>
    <w:basedOn w:val="Absatz-Standardschriftart"/>
    <w:uiPriority w:val="99"/>
    <w:semiHidden/>
    <w:unhideWhenUsed/>
    <w:rsid w:val="0089624A"/>
    <w:rPr>
      <w:rFonts w:ascii="Consolas" w:hAnsi="Consolas"/>
      <w:sz w:val="24"/>
      <w:szCs w:val="24"/>
    </w:rPr>
  </w:style>
  <w:style w:type="paragraph" w:styleId="HTMLVorformatiert">
    <w:name w:val="HTML Preformatted"/>
    <w:basedOn w:val="Standard"/>
    <w:link w:val="HTMLVorformatiertZchn"/>
    <w:uiPriority w:val="99"/>
    <w:semiHidden/>
    <w:unhideWhenUsed/>
    <w:rsid w:val="0089624A"/>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89624A"/>
    <w:rPr>
      <w:rFonts w:ascii="Consolas" w:hAnsi="Consolas"/>
      <w:sz w:val="20"/>
      <w:szCs w:val="20"/>
      <w:lang w:val="de-DE"/>
    </w:rPr>
  </w:style>
  <w:style w:type="character" w:styleId="HTMLTastatur">
    <w:name w:val="HTML Keyboard"/>
    <w:basedOn w:val="Absatz-Standardschriftart"/>
    <w:uiPriority w:val="99"/>
    <w:semiHidden/>
    <w:unhideWhenUsed/>
    <w:rsid w:val="0089624A"/>
    <w:rPr>
      <w:rFonts w:ascii="Consolas" w:hAnsi="Consolas"/>
      <w:sz w:val="20"/>
      <w:szCs w:val="20"/>
    </w:rPr>
  </w:style>
  <w:style w:type="character" w:styleId="HTMLDefinition">
    <w:name w:val="HTML Definition"/>
    <w:basedOn w:val="Absatz-Standardschriftart"/>
    <w:uiPriority w:val="99"/>
    <w:semiHidden/>
    <w:unhideWhenUsed/>
    <w:rsid w:val="0089624A"/>
    <w:rPr>
      <w:i/>
      <w:iCs/>
    </w:rPr>
  </w:style>
  <w:style w:type="character" w:styleId="HTMLCode">
    <w:name w:val="HTML Code"/>
    <w:basedOn w:val="Absatz-Standardschriftart"/>
    <w:uiPriority w:val="99"/>
    <w:semiHidden/>
    <w:unhideWhenUsed/>
    <w:rsid w:val="0089624A"/>
    <w:rPr>
      <w:rFonts w:ascii="Consolas" w:hAnsi="Consolas"/>
      <w:sz w:val="20"/>
      <w:szCs w:val="20"/>
    </w:rPr>
  </w:style>
  <w:style w:type="character" w:styleId="HTMLZitat">
    <w:name w:val="HTML Cite"/>
    <w:basedOn w:val="Absatz-Standardschriftart"/>
    <w:uiPriority w:val="99"/>
    <w:semiHidden/>
    <w:unhideWhenUsed/>
    <w:rsid w:val="0089624A"/>
    <w:rPr>
      <w:i/>
      <w:iCs/>
    </w:rPr>
  </w:style>
  <w:style w:type="paragraph" w:styleId="HTMLAdresse">
    <w:name w:val="HTML Address"/>
    <w:basedOn w:val="Standard"/>
    <w:link w:val="HTMLAdresseZchn"/>
    <w:uiPriority w:val="99"/>
    <w:semiHidden/>
    <w:unhideWhenUsed/>
    <w:rsid w:val="0089624A"/>
    <w:rPr>
      <w:i/>
      <w:iCs/>
    </w:rPr>
  </w:style>
  <w:style w:type="character" w:customStyle="1" w:styleId="HTMLAdresseZchn">
    <w:name w:val="HTML Adresse Zchn"/>
    <w:basedOn w:val="Absatz-Standardschriftart"/>
    <w:link w:val="HTMLAdresse"/>
    <w:uiPriority w:val="99"/>
    <w:semiHidden/>
    <w:rsid w:val="0089624A"/>
    <w:rPr>
      <w:i/>
      <w:iCs/>
      <w:sz w:val="24"/>
      <w:szCs w:val="24"/>
      <w:lang w:val="de-DE"/>
    </w:rPr>
  </w:style>
  <w:style w:type="character" w:styleId="HTMLAkronym">
    <w:name w:val="HTML Acronym"/>
    <w:basedOn w:val="Absatz-Standardschriftart"/>
    <w:uiPriority w:val="99"/>
    <w:semiHidden/>
    <w:unhideWhenUsed/>
    <w:rsid w:val="0089624A"/>
  </w:style>
  <w:style w:type="paragraph" w:styleId="StandardWeb">
    <w:name w:val="Normal (Web)"/>
    <w:basedOn w:val="Standard"/>
    <w:uiPriority w:val="99"/>
    <w:semiHidden/>
    <w:unhideWhenUsed/>
    <w:rsid w:val="0089624A"/>
    <w:rPr>
      <w:rFonts w:ascii="Times New Roman" w:hAnsi="Times New Roman" w:cs="Times New Roman"/>
    </w:rPr>
  </w:style>
  <w:style w:type="paragraph" w:styleId="NurText">
    <w:name w:val="Plain Text"/>
    <w:basedOn w:val="Standard"/>
    <w:link w:val="NurTextZchn"/>
    <w:uiPriority w:val="99"/>
    <w:semiHidden/>
    <w:unhideWhenUsed/>
    <w:rsid w:val="0089624A"/>
    <w:rPr>
      <w:rFonts w:ascii="Consolas" w:hAnsi="Consolas"/>
      <w:sz w:val="21"/>
      <w:szCs w:val="21"/>
    </w:rPr>
  </w:style>
  <w:style w:type="character" w:customStyle="1" w:styleId="NurTextZchn">
    <w:name w:val="Nur Text Zchn"/>
    <w:basedOn w:val="Absatz-Standardschriftart"/>
    <w:link w:val="NurText"/>
    <w:uiPriority w:val="99"/>
    <w:semiHidden/>
    <w:rsid w:val="0089624A"/>
    <w:rPr>
      <w:rFonts w:ascii="Consolas" w:hAnsi="Consolas"/>
      <w:sz w:val="21"/>
      <w:szCs w:val="21"/>
      <w:lang w:val="de-DE"/>
    </w:rPr>
  </w:style>
  <w:style w:type="paragraph" w:styleId="Dokumentstruktur">
    <w:name w:val="Document Map"/>
    <w:basedOn w:val="Standard"/>
    <w:link w:val="DokumentstrukturZchn"/>
    <w:uiPriority w:val="99"/>
    <w:semiHidden/>
    <w:unhideWhenUsed/>
    <w:rsid w:val="0089624A"/>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89624A"/>
    <w:rPr>
      <w:rFonts w:ascii="Segoe UI" w:hAnsi="Segoe UI" w:cs="Segoe UI"/>
      <w:sz w:val="16"/>
      <w:szCs w:val="16"/>
      <w:lang w:val="de-DE"/>
    </w:rPr>
  </w:style>
  <w:style w:type="character" w:styleId="Hervorhebung">
    <w:name w:val="Emphasis"/>
    <w:basedOn w:val="Absatz-Standardschriftart"/>
    <w:uiPriority w:val="20"/>
    <w:qFormat/>
    <w:rsid w:val="0089624A"/>
    <w:rPr>
      <w:i/>
      <w:iCs/>
    </w:rPr>
  </w:style>
  <w:style w:type="character" w:styleId="Fett">
    <w:name w:val="Strong"/>
    <w:basedOn w:val="Absatz-Standardschriftart"/>
    <w:uiPriority w:val="22"/>
    <w:qFormat/>
    <w:rsid w:val="0089624A"/>
    <w:rPr>
      <w:b/>
      <w:bCs/>
    </w:rPr>
  </w:style>
  <w:style w:type="character" w:styleId="BesuchterLink">
    <w:name w:val="FollowedHyperlink"/>
    <w:basedOn w:val="Absatz-Standardschriftart"/>
    <w:uiPriority w:val="99"/>
    <w:semiHidden/>
    <w:unhideWhenUsed/>
    <w:rsid w:val="0089624A"/>
    <w:rPr>
      <w:color w:val="800080" w:themeColor="followedHyperlink"/>
      <w:u w:val="single"/>
    </w:rPr>
  </w:style>
  <w:style w:type="character" w:styleId="Hyperlink">
    <w:name w:val="Hyperlink"/>
    <w:basedOn w:val="Absatz-Standardschriftart"/>
    <w:uiPriority w:val="99"/>
    <w:unhideWhenUsed/>
    <w:rsid w:val="0089624A"/>
    <w:rPr>
      <w:color w:val="0000FF" w:themeColor="hyperlink"/>
      <w:u w:val="single"/>
    </w:rPr>
  </w:style>
  <w:style w:type="paragraph" w:styleId="Blocktext">
    <w:name w:val="Block Text"/>
    <w:basedOn w:val="Standard"/>
    <w:uiPriority w:val="99"/>
    <w:semiHidden/>
    <w:unhideWhenUsed/>
    <w:rsid w:val="0089624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Textkrper-Einzug3">
    <w:name w:val="Body Text Indent 3"/>
    <w:basedOn w:val="Standard"/>
    <w:link w:val="Textkrper-Einzug3Zchn"/>
    <w:uiPriority w:val="99"/>
    <w:semiHidden/>
    <w:unhideWhenUsed/>
    <w:rsid w:val="0089624A"/>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89624A"/>
    <w:rPr>
      <w:sz w:val="16"/>
      <w:szCs w:val="16"/>
      <w:lang w:val="de-DE"/>
    </w:rPr>
  </w:style>
  <w:style w:type="paragraph" w:styleId="Textkrper-Einzug2">
    <w:name w:val="Body Text Indent 2"/>
    <w:basedOn w:val="Standard"/>
    <w:link w:val="Textkrper-Einzug2Zchn"/>
    <w:uiPriority w:val="99"/>
    <w:semiHidden/>
    <w:unhideWhenUsed/>
    <w:rsid w:val="0089624A"/>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89624A"/>
    <w:rPr>
      <w:sz w:val="24"/>
      <w:szCs w:val="24"/>
      <w:lang w:val="de-DE"/>
    </w:rPr>
  </w:style>
  <w:style w:type="paragraph" w:styleId="Textkrper3">
    <w:name w:val="Body Text 3"/>
    <w:basedOn w:val="Standard"/>
    <w:link w:val="Textkrper3Zchn"/>
    <w:uiPriority w:val="99"/>
    <w:semiHidden/>
    <w:unhideWhenUsed/>
    <w:rsid w:val="0089624A"/>
    <w:pPr>
      <w:spacing w:after="120"/>
    </w:pPr>
    <w:rPr>
      <w:sz w:val="16"/>
      <w:szCs w:val="16"/>
    </w:rPr>
  </w:style>
  <w:style w:type="character" w:customStyle="1" w:styleId="Textkrper3Zchn">
    <w:name w:val="Textkörper 3 Zchn"/>
    <w:basedOn w:val="Absatz-Standardschriftart"/>
    <w:link w:val="Textkrper3"/>
    <w:uiPriority w:val="99"/>
    <w:semiHidden/>
    <w:rsid w:val="0089624A"/>
    <w:rPr>
      <w:sz w:val="16"/>
      <w:szCs w:val="16"/>
      <w:lang w:val="de-DE"/>
    </w:rPr>
  </w:style>
  <w:style w:type="paragraph" w:styleId="Textkrper2">
    <w:name w:val="Body Text 2"/>
    <w:basedOn w:val="Standard"/>
    <w:link w:val="Textkrper2Zchn"/>
    <w:uiPriority w:val="99"/>
    <w:semiHidden/>
    <w:unhideWhenUsed/>
    <w:rsid w:val="0089624A"/>
    <w:pPr>
      <w:spacing w:after="120" w:line="480" w:lineRule="auto"/>
    </w:pPr>
  </w:style>
  <w:style w:type="character" w:customStyle="1" w:styleId="Textkrper2Zchn">
    <w:name w:val="Textkörper 2 Zchn"/>
    <w:basedOn w:val="Absatz-Standardschriftart"/>
    <w:link w:val="Textkrper2"/>
    <w:uiPriority w:val="99"/>
    <w:semiHidden/>
    <w:rsid w:val="0089624A"/>
    <w:rPr>
      <w:sz w:val="24"/>
      <w:szCs w:val="24"/>
      <w:lang w:val="de-DE"/>
    </w:rPr>
  </w:style>
  <w:style w:type="paragraph" w:styleId="Fu-Endnotenberschrift">
    <w:name w:val="Note Heading"/>
    <w:basedOn w:val="Standard"/>
    <w:next w:val="Standard"/>
    <w:link w:val="Fu-EndnotenberschriftZchn"/>
    <w:uiPriority w:val="99"/>
    <w:semiHidden/>
    <w:unhideWhenUsed/>
    <w:rsid w:val="0089624A"/>
  </w:style>
  <w:style w:type="character" w:customStyle="1" w:styleId="Fu-EndnotenberschriftZchn">
    <w:name w:val="Fuß/-Endnotenüberschrift Zchn"/>
    <w:basedOn w:val="Absatz-Standardschriftart"/>
    <w:link w:val="Fu-Endnotenberschrift"/>
    <w:uiPriority w:val="99"/>
    <w:semiHidden/>
    <w:rsid w:val="0089624A"/>
    <w:rPr>
      <w:sz w:val="24"/>
      <w:szCs w:val="24"/>
      <w:lang w:val="de-DE"/>
    </w:rPr>
  </w:style>
  <w:style w:type="paragraph" w:styleId="Textkrper-Zeileneinzug">
    <w:name w:val="Body Text Indent"/>
    <w:basedOn w:val="Standard"/>
    <w:link w:val="Textkrper-ZeileneinzugZchn"/>
    <w:uiPriority w:val="99"/>
    <w:semiHidden/>
    <w:unhideWhenUsed/>
    <w:rsid w:val="0089624A"/>
    <w:pPr>
      <w:spacing w:after="120"/>
      <w:ind w:left="283"/>
    </w:pPr>
  </w:style>
  <w:style w:type="character" w:customStyle="1" w:styleId="Textkrper-ZeileneinzugZchn">
    <w:name w:val="Textkörper-Zeileneinzug Zchn"/>
    <w:basedOn w:val="Absatz-Standardschriftart"/>
    <w:link w:val="Textkrper-Zeileneinzug"/>
    <w:uiPriority w:val="99"/>
    <w:semiHidden/>
    <w:rsid w:val="0089624A"/>
    <w:rPr>
      <w:sz w:val="24"/>
      <w:szCs w:val="24"/>
      <w:lang w:val="de-DE"/>
    </w:rPr>
  </w:style>
  <w:style w:type="paragraph" w:styleId="Textkrper-Erstzeileneinzug2">
    <w:name w:val="Body Text First Indent 2"/>
    <w:basedOn w:val="Textkrper-Zeileneinzug"/>
    <w:link w:val="Textkrper-Erstzeileneinzug2Zchn"/>
    <w:uiPriority w:val="99"/>
    <w:semiHidden/>
    <w:unhideWhenUsed/>
    <w:rsid w:val="0089624A"/>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89624A"/>
    <w:rPr>
      <w:sz w:val="24"/>
      <w:szCs w:val="24"/>
      <w:lang w:val="de-DE"/>
    </w:rPr>
  </w:style>
  <w:style w:type="paragraph" w:styleId="Textkrper">
    <w:name w:val="Body Text"/>
    <w:basedOn w:val="Standard"/>
    <w:link w:val="TextkrperZchn"/>
    <w:uiPriority w:val="99"/>
    <w:semiHidden/>
    <w:unhideWhenUsed/>
    <w:rsid w:val="0089624A"/>
    <w:pPr>
      <w:spacing w:after="120"/>
    </w:pPr>
  </w:style>
  <w:style w:type="character" w:customStyle="1" w:styleId="TextkrperZchn">
    <w:name w:val="Textkörper Zchn"/>
    <w:basedOn w:val="Absatz-Standardschriftart"/>
    <w:link w:val="Textkrper"/>
    <w:uiPriority w:val="99"/>
    <w:semiHidden/>
    <w:rsid w:val="0089624A"/>
    <w:rPr>
      <w:sz w:val="24"/>
      <w:szCs w:val="24"/>
      <w:lang w:val="de-DE"/>
    </w:rPr>
  </w:style>
  <w:style w:type="paragraph" w:styleId="Textkrper-Erstzeileneinzug">
    <w:name w:val="Body Text First Indent"/>
    <w:basedOn w:val="Textkrper"/>
    <w:link w:val="Textkrper-ErstzeileneinzugZchn"/>
    <w:uiPriority w:val="99"/>
    <w:semiHidden/>
    <w:unhideWhenUsed/>
    <w:rsid w:val="0089624A"/>
    <w:pPr>
      <w:spacing w:after="0"/>
      <w:ind w:firstLine="360"/>
    </w:pPr>
  </w:style>
  <w:style w:type="character" w:customStyle="1" w:styleId="Textkrper-ErstzeileneinzugZchn">
    <w:name w:val="Textkörper-Erstzeileneinzug Zchn"/>
    <w:basedOn w:val="TextkrperZchn"/>
    <w:link w:val="Textkrper-Erstzeileneinzug"/>
    <w:uiPriority w:val="99"/>
    <w:semiHidden/>
    <w:rsid w:val="0089624A"/>
    <w:rPr>
      <w:sz w:val="24"/>
      <w:szCs w:val="24"/>
      <w:lang w:val="de-DE"/>
    </w:rPr>
  </w:style>
  <w:style w:type="paragraph" w:styleId="Datum">
    <w:name w:val="Date"/>
    <w:basedOn w:val="Standard"/>
    <w:next w:val="Standard"/>
    <w:link w:val="DatumZchn"/>
    <w:uiPriority w:val="99"/>
    <w:semiHidden/>
    <w:unhideWhenUsed/>
    <w:rsid w:val="0089624A"/>
  </w:style>
  <w:style w:type="character" w:customStyle="1" w:styleId="DatumZchn">
    <w:name w:val="Datum Zchn"/>
    <w:basedOn w:val="Absatz-Standardschriftart"/>
    <w:link w:val="Datum"/>
    <w:uiPriority w:val="99"/>
    <w:semiHidden/>
    <w:rsid w:val="0089624A"/>
    <w:rPr>
      <w:sz w:val="24"/>
      <w:szCs w:val="24"/>
      <w:lang w:val="de-DE"/>
    </w:rPr>
  </w:style>
  <w:style w:type="paragraph" w:styleId="Anrede">
    <w:name w:val="Salutation"/>
    <w:basedOn w:val="Standard"/>
    <w:next w:val="Standard"/>
    <w:link w:val="AnredeZchn"/>
    <w:uiPriority w:val="99"/>
    <w:semiHidden/>
    <w:unhideWhenUsed/>
    <w:rsid w:val="0089624A"/>
  </w:style>
  <w:style w:type="character" w:customStyle="1" w:styleId="AnredeZchn">
    <w:name w:val="Anrede Zchn"/>
    <w:basedOn w:val="Absatz-Standardschriftart"/>
    <w:link w:val="Anrede"/>
    <w:uiPriority w:val="99"/>
    <w:semiHidden/>
    <w:rsid w:val="0089624A"/>
    <w:rPr>
      <w:sz w:val="24"/>
      <w:szCs w:val="24"/>
      <w:lang w:val="de-DE"/>
    </w:rPr>
  </w:style>
  <w:style w:type="paragraph" w:styleId="Untertitel">
    <w:name w:val="Subtitle"/>
    <w:basedOn w:val="Standard"/>
    <w:next w:val="Standard"/>
    <w:link w:val="UntertitelZchn"/>
    <w:uiPriority w:val="11"/>
    <w:qFormat/>
    <w:rsid w:val="0089624A"/>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89624A"/>
    <w:rPr>
      <w:rFonts w:eastAsiaTheme="minorEastAsia"/>
      <w:color w:val="5A5A5A" w:themeColor="text1" w:themeTint="A5"/>
      <w:spacing w:val="15"/>
      <w:lang w:val="de-DE"/>
    </w:rPr>
  </w:style>
  <w:style w:type="paragraph" w:styleId="Nachrichtenkopf">
    <w:name w:val="Message Header"/>
    <w:basedOn w:val="Standard"/>
    <w:link w:val="NachrichtenkopfZchn"/>
    <w:uiPriority w:val="99"/>
    <w:semiHidden/>
    <w:unhideWhenUsed/>
    <w:rsid w:val="0089624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uiPriority w:val="99"/>
    <w:semiHidden/>
    <w:rsid w:val="0089624A"/>
    <w:rPr>
      <w:rFonts w:asciiTheme="majorHAnsi" w:eastAsiaTheme="majorEastAsia" w:hAnsiTheme="majorHAnsi" w:cstheme="majorBidi"/>
      <w:sz w:val="24"/>
      <w:szCs w:val="24"/>
      <w:shd w:val="pct20" w:color="auto" w:fill="auto"/>
      <w:lang w:val="de-DE"/>
    </w:rPr>
  </w:style>
  <w:style w:type="paragraph" w:styleId="Listenfortsetzung5">
    <w:name w:val="List Continue 5"/>
    <w:basedOn w:val="Standard"/>
    <w:uiPriority w:val="99"/>
    <w:semiHidden/>
    <w:unhideWhenUsed/>
    <w:rsid w:val="0089624A"/>
    <w:pPr>
      <w:spacing w:after="120"/>
      <w:ind w:left="1415"/>
      <w:contextualSpacing/>
    </w:pPr>
  </w:style>
  <w:style w:type="paragraph" w:styleId="Listenfortsetzung4">
    <w:name w:val="List Continue 4"/>
    <w:basedOn w:val="Standard"/>
    <w:uiPriority w:val="99"/>
    <w:semiHidden/>
    <w:unhideWhenUsed/>
    <w:rsid w:val="0089624A"/>
    <w:pPr>
      <w:spacing w:after="120"/>
      <w:ind w:left="1132"/>
      <w:contextualSpacing/>
    </w:pPr>
  </w:style>
  <w:style w:type="paragraph" w:styleId="Listenfortsetzung3">
    <w:name w:val="List Continue 3"/>
    <w:basedOn w:val="Standard"/>
    <w:uiPriority w:val="99"/>
    <w:semiHidden/>
    <w:unhideWhenUsed/>
    <w:rsid w:val="0089624A"/>
    <w:pPr>
      <w:spacing w:after="120"/>
      <w:ind w:left="849"/>
      <w:contextualSpacing/>
    </w:pPr>
  </w:style>
  <w:style w:type="paragraph" w:styleId="Listenfortsetzung2">
    <w:name w:val="List Continue 2"/>
    <w:basedOn w:val="Standard"/>
    <w:uiPriority w:val="99"/>
    <w:semiHidden/>
    <w:unhideWhenUsed/>
    <w:rsid w:val="0089624A"/>
    <w:pPr>
      <w:spacing w:after="120"/>
      <w:ind w:left="566"/>
      <w:contextualSpacing/>
    </w:pPr>
  </w:style>
  <w:style w:type="paragraph" w:styleId="Listenfortsetzung">
    <w:name w:val="List Continue"/>
    <w:basedOn w:val="Standard"/>
    <w:uiPriority w:val="99"/>
    <w:semiHidden/>
    <w:unhideWhenUsed/>
    <w:rsid w:val="0089624A"/>
    <w:pPr>
      <w:spacing w:after="120"/>
      <w:ind w:left="283"/>
      <w:contextualSpacing/>
    </w:pPr>
  </w:style>
  <w:style w:type="paragraph" w:styleId="Unterschrift">
    <w:name w:val="Signature"/>
    <w:basedOn w:val="Standard"/>
    <w:link w:val="UnterschriftZchn"/>
    <w:uiPriority w:val="99"/>
    <w:semiHidden/>
    <w:unhideWhenUsed/>
    <w:rsid w:val="0089624A"/>
    <w:pPr>
      <w:ind w:left="4252"/>
    </w:pPr>
  </w:style>
  <w:style w:type="character" w:customStyle="1" w:styleId="UnterschriftZchn">
    <w:name w:val="Unterschrift Zchn"/>
    <w:basedOn w:val="Absatz-Standardschriftart"/>
    <w:link w:val="Unterschrift"/>
    <w:uiPriority w:val="99"/>
    <w:semiHidden/>
    <w:rsid w:val="0089624A"/>
    <w:rPr>
      <w:sz w:val="24"/>
      <w:szCs w:val="24"/>
      <w:lang w:val="de-DE"/>
    </w:rPr>
  </w:style>
  <w:style w:type="paragraph" w:styleId="Gruformel">
    <w:name w:val="Closing"/>
    <w:basedOn w:val="Standard"/>
    <w:link w:val="GruformelZchn"/>
    <w:uiPriority w:val="99"/>
    <w:semiHidden/>
    <w:unhideWhenUsed/>
    <w:rsid w:val="0089624A"/>
    <w:pPr>
      <w:ind w:left="4252"/>
    </w:pPr>
  </w:style>
  <w:style w:type="character" w:customStyle="1" w:styleId="GruformelZchn">
    <w:name w:val="Grußformel Zchn"/>
    <w:basedOn w:val="Absatz-Standardschriftart"/>
    <w:link w:val="Gruformel"/>
    <w:uiPriority w:val="99"/>
    <w:semiHidden/>
    <w:rsid w:val="0089624A"/>
    <w:rPr>
      <w:sz w:val="24"/>
      <w:szCs w:val="24"/>
      <w:lang w:val="de-DE"/>
    </w:rPr>
  </w:style>
  <w:style w:type="paragraph" w:styleId="Titel">
    <w:name w:val="Title"/>
    <w:basedOn w:val="Standard"/>
    <w:next w:val="Standard"/>
    <w:link w:val="TitelZchn"/>
    <w:uiPriority w:val="10"/>
    <w:qFormat/>
    <w:rsid w:val="0089624A"/>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624A"/>
    <w:rPr>
      <w:rFonts w:asciiTheme="majorHAnsi" w:eastAsiaTheme="majorEastAsia" w:hAnsiTheme="majorHAnsi" w:cstheme="majorBidi"/>
      <w:spacing w:val="-10"/>
      <w:kern w:val="28"/>
      <w:sz w:val="56"/>
      <w:szCs w:val="56"/>
      <w:lang w:val="de-DE"/>
    </w:rPr>
  </w:style>
  <w:style w:type="paragraph" w:styleId="Listennummer5">
    <w:name w:val="List Number 5"/>
    <w:basedOn w:val="Standard"/>
    <w:uiPriority w:val="99"/>
    <w:semiHidden/>
    <w:unhideWhenUsed/>
    <w:rsid w:val="0089624A"/>
    <w:pPr>
      <w:numPr>
        <w:numId w:val="1"/>
      </w:numPr>
      <w:contextualSpacing/>
    </w:pPr>
  </w:style>
  <w:style w:type="paragraph" w:styleId="Listennummer4">
    <w:name w:val="List Number 4"/>
    <w:basedOn w:val="Standard"/>
    <w:uiPriority w:val="99"/>
    <w:semiHidden/>
    <w:unhideWhenUsed/>
    <w:rsid w:val="0089624A"/>
    <w:pPr>
      <w:numPr>
        <w:numId w:val="2"/>
      </w:numPr>
      <w:contextualSpacing/>
    </w:pPr>
  </w:style>
  <w:style w:type="paragraph" w:styleId="Listennummer3">
    <w:name w:val="List Number 3"/>
    <w:basedOn w:val="Standard"/>
    <w:uiPriority w:val="99"/>
    <w:semiHidden/>
    <w:unhideWhenUsed/>
    <w:rsid w:val="0089624A"/>
    <w:pPr>
      <w:numPr>
        <w:numId w:val="3"/>
      </w:numPr>
      <w:contextualSpacing/>
    </w:pPr>
  </w:style>
  <w:style w:type="paragraph" w:styleId="Listennummer2">
    <w:name w:val="List Number 2"/>
    <w:basedOn w:val="Standard"/>
    <w:uiPriority w:val="99"/>
    <w:semiHidden/>
    <w:unhideWhenUsed/>
    <w:rsid w:val="0089624A"/>
    <w:pPr>
      <w:numPr>
        <w:numId w:val="4"/>
      </w:numPr>
      <w:contextualSpacing/>
    </w:pPr>
  </w:style>
  <w:style w:type="paragraph" w:styleId="Aufzhlungszeichen5">
    <w:name w:val="List Bullet 5"/>
    <w:basedOn w:val="Standard"/>
    <w:uiPriority w:val="99"/>
    <w:semiHidden/>
    <w:unhideWhenUsed/>
    <w:rsid w:val="0089624A"/>
    <w:pPr>
      <w:numPr>
        <w:numId w:val="5"/>
      </w:numPr>
      <w:contextualSpacing/>
    </w:pPr>
  </w:style>
  <w:style w:type="paragraph" w:styleId="Aufzhlungszeichen4">
    <w:name w:val="List Bullet 4"/>
    <w:basedOn w:val="Standard"/>
    <w:uiPriority w:val="99"/>
    <w:semiHidden/>
    <w:unhideWhenUsed/>
    <w:rsid w:val="0089624A"/>
    <w:pPr>
      <w:numPr>
        <w:numId w:val="6"/>
      </w:numPr>
      <w:contextualSpacing/>
    </w:pPr>
  </w:style>
  <w:style w:type="paragraph" w:styleId="Aufzhlungszeichen3">
    <w:name w:val="List Bullet 3"/>
    <w:basedOn w:val="Standard"/>
    <w:uiPriority w:val="99"/>
    <w:semiHidden/>
    <w:unhideWhenUsed/>
    <w:rsid w:val="0089624A"/>
    <w:pPr>
      <w:numPr>
        <w:numId w:val="7"/>
      </w:numPr>
      <w:contextualSpacing/>
    </w:pPr>
  </w:style>
  <w:style w:type="paragraph" w:styleId="Aufzhlungszeichen2">
    <w:name w:val="List Bullet 2"/>
    <w:basedOn w:val="Standard"/>
    <w:uiPriority w:val="99"/>
    <w:semiHidden/>
    <w:unhideWhenUsed/>
    <w:rsid w:val="0089624A"/>
    <w:pPr>
      <w:numPr>
        <w:numId w:val="8"/>
      </w:numPr>
      <w:contextualSpacing/>
    </w:pPr>
  </w:style>
  <w:style w:type="paragraph" w:styleId="Liste5">
    <w:name w:val="List 5"/>
    <w:basedOn w:val="Standard"/>
    <w:uiPriority w:val="99"/>
    <w:semiHidden/>
    <w:unhideWhenUsed/>
    <w:rsid w:val="0089624A"/>
    <w:pPr>
      <w:ind w:left="1415" w:hanging="283"/>
      <w:contextualSpacing/>
    </w:pPr>
  </w:style>
  <w:style w:type="paragraph" w:styleId="Liste4">
    <w:name w:val="List 4"/>
    <w:basedOn w:val="Standard"/>
    <w:uiPriority w:val="99"/>
    <w:semiHidden/>
    <w:unhideWhenUsed/>
    <w:rsid w:val="0089624A"/>
    <w:pPr>
      <w:ind w:left="1132" w:hanging="283"/>
      <w:contextualSpacing/>
    </w:pPr>
  </w:style>
  <w:style w:type="paragraph" w:styleId="Liste3">
    <w:name w:val="List 3"/>
    <w:basedOn w:val="Standard"/>
    <w:uiPriority w:val="99"/>
    <w:semiHidden/>
    <w:unhideWhenUsed/>
    <w:rsid w:val="0089624A"/>
    <w:pPr>
      <w:ind w:left="849" w:hanging="283"/>
      <w:contextualSpacing/>
    </w:pPr>
  </w:style>
  <w:style w:type="paragraph" w:styleId="Liste2">
    <w:name w:val="List 2"/>
    <w:basedOn w:val="Standard"/>
    <w:uiPriority w:val="99"/>
    <w:semiHidden/>
    <w:unhideWhenUsed/>
    <w:rsid w:val="0089624A"/>
    <w:pPr>
      <w:ind w:left="566" w:hanging="283"/>
      <w:contextualSpacing/>
    </w:pPr>
  </w:style>
  <w:style w:type="paragraph" w:styleId="Listennummer">
    <w:name w:val="List Number"/>
    <w:basedOn w:val="Standard"/>
    <w:uiPriority w:val="99"/>
    <w:semiHidden/>
    <w:unhideWhenUsed/>
    <w:rsid w:val="0089624A"/>
    <w:pPr>
      <w:numPr>
        <w:numId w:val="9"/>
      </w:numPr>
      <w:contextualSpacing/>
    </w:pPr>
  </w:style>
  <w:style w:type="paragraph" w:styleId="Aufzhlungszeichen">
    <w:name w:val="List Bullet"/>
    <w:basedOn w:val="Standard"/>
    <w:uiPriority w:val="99"/>
    <w:semiHidden/>
    <w:unhideWhenUsed/>
    <w:rsid w:val="0089624A"/>
    <w:pPr>
      <w:numPr>
        <w:numId w:val="10"/>
      </w:numPr>
      <w:contextualSpacing/>
    </w:pPr>
  </w:style>
  <w:style w:type="paragraph" w:styleId="Liste">
    <w:name w:val="List"/>
    <w:basedOn w:val="Standard"/>
    <w:uiPriority w:val="99"/>
    <w:semiHidden/>
    <w:unhideWhenUsed/>
    <w:rsid w:val="0089624A"/>
    <w:pPr>
      <w:ind w:left="283" w:hanging="283"/>
      <w:contextualSpacing/>
    </w:pPr>
  </w:style>
  <w:style w:type="paragraph" w:styleId="RGV-berschrift">
    <w:name w:val="toa heading"/>
    <w:basedOn w:val="Standard"/>
    <w:next w:val="Standard"/>
    <w:uiPriority w:val="99"/>
    <w:semiHidden/>
    <w:unhideWhenUsed/>
    <w:rsid w:val="0089624A"/>
    <w:pPr>
      <w:spacing w:before="120"/>
    </w:pPr>
    <w:rPr>
      <w:rFonts w:asciiTheme="majorHAnsi" w:eastAsiaTheme="majorEastAsia" w:hAnsiTheme="majorHAnsi" w:cstheme="majorBidi"/>
      <w:b/>
      <w:bCs/>
    </w:rPr>
  </w:style>
  <w:style w:type="paragraph" w:styleId="Makrotext">
    <w:name w:val="macro"/>
    <w:link w:val="MakrotextZchn"/>
    <w:uiPriority w:val="99"/>
    <w:semiHidden/>
    <w:unhideWhenUsed/>
    <w:rsid w:val="0089624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 w:val="20"/>
      <w:szCs w:val="20"/>
      <w:lang w:val="de-DE"/>
    </w:rPr>
  </w:style>
  <w:style w:type="character" w:customStyle="1" w:styleId="MakrotextZchn">
    <w:name w:val="Makrotext Zchn"/>
    <w:basedOn w:val="Absatz-Standardschriftart"/>
    <w:link w:val="Makrotext"/>
    <w:uiPriority w:val="99"/>
    <w:semiHidden/>
    <w:rsid w:val="0089624A"/>
    <w:rPr>
      <w:rFonts w:ascii="Consolas" w:hAnsi="Consolas"/>
      <w:sz w:val="20"/>
      <w:szCs w:val="20"/>
      <w:lang w:val="de-DE"/>
    </w:rPr>
  </w:style>
  <w:style w:type="paragraph" w:styleId="Rechtsgrundlagenverzeichnis">
    <w:name w:val="table of authorities"/>
    <w:basedOn w:val="Standard"/>
    <w:next w:val="Standard"/>
    <w:uiPriority w:val="99"/>
    <w:semiHidden/>
    <w:unhideWhenUsed/>
    <w:rsid w:val="0089624A"/>
    <w:pPr>
      <w:ind w:left="240" w:hanging="240"/>
    </w:pPr>
  </w:style>
  <w:style w:type="paragraph" w:styleId="Endnotentext">
    <w:name w:val="endnote text"/>
    <w:basedOn w:val="Standard"/>
    <w:link w:val="EndnotentextZchn"/>
    <w:uiPriority w:val="99"/>
    <w:semiHidden/>
    <w:unhideWhenUsed/>
    <w:rsid w:val="0089624A"/>
    <w:rPr>
      <w:sz w:val="20"/>
      <w:szCs w:val="20"/>
    </w:rPr>
  </w:style>
  <w:style w:type="character" w:customStyle="1" w:styleId="EndnotentextZchn">
    <w:name w:val="Endnotentext Zchn"/>
    <w:basedOn w:val="Absatz-Standardschriftart"/>
    <w:link w:val="Endnotentext"/>
    <w:uiPriority w:val="99"/>
    <w:semiHidden/>
    <w:rsid w:val="0089624A"/>
    <w:rPr>
      <w:sz w:val="20"/>
      <w:szCs w:val="20"/>
      <w:lang w:val="de-DE"/>
    </w:rPr>
  </w:style>
  <w:style w:type="character" w:styleId="Endnotenzeichen">
    <w:name w:val="endnote reference"/>
    <w:basedOn w:val="Absatz-Standardschriftart"/>
    <w:uiPriority w:val="99"/>
    <w:semiHidden/>
    <w:unhideWhenUsed/>
    <w:rsid w:val="0089624A"/>
    <w:rPr>
      <w:vertAlign w:val="superscript"/>
    </w:rPr>
  </w:style>
  <w:style w:type="character" w:styleId="Seitenzahl">
    <w:name w:val="page number"/>
    <w:basedOn w:val="Absatz-Standardschriftart"/>
    <w:uiPriority w:val="99"/>
    <w:semiHidden/>
    <w:unhideWhenUsed/>
    <w:rsid w:val="0089624A"/>
  </w:style>
  <w:style w:type="character" w:styleId="Zeilennummer">
    <w:name w:val="line number"/>
    <w:basedOn w:val="Absatz-Standardschriftart"/>
    <w:uiPriority w:val="99"/>
    <w:semiHidden/>
    <w:unhideWhenUsed/>
    <w:rsid w:val="0089624A"/>
  </w:style>
  <w:style w:type="character" w:styleId="Funotenzeichen">
    <w:name w:val="footnote reference"/>
    <w:basedOn w:val="Absatz-Standardschriftart"/>
    <w:uiPriority w:val="99"/>
    <w:semiHidden/>
    <w:unhideWhenUsed/>
    <w:rsid w:val="0089624A"/>
    <w:rPr>
      <w:vertAlign w:val="superscript"/>
    </w:rPr>
  </w:style>
  <w:style w:type="paragraph" w:styleId="Umschlagabsenderadresse">
    <w:name w:val="envelope return"/>
    <w:basedOn w:val="Standard"/>
    <w:uiPriority w:val="99"/>
    <w:semiHidden/>
    <w:unhideWhenUsed/>
    <w:rsid w:val="0089624A"/>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89624A"/>
    <w:pPr>
      <w:framePr w:w="4320" w:h="2160" w:hRule="exact" w:hSpace="141" w:wrap="auto" w:hAnchor="page" w:xAlign="center" w:yAlign="bottom"/>
      <w:ind w:left="1"/>
    </w:pPr>
    <w:rPr>
      <w:rFonts w:asciiTheme="majorHAnsi" w:eastAsiaTheme="majorEastAsia" w:hAnsiTheme="majorHAnsi" w:cstheme="majorBidi"/>
    </w:rPr>
  </w:style>
  <w:style w:type="paragraph" w:styleId="Abbildungsverzeichnis">
    <w:name w:val="table of figures"/>
    <w:basedOn w:val="Standard"/>
    <w:next w:val="Standard"/>
    <w:uiPriority w:val="99"/>
    <w:semiHidden/>
    <w:unhideWhenUsed/>
    <w:rsid w:val="0089624A"/>
  </w:style>
  <w:style w:type="paragraph" w:styleId="Beschriftung">
    <w:name w:val="caption"/>
    <w:basedOn w:val="Standard"/>
    <w:next w:val="Standard"/>
    <w:uiPriority w:val="35"/>
    <w:unhideWhenUsed/>
    <w:qFormat/>
    <w:rsid w:val="0089624A"/>
    <w:pPr>
      <w:spacing w:after="200"/>
    </w:pPr>
    <w:rPr>
      <w:i/>
      <w:iCs/>
      <w:color w:val="1F497D" w:themeColor="text2"/>
      <w:sz w:val="18"/>
      <w:szCs w:val="18"/>
    </w:rPr>
  </w:style>
  <w:style w:type="paragraph" w:styleId="Index1">
    <w:name w:val="index 1"/>
    <w:basedOn w:val="Standard"/>
    <w:next w:val="Standard"/>
    <w:autoRedefine/>
    <w:uiPriority w:val="99"/>
    <w:semiHidden/>
    <w:unhideWhenUsed/>
    <w:rsid w:val="0089624A"/>
    <w:pPr>
      <w:ind w:left="240" w:hanging="240"/>
    </w:pPr>
  </w:style>
  <w:style w:type="paragraph" w:styleId="Indexberschrift">
    <w:name w:val="index heading"/>
    <w:basedOn w:val="Standard"/>
    <w:next w:val="Index1"/>
    <w:uiPriority w:val="99"/>
    <w:semiHidden/>
    <w:unhideWhenUsed/>
    <w:rsid w:val="0089624A"/>
    <w:rPr>
      <w:rFonts w:asciiTheme="majorHAnsi" w:eastAsiaTheme="majorEastAsia" w:hAnsiTheme="majorHAnsi" w:cstheme="majorBidi"/>
      <w:b/>
      <w:bCs/>
    </w:rPr>
  </w:style>
  <w:style w:type="paragraph" w:styleId="Fuzeile">
    <w:name w:val="footer"/>
    <w:basedOn w:val="Standard"/>
    <w:link w:val="FuzeileZchn"/>
    <w:uiPriority w:val="99"/>
    <w:unhideWhenUsed/>
    <w:rsid w:val="0089624A"/>
    <w:pPr>
      <w:tabs>
        <w:tab w:val="center" w:pos="4536"/>
        <w:tab w:val="right" w:pos="9072"/>
      </w:tabs>
    </w:pPr>
  </w:style>
  <w:style w:type="character" w:customStyle="1" w:styleId="FuzeileZchn">
    <w:name w:val="Fußzeile Zchn"/>
    <w:basedOn w:val="Absatz-Standardschriftart"/>
    <w:link w:val="Fuzeile"/>
    <w:uiPriority w:val="99"/>
    <w:rsid w:val="0089624A"/>
    <w:rPr>
      <w:sz w:val="24"/>
      <w:szCs w:val="24"/>
      <w:lang w:val="de-DE"/>
    </w:rPr>
  </w:style>
  <w:style w:type="paragraph" w:styleId="Kopfzeile">
    <w:name w:val="header"/>
    <w:basedOn w:val="Standard"/>
    <w:link w:val="KopfzeileZchn"/>
    <w:uiPriority w:val="99"/>
    <w:unhideWhenUsed/>
    <w:rsid w:val="0089624A"/>
    <w:pPr>
      <w:tabs>
        <w:tab w:val="center" w:pos="4536"/>
        <w:tab w:val="right" w:pos="9072"/>
      </w:tabs>
    </w:pPr>
  </w:style>
  <w:style w:type="character" w:customStyle="1" w:styleId="KopfzeileZchn">
    <w:name w:val="Kopfzeile Zchn"/>
    <w:basedOn w:val="Absatz-Standardschriftart"/>
    <w:link w:val="Kopfzeile"/>
    <w:uiPriority w:val="99"/>
    <w:rsid w:val="0089624A"/>
    <w:rPr>
      <w:sz w:val="24"/>
      <w:szCs w:val="24"/>
      <w:lang w:val="de-DE"/>
    </w:rPr>
  </w:style>
  <w:style w:type="paragraph" w:styleId="Funotentext">
    <w:name w:val="footnote text"/>
    <w:basedOn w:val="Standard"/>
    <w:link w:val="FunotentextZchn"/>
    <w:uiPriority w:val="99"/>
    <w:semiHidden/>
    <w:unhideWhenUsed/>
    <w:rsid w:val="0089624A"/>
    <w:rPr>
      <w:sz w:val="20"/>
      <w:szCs w:val="20"/>
    </w:rPr>
  </w:style>
  <w:style w:type="character" w:customStyle="1" w:styleId="FunotentextZchn">
    <w:name w:val="Fußnotentext Zchn"/>
    <w:basedOn w:val="Absatz-Standardschriftart"/>
    <w:link w:val="Funotentext"/>
    <w:uiPriority w:val="99"/>
    <w:semiHidden/>
    <w:rsid w:val="0089624A"/>
    <w:rPr>
      <w:sz w:val="20"/>
      <w:szCs w:val="20"/>
      <w:lang w:val="de-DE"/>
    </w:rPr>
  </w:style>
  <w:style w:type="paragraph" w:styleId="Standardeinzug">
    <w:name w:val="Normal Indent"/>
    <w:basedOn w:val="Standard"/>
    <w:uiPriority w:val="99"/>
    <w:semiHidden/>
    <w:unhideWhenUsed/>
    <w:rsid w:val="0089624A"/>
    <w:pPr>
      <w:ind w:left="708"/>
    </w:pPr>
  </w:style>
  <w:style w:type="paragraph" w:styleId="Verzeichnis9">
    <w:name w:val="toc 9"/>
    <w:basedOn w:val="Standard"/>
    <w:next w:val="Standard"/>
    <w:autoRedefine/>
    <w:uiPriority w:val="39"/>
    <w:semiHidden/>
    <w:unhideWhenUsed/>
    <w:rsid w:val="0089624A"/>
    <w:pPr>
      <w:spacing w:after="100"/>
      <w:ind w:left="1920"/>
    </w:pPr>
  </w:style>
  <w:style w:type="paragraph" w:styleId="Verzeichnis8">
    <w:name w:val="toc 8"/>
    <w:basedOn w:val="Standard"/>
    <w:next w:val="Standard"/>
    <w:autoRedefine/>
    <w:uiPriority w:val="39"/>
    <w:semiHidden/>
    <w:unhideWhenUsed/>
    <w:rsid w:val="0089624A"/>
    <w:pPr>
      <w:spacing w:after="100"/>
      <w:ind w:left="1680"/>
    </w:pPr>
  </w:style>
  <w:style w:type="paragraph" w:styleId="Verzeichnis7">
    <w:name w:val="toc 7"/>
    <w:basedOn w:val="Standard"/>
    <w:next w:val="Standard"/>
    <w:autoRedefine/>
    <w:uiPriority w:val="39"/>
    <w:semiHidden/>
    <w:unhideWhenUsed/>
    <w:rsid w:val="0089624A"/>
    <w:pPr>
      <w:spacing w:after="100"/>
      <w:ind w:left="1440"/>
    </w:pPr>
  </w:style>
  <w:style w:type="paragraph" w:styleId="Verzeichnis6">
    <w:name w:val="toc 6"/>
    <w:basedOn w:val="Standard"/>
    <w:next w:val="Standard"/>
    <w:autoRedefine/>
    <w:uiPriority w:val="39"/>
    <w:semiHidden/>
    <w:unhideWhenUsed/>
    <w:rsid w:val="0089624A"/>
    <w:pPr>
      <w:spacing w:after="100"/>
      <w:ind w:left="1200"/>
    </w:pPr>
  </w:style>
  <w:style w:type="paragraph" w:styleId="Verzeichnis5">
    <w:name w:val="toc 5"/>
    <w:basedOn w:val="Standard"/>
    <w:next w:val="Standard"/>
    <w:autoRedefine/>
    <w:uiPriority w:val="39"/>
    <w:semiHidden/>
    <w:unhideWhenUsed/>
    <w:rsid w:val="0089624A"/>
    <w:pPr>
      <w:spacing w:after="100"/>
      <w:ind w:left="960"/>
    </w:pPr>
  </w:style>
  <w:style w:type="paragraph" w:styleId="Verzeichnis4">
    <w:name w:val="toc 4"/>
    <w:basedOn w:val="Standard"/>
    <w:next w:val="Standard"/>
    <w:autoRedefine/>
    <w:uiPriority w:val="39"/>
    <w:semiHidden/>
    <w:unhideWhenUsed/>
    <w:rsid w:val="0089624A"/>
    <w:pPr>
      <w:spacing w:after="100"/>
      <w:ind w:left="720"/>
    </w:pPr>
  </w:style>
  <w:style w:type="paragraph" w:styleId="Verzeichnis3">
    <w:name w:val="toc 3"/>
    <w:basedOn w:val="Standard"/>
    <w:next w:val="Standard"/>
    <w:autoRedefine/>
    <w:uiPriority w:val="39"/>
    <w:semiHidden/>
    <w:unhideWhenUsed/>
    <w:rsid w:val="0089624A"/>
    <w:pPr>
      <w:spacing w:after="100"/>
      <w:ind w:left="480"/>
    </w:pPr>
  </w:style>
  <w:style w:type="paragraph" w:styleId="Verzeichnis2">
    <w:name w:val="toc 2"/>
    <w:basedOn w:val="Standard"/>
    <w:next w:val="Standard"/>
    <w:autoRedefine/>
    <w:uiPriority w:val="39"/>
    <w:semiHidden/>
    <w:unhideWhenUsed/>
    <w:rsid w:val="0089624A"/>
    <w:pPr>
      <w:spacing w:after="100"/>
      <w:ind w:left="240"/>
    </w:pPr>
  </w:style>
  <w:style w:type="paragraph" w:styleId="Verzeichnis1">
    <w:name w:val="toc 1"/>
    <w:basedOn w:val="Standard"/>
    <w:next w:val="Standard"/>
    <w:autoRedefine/>
    <w:uiPriority w:val="39"/>
    <w:semiHidden/>
    <w:unhideWhenUsed/>
    <w:rsid w:val="0089624A"/>
    <w:pPr>
      <w:spacing w:after="100"/>
    </w:pPr>
  </w:style>
  <w:style w:type="paragraph" w:styleId="Index9">
    <w:name w:val="index 9"/>
    <w:basedOn w:val="Standard"/>
    <w:next w:val="Standard"/>
    <w:autoRedefine/>
    <w:uiPriority w:val="99"/>
    <w:semiHidden/>
    <w:unhideWhenUsed/>
    <w:rsid w:val="0089624A"/>
    <w:pPr>
      <w:ind w:left="2160" w:hanging="240"/>
    </w:pPr>
  </w:style>
  <w:style w:type="paragraph" w:styleId="Index8">
    <w:name w:val="index 8"/>
    <w:basedOn w:val="Standard"/>
    <w:next w:val="Standard"/>
    <w:autoRedefine/>
    <w:uiPriority w:val="99"/>
    <w:semiHidden/>
    <w:unhideWhenUsed/>
    <w:rsid w:val="0089624A"/>
    <w:pPr>
      <w:ind w:left="1920" w:hanging="240"/>
    </w:pPr>
  </w:style>
  <w:style w:type="paragraph" w:styleId="Index7">
    <w:name w:val="index 7"/>
    <w:basedOn w:val="Standard"/>
    <w:next w:val="Standard"/>
    <w:autoRedefine/>
    <w:uiPriority w:val="99"/>
    <w:semiHidden/>
    <w:unhideWhenUsed/>
    <w:rsid w:val="0089624A"/>
    <w:pPr>
      <w:ind w:left="1680" w:hanging="240"/>
    </w:pPr>
  </w:style>
  <w:style w:type="paragraph" w:styleId="Index6">
    <w:name w:val="index 6"/>
    <w:basedOn w:val="Standard"/>
    <w:next w:val="Standard"/>
    <w:autoRedefine/>
    <w:uiPriority w:val="99"/>
    <w:semiHidden/>
    <w:unhideWhenUsed/>
    <w:rsid w:val="0089624A"/>
    <w:pPr>
      <w:ind w:left="1440" w:hanging="240"/>
    </w:pPr>
  </w:style>
  <w:style w:type="paragraph" w:styleId="Index5">
    <w:name w:val="index 5"/>
    <w:basedOn w:val="Standard"/>
    <w:next w:val="Standard"/>
    <w:autoRedefine/>
    <w:uiPriority w:val="99"/>
    <w:semiHidden/>
    <w:unhideWhenUsed/>
    <w:rsid w:val="0089624A"/>
    <w:pPr>
      <w:ind w:left="1200" w:hanging="240"/>
    </w:pPr>
  </w:style>
  <w:style w:type="paragraph" w:styleId="Index4">
    <w:name w:val="index 4"/>
    <w:basedOn w:val="Standard"/>
    <w:next w:val="Standard"/>
    <w:autoRedefine/>
    <w:uiPriority w:val="99"/>
    <w:semiHidden/>
    <w:unhideWhenUsed/>
    <w:rsid w:val="0089624A"/>
    <w:pPr>
      <w:ind w:left="960" w:hanging="240"/>
    </w:pPr>
  </w:style>
  <w:style w:type="paragraph" w:styleId="Index3">
    <w:name w:val="index 3"/>
    <w:basedOn w:val="Standard"/>
    <w:next w:val="Standard"/>
    <w:autoRedefine/>
    <w:uiPriority w:val="99"/>
    <w:semiHidden/>
    <w:unhideWhenUsed/>
    <w:rsid w:val="0089624A"/>
    <w:pPr>
      <w:ind w:left="720" w:hanging="240"/>
    </w:pPr>
  </w:style>
  <w:style w:type="paragraph" w:styleId="Index2">
    <w:name w:val="index 2"/>
    <w:basedOn w:val="Standard"/>
    <w:next w:val="Standard"/>
    <w:autoRedefine/>
    <w:uiPriority w:val="99"/>
    <w:semiHidden/>
    <w:unhideWhenUsed/>
    <w:rsid w:val="0089624A"/>
    <w:pPr>
      <w:ind w:left="480" w:hanging="240"/>
    </w:pPr>
  </w:style>
  <w:style w:type="character" w:customStyle="1" w:styleId="berschrift9Zchn">
    <w:name w:val="Überschrift 9 Zchn"/>
    <w:basedOn w:val="Absatz-Standardschriftart"/>
    <w:link w:val="berschrift9"/>
    <w:uiPriority w:val="9"/>
    <w:semiHidden/>
    <w:rsid w:val="0089624A"/>
    <w:rPr>
      <w:rFonts w:asciiTheme="majorHAnsi" w:eastAsiaTheme="majorEastAsia" w:hAnsiTheme="majorHAnsi" w:cstheme="majorBidi"/>
      <w:i/>
      <w:iCs/>
      <w:color w:val="272727" w:themeColor="text1" w:themeTint="D8"/>
      <w:sz w:val="21"/>
      <w:szCs w:val="21"/>
      <w:lang w:val="de-DE"/>
    </w:rPr>
  </w:style>
  <w:style w:type="character" w:customStyle="1" w:styleId="berschrift8Zchn">
    <w:name w:val="Überschrift 8 Zchn"/>
    <w:basedOn w:val="Absatz-Standardschriftart"/>
    <w:link w:val="berschrift8"/>
    <w:uiPriority w:val="9"/>
    <w:semiHidden/>
    <w:rsid w:val="0089624A"/>
    <w:rPr>
      <w:rFonts w:asciiTheme="majorHAnsi" w:eastAsiaTheme="majorEastAsia" w:hAnsiTheme="majorHAnsi" w:cstheme="majorBidi"/>
      <w:color w:val="272727" w:themeColor="text1" w:themeTint="D8"/>
      <w:sz w:val="21"/>
      <w:szCs w:val="21"/>
      <w:lang w:val="de-DE"/>
    </w:rPr>
  </w:style>
  <w:style w:type="character" w:customStyle="1" w:styleId="berschrift7Zchn">
    <w:name w:val="Überschrift 7 Zchn"/>
    <w:basedOn w:val="Absatz-Standardschriftart"/>
    <w:link w:val="berschrift7"/>
    <w:uiPriority w:val="9"/>
    <w:semiHidden/>
    <w:rsid w:val="0089624A"/>
    <w:rPr>
      <w:rFonts w:asciiTheme="majorHAnsi" w:eastAsiaTheme="majorEastAsia" w:hAnsiTheme="majorHAnsi" w:cstheme="majorBidi"/>
      <w:i/>
      <w:iCs/>
      <w:color w:val="243F60" w:themeColor="accent1" w:themeShade="7F"/>
      <w:sz w:val="24"/>
      <w:szCs w:val="24"/>
      <w:lang w:val="de-DE"/>
    </w:rPr>
  </w:style>
  <w:style w:type="character" w:customStyle="1" w:styleId="berschrift6Zchn">
    <w:name w:val="Überschrift 6 Zchn"/>
    <w:basedOn w:val="Absatz-Standardschriftart"/>
    <w:link w:val="berschrift6"/>
    <w:uiPriority w:val="9"/>
    <w:semiHidden/>
    <w:rsid w:val="0089624A"/>
    <w:rPr>
      <w:rFonts w:asciiTheme="majorHAnsi" w:eastAsiaTheme="majorEastAsia" w:hAnsiTheme="majorHAnsi" w:cstheme="majorBidi"/>
      <w:color w:val="243F60" w:themeColor="accent1" w:themeShade="7F"/>
      <w:sz w:val="24"/>
      <w:szCs w:val="24"/>
      <w:lang w:val="de-DE"/>
    </w:rPr>
  </w:style>
  <w:style w:type="character" w:customStyle="1" w:styleId="berschrift5Zchn">
    <w:name w:val="Überschrift 5 Zchn"/>
    <w:basedOn w:val="Absatz-Standardschriftart"/>
    <w:link w:val="berschrift5"/>
    <w:uiPriority w:val="9"/>
    <w:semiHidden/>
    <w:rsid w:val="0089624A"/>
    <w:rPr>
      <w:rFonts w:asciiTheme="majorHAnsi" w:eastAsiaTheme="majorEastAsia" w:hAnsiTheme="majorHAnsi" w:cstheme="majorBidi"/>
      <w:color w:val="365F91" w:themeColor="accent1" w:themeShade="BF"/>
      <w:sz w:val="24"/>
      <w:szCs w:val="24"/>
      <w:lang w:val="de-DE"/>
    </w:rPr>
  </w:style>
  <w:style w:type="character" w:customStyle="1" w:styleId="berschrift4Zchn">
    <w:name w:val="Überschrift 4 Zchn"/>
    <w:basedOn w:val="Absatz-Standardschriftart"/>
    <w:link w:val="berschrift4"/>
    <w:uiPriority w:val="9"/>
    <w:semiHidden/>
    <w:rsid w:val="0089624A"/>
    <w:rPr>
      <w:rFonts w:asciiTheme="majorHAnsi" w:eastAsiaTheme="majorEastAsia" w:hAnsiTheme="majorHAnsi" w:cstheme="majorBidi"/>
      <w:i/>
      <w:iCs/>
      <w:color w:val="365F91" w:themeColor="accent1" w:themeShade="BF"/>
      <w:sz w:val="24"/>
      <w:szCs w:val="24"/>
      <w:lang w:val="de-DE"/>
    </w:rPr>
  </w:style>
  <w:style w:type="character" w:customStyle="1" w:styleId="berschrift3Zchn">
    <w:name w:val="Überschrift 3 Zchn"/>
    <w:basedOn w:val="Absatz-Standardschriftart"/>
    <w:link w:val="berschrift3"/>
    <w:uiPriority w:val="9"/>
    <w:semiHidden/>
    <w:rsid w:val="0089624A"/>
    <w:rPr>
      <w:rFonts w:asciiTheme="majorHAnsi" w:eastAsiaTheme="majorEastAsia" w:hAnsiTheme="majorHAnsi" w:cstheme="majorBidi"/>
      <w:color w:val="243F60" w:themeColor="accent1" w:themeShade="7F"/>
      <w:sz w:val="24"/>
      <w:szCs w:val="24"/>
      <w:lang w:val="de-DE"/>
    </w:rPr>
  </w:style>
  <w:style w:type="character" w:customStyle="1" w:styleId="berschrift2Zchn">
    <w:name w:val="Überschrift 2 Zchn"/>
    <w:basedOn w:val="Absatz-Standardschriftart"/>
    <w:link w:val="berschrift2"/>
    <w:uiPriority w:val="9"/>
    <w:semiHidden/>
    <w:rsid w:val="0089624A"/>
    <w:rPr>
      <w:rFonts w:asciiTheme="majorHAnsi" w:eastAsiaTheme="majorEastAsia" w:hAnsiTheme="majorHAnsi" w:cstheme="majorBidi"/>
      <w:color w:val="365F91" w:themeColor="accent1" w:themeShade="BF"/>
      <w:sz w:val="26"/>
      <w:szCs w:val="26"/>
      <w:lang w:val="de-DE"/>
    </w:rPr>
  </w:style>
  <w:style w:type="character" w:styleId="Platzhaltertext">
    <w:name w:val="Placeholder Text"/>
    <w:basedOn w:val="Absatz-Standardschriftart"/>
    <w:uiPriority w:val="99"/>
    <w:semiHidden/>
    <w:rsid w:val="0031530C"/>
    <w:rPr>
      <w:color w:val="808080"/>
    </w:rPr>
  </w:style>
  <w:style w:type="paragraph" w:customStyle="1" w:styleId="CitaviBibliographyEntry">
    <w:name w:val="Citavi Bibliography Entry"/>
    <w:basedOn w:val="Standard"/>
    <w:link w:val="CitaviBibliographyEntryChar"/>
    <w:rsid w:val="0031530C"/>
    <w:pPr>
      <w:tabs>
        <w:tab w:val="left" w:pos="454"/>
        <w:tab w:val="left" w:pos="510"/>
      </w:tabs>
      <w:ind w:left="510" w:hanging="510"/>
    </w:pPr>
  </w:style>
  <w:style w:type="character" w:customStyle="1" w:styleId="CitaviBibliographyEntryChar">
    <w:name w:val="Citavi Bibliography Entry Char"/>
    <w:basedOn w:val="Absatz-Standardschriftart"/>
    <w:link w:val="CitaviBibliographyEntry"/>
    <w:rsid w:val="0031530C"/>
    <w:rPr>
      <w:sz w:val="24"/>
      <w:szCs w:val="24"/>
      <w:lang w:val="de-DE"/>
    </w:rPr>
  </w:style>
  <w:style w:type="paragraph" w:customStyle="1" w:styleId="CitaviBibliographyHeading">
    <w:name w:val="Citavi Bibliography Heading"/>
    <w:basedOn w:val="berschrift1"/>
    <w:link w:val="CitaviBibliographyHeadingChar"/>
    <w:rsid w:val="0031530C"/>
  </w:style>
  <w:style w:type="character" w:customStyle="1" w:styleId="CitaviBibliographyHeadingChar">
    <w:name w:val="Citavi Bibliography Heading Char"/>
    <w:basedOn w:val="Absatz-Standardschriftart"/>
    <w:link w:val="CitaviBibliographyHeading"/>
    <w:rsid w:val="0031530C"/>
    <w:rPr>
      <w:rFonts w:asciiTheme="majorHAnsi" w:eastAsiaTheme="majorEastAsia" w:hAnsiTheme="majorHAnsi" w:cstheme="majorBidi"/>
      <w:color w:val="365F91" w:themeColor="accent1" w:themeShade="BF"/>
      <w:sz w:val="32"/>
      <w:szCs w:val="32"/>
      <w:lang w:val="de-DE"/>
    </w:rPr>
  </w:style>
  <w:style w:type="paragraph" w:customStyle="1" w:styleId="CitaviBibliographySubheading1">
    <w:name w:val="Citavi Bibliography Subheading 1"/>
    <w:basedOn w:val="berschrift2"/>
    <w:link w:val="CitaviBibliographySubheading1Char"/>
    <w:rsid w:val="0031530C"/>
    <w:pPr>
      <w:spacing w:line="480" w:lineRule="auto"/>
      <w:outlineLvl w:val="9"/>
    </w:pPr>
    <w:rPr>
      <w:rFonts w:ascii="Arial" w:hAnsi="Arial" w:cs="Arial"/>
      <w:sz w:val="22"/>
      <w:szCs w:val="22"/>
      <w:lang w:val="en-US"/>
    </w:rPr>
  </w:style>
  <w:style w:type="character" w:customStyle="1" w:styleId="CitaviBibliographySubheading1Char">
    <w:name w:val="Citavi Bibliography Subheading 1 Char"/>
    <w:basedOn w:val="Absatz-Standardschriftart"/>
    <w:link w:val="CitaviBibliographySubheading1"/>
    <w:rsid w:val="0031530C"/>
    <w:rPr>
      <w:rFonts w:ascii="Arial" w:eastAsiaTheme="majorEastAsia" w:hAnsi="Arial" w:cs="Arial"/>
      <w:color w:val="365F91" w:themeColor="accent1" w:themeShade="BF"/>
      <w:lang w:val="en-US"/>
    </w:rPr>
  </w:style>
  <w:style w:type="paragraph" w:customStyle="1" w:styleId="CitaviBibliographySubheading2">
    <w:name w:val="Citavi Bibliography Subheading 2"/>
    <w:basedOn w:val="berschrift3"/>
    <w:link w:val="CitaviBibliographySubheading2Char"/>
    <w:rsid w:val="0031530C"/>
    <w:pPr>
      <w:spacing w:line="480" w:lineRule="auto"/>
      <w:outlineLvl w:val="9"/>
    </w:pPr>
    <w:rPr>
      <w:rFonts w:ascii="Arial" w:hAnsi="Arial" w:cs="Arial"/>
      <w:sz w:val="22"/>
      <w:szCs w:val="22"/>
      <w:lang w:val="en-US"/>
    </w:rPr>
  </w:style>
  <w:style w:type="character" w:customStyle="1" w:styleId="CitaviBibliographySubheading2Char">
    <w:name w:val="Citavi Bibliography Subheading 2 Char"/>
    <w:basedOn w:val="Absatz-Standardschriftart"/>
    <w:link w:val="CitaviBibliographySubheading2"/>
    <w:rsid w:val="0031530C"/>
    <w:rPr>
      <w:rFonts w:ascii="Arial" w:eastAsiaTheme="majorEastAsia" w:hAnsi="Arial" w:cs="Arial"/>
      <w:color w:val="243F60" w:themeColor="accent1" w:themeShade="7F"/>
      <w:lang w:val="en-US"/>
    </w:rPr>
  </w:style>
  <w:style w:type="paragraph" w:customStyle="1" w:styleId="CitaviBibliographySubheading3">
    <w:name w:val="Citavi Bibliography Subheading 3"/>
    <w:basedOn w:val="berschrift4"/>
    <w:link w:val="CitaviBibliographySubheading3Char"/>
    <w:rsid w:val="0031530C"/>
    <w:pPr>
      <w:spacing w:line="480" w:lineRule="auto"/>
      <w:outlineLvl w:val="9"/>
    </w:pPr>
    <w:rPr>
      <w:rFonts w:ascii="Arial" w:hAnsi="Arial" w:cs="Arial"/>
      <w:sz w:val="22"/>
      <w:szCs w:val="22"/>
      <w:lang w:val="en-US"/>
    </w:rPr>
  </w:style>
  <w:style w:type="character" w:customStyle="1" w:styleId="CitaviBibliographySubheading3Char">
    <w:name w:val="Citavi Bibliography Subheading 3 Char"/>
    <w:basedOn w:val="Absatz-Standardschriftart"/>
    <w:link w:val="CitaviBibliographySubheading3"/>
    <w:rsid w:val="0031530C"/>
    <w:rPr>
      <w:rFonts w:ascii="Arial" w:eastAsiaTheme="majorEastAsia" w:hAnsi="Arial" w:cs="Arial"/>
      <w:i/>
      <w:iCs/>
      <w:color w:val="365F91" w:themeColor="accent1" w:themeShade="BF"/>
      <w:lang w:val="en-US"/>
    </w:rPr>
  </w:style>
  <w:style w:type="paragraph" w:customStyle="1" w:styleId="CitaviBibliographySubheading4">
    <w:name w:val="Citavi Bibliography Subheading 4"/>
    <w:basedOn w:val="berschrift5"/>
    <w:link w:val="CitaviBibliographySubheading4Char"/>
    <w:rsid w:val="0031530C"/>
    <w:pPr>
      <w:spacing w:line="480" w:lineRule="auto"/>
      <w:outlineLvl w:val="9"/>
    </w:pPr>
    <w:rPr>
      <w:rFonts w:ascii="Arial" w:hAnsi="Arial" w:cs="Arial"/>
      <w:sz w:val="22"/>
      <w:szCs w:val="22"/>
      <w:lang w:val="en-US"/>
    </w:rPr>
  </w:style>
  <w:style w:type="character" w:customStyle="1" w:styleId="CitaviBibliographySubheading4Char">
    <w:name w:val="Citavi Bibliography Subheading 4 Char"/>
    <w:basedOn w:val="Absatz-Standardschriftart"/>
    <w:link w:val="CitaviBibliographySubheading4"/>
    <w:rsid w:val="0031530C"/>
    <w:rPr>
      <w:rFonts w:ascii="Arial" w:eastAsiaTheme="majorEastAsia" w:hAnsi="Arial" w:cs="Arial"/>
      <w:color w:val="365F91" w:themeColor="accent1" w:themeShade="BF"/>
      <w:lang w:val="en-US"/>
    </w:rPr>
  </w:style>
  <w:style w:type="paragraph" w:customStyle="1" w:styleId="CitaviBibliographySubheading5">
    <w:name w:val="Citavi Bibliography Subheading 5"/>
    <w:basedOn w:val="berschrift6"/>
    <w:link w:val="CitaviBibliographySubheading5Char"/>
    <w:rsid w:val="0031530C"/>
    <w:pPr>
      <w:spacing w:line="480" w:lineRule="auto"/>
      <w:jc w:val="both"/>
      <w:outlineLvl w:val="9"/>
    </w:pPr>
    <w:rPr>
      <w:rFonts w:ascii="Arial" w:hAnsi="Arial" w:cs="Arial"/>
      <w:sz w:val="22"/>
      <w:szCs w:val="22"/>
      <w:lang w:val="en-US"/>
    </w:rPr>
  </w:style>
  <w:style w:type="character" w:customStyle="1" w:styleId="CitaviBibliographySubheading5Char">
    <w:name w:val="Citavi Bibliography Subheading 5 Char"/>
    <w:basedOn w:val="Absatz-Standardschriftart"/>
    <w:link w:val="CitaviBibliographySubheading5"/>
    <w:rsid w:val="0031530C"/>
    <w:rPr>
      <w:rFonts w:ascii="Arial" w:eastAsiaTheme="majorEastAsia" w:hAnsi="Arial" w:cs="Arial"/>
      <w:color w:val="243F60" w:themeColor="accent1" w:themeShade="7F"/>
      <w:lang w:val="en-US"/>
    </w:rPr>
  </w:style>
  <w:style w:type="paragraph" w:customStyle="1" w:styleId="CitaviBibliographySubheading6">
    <w:name w:val="Citavi Bibliography Subheading 6"/>
    <w:basedOn w:val="berschrift7"/>
    <w:link w:val="CitaviBibliographySubheading6Char"/>
    <w:rsid w:val="0031530C"/>
    <w:pPr>
      <w:spacing w:line="480" w:lineRule="auto"/>
      <w:jc w:val="both"/>
      <w:outlineLvl w:val="9"/>
    </w:pPr>
    <w:rPr>
      <w:rFonts w:ascii="Arial" w:hAnsi="Arial" w:cs="Arial"/>
      <w:sz w:val="22"/>
      <w:szCs w:val="22"/>
      <w:lang w:val="en-US"/>
    </w:rPr>
  </w:style>
  <w:style w:type="character" w:customStyle="1" w:styleId="CitaviBibliographySubheading6Char">
    <w:name w:val="Citavi Bibliography Subheading 6 Char"/>
    <w:basedOn w:val="Absatz-Standardschriftart"/>
    <w:link w:val="CitaviBibliographySubheading6"/>
    <w:rsid w:val="0031530C"/>
    <w:rPr>
      <w:rFonts w:ascii="Arial" w:eastAsiaTheme="majorEastAsia" w:hAnsi="Arial" w:cs="Arial"/>
      <w:i/>
      <w:iCs/>
      <w:color w:val="243F60" w:themeColor="accent1" w:themeShade="7F"/>
      <w:lang w:val="en-US"/>
    </w:rPr>
  </w:style>
  <w:style w:type="paragraph" w:customStyle="1" w:styleId="CitaviBibliographySubheading7">
    <w:name w:val="Citavi Bibliography Subheading 7"/>
    <w:basedOn w:val="berschrift8"/>
    <w:link w:val="CitaviBibliographySubheading7Char"/>
    <w:rsid w:val="0031530C"/>
    <w:pPr>
      <w:spacing w:line="480" w:lineRule="auto"/>
      <w:jc w:val="both"/>
      <w:outlineLvl w:val="9"/>
    </w:pPr>
    <w:rPr>
      <w:rFonts w:ascii="Arial" w:hAnsi="Arial" w:cs="Arial"/>
      <w:sz w:val="22"/>
      <w:szCs w:val="22"/>
      <w:lang w:val="en-US"/>
    </w:rPr>
  </w:style>
  <w:style w:type="character" w:customStyle="1" w:styleId="CitaviBibliographySubheading7Char">
    <w:name w:val="Citavi Bibliography Subheading 7 Char"/>
    <w:basedOn w:val="Absatz-Standardschriftart"/>
    <w:link w:val="CitaviBibliographySubheading7"/>
    <w:rsid w:val="0031530C"/>
    <w:rPr>
      <w:rFonts w:ascii="Arial" w:eastAsiaTheme="majorEastAsia" w:hAnsi="Arial" w:cs="Arial"/>
      <w:color w:val="272727" w:themeColor="text1" w:themeTint="D8"/>
      <w:lang w:val="en-US"/>
    </w:rPr>
  </w:style>
  <w:style w:type="paragraph" w:customStyle="1" w:styleId="CitaviBibliographySubheading8">
    <w:name w:val="Citavi Bibliography Subheading 8"/>
    <w:basedOn w:val="berschrift9"/>
    <w:link w:val="CitaviBibliographySubheading8Char"/>
    <w:rsid w:val="0031530C"/>
    <w:pPr>
      <w:spacing w:line="480" w:lineRule="auto"/>
      <w:jc w:val="both"/>
      <w:outlineLvl w:val="9"/>
    </w:pPr>
    <w:rPr>
      <w:rFonts w:ascii="Arial" w:hAnsi="Arial" w:cs="Arial"/>
      <w:sz w:val="22"/>
      <w:szCs w:val="22"/>
      <w:lang w:val="en-US"/>
    </w:rPr>
  </w:style>
  <w:style w:type="character" w:customStyle="1" w:styleId="CitaviBibliographySubheading8Char">
    <w:name w:val="Citavi Bibliography Subheading 8 Char"/>
    <w:basedOn w:val="Absatz-Standardschriftart"/>
    <w:link w:val="CitaviBibliographySubheading8"/>
    <w:rsid w:val="0031530C"/>
    <w:rPr>
      <w:rFonts w:ascii="Arial" w:eastAsiaTheme="majorEastAsia" w:hAnsi="Arial" w:cs="Arial"/>
      <w:i/>
      <w:iCs/>
      <w:color w:val="272727" w:themeColor="text1" w:themeTint="D8"/>
      <w:lang w:val="en-US"/>
    </w:rPr>
  </w:style>
  <w:style w:type="paragraph" w:styleId="Kommentarthema">
    <w:name w:val="annotation subject"/>
    <w:basedOn w:val="Kommentartext"/>
    <w:next w:val="Kommentartext"/>
    <w:link w:val="KommentarthemaZchn"/>
    <w:uiPriority w:val="99"/>
    <w:semiHidden/>
    <w:unhideWhenUsed/>
    <w:rsid w:val="00373237"/>
    <w:rPr>
      <w:b/>
      <w:bCs/>
    </w:rPr>
  </w:style>
  <w:style w:type="character" w:customStyle="1" w:styleId="KommentarthemaZchn">
    <w:name w:val="Kommentarthema Zchn"/>
    <w:basedOn w:val="KommentartextZchn"/>
    <w:link w:val="Kommentarthema"/>
    <w:uiPriority w:val="99"/>
    <w:semiHidden/>
    <w:rsid w:val="00373237"/>
    <w:rPr>
      <w:b/>
      <w:bCs/>
      <w:sz w:val="20"/>
      <w:szCs w:val="20"/>
      <w:lang w:val="de-DE"/>
    </w:rPr>
  </w:style>
  <w:style w:type="paragraph" w:styleId="berarbeitung">
    <w:name w:val="Revision"/>
    <w:hidden/>
    <w:uiPriority w:val="99"/>
    <w:semiHidden/>
    <w:rsid w:val="00117315"/>
    <w:pPr>
      <w:spacing w:after="0" w:line="240" w:lineRule="auto"/>
    </w:pPr>
    <w:rPr>
      <w:sz w:val="24"/>
      <w:szCs w:val="24"/>
      <w:lang w:val="de-DE"/>
    </w:rPr>
  </w:style>
  <w:style w:type="character" w:customStyle="1" w:styleId="1">
    <w:name w:val="Ανεπίλυτη αναφορά1"/>
    <w:basedOn w:val="Absatz-Standardschriftart"/>
    <w:uiPriority w:val="99"/>
    <w:semiHidden/>
    <w:unhideWhenUsed/>
    <w:rsid w:val="007E27F1"/>
    <w:rPr>
      <w:color w:val="605E5C"/>
      <w:shd w:val="clear" w:color="auto" w:fill="E1DFDD"/>
    </w:rPr>
  </w:style>
  <w:style w:type="table" w:styleId="Tabellenraster">
    <w:name w:val="Table Grid"/>
    <w:basedOn w:val="NormaleTabelle"/>
    <w:uiPriority w:val="59"/>
    <w:rsid w:val="005C5333"/>
    <w:pPr>
      <w:spacing w:after="0" w:line="240" w:lineRule="auto"/>
    </w:pPr>
    <w:rPr>
      <w:rFonts w:ascii="Calibri" w:eastAsia="Calibri" w:hAnsi="Calibri"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FE1F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61097D"/>
    <w:pPr>
      <w:autoSpaceDE w:val="0"/>
      <w:autoSpaceDN w:val="0"/>
      <w:adjustRightInd w:val="0"/>
      <w:spacing w:after="0" w:line="240" w:lineRule="auto"/>
    </w:pPr>
    <w:rPr>
      <w:rFonts w:ascii="Arial" w:hAnsi="Arial" w:cs="Arial"/>
      <w:color w:val="000000"/>
      <w:sz w:val="24"/>
      <w:szCs w:val="24"/>
      <w:lang w:val="de-DE"/>
    </w:rPr>
  </w:style>
  <w:style w:type="paragraph" w:customStyle="1" w:styleId="level1headingPlosOne">
    <w:name w:val="level 1 heading Plos One"/>
    <w:basedOn w:val="Standard"/>
    <w:link w:val="level1headingPlosOneChar"/>
    <w:qFormat/>
    <w:rsid w:val="00AF1B8B"/>
    <w:pPr>
      <w:spacing w:line="480" w:lineRule="auto"/>
      <w:jc w:val="both"/>
    </w:pPr>
    <w:rPr>
      <w:rFonts w:ascii="Arial" w:hAnsi="Arial" w:cs="Arial"/>
      <w:b/>
      <w:lang w:val="en-US"/>
    </w:rPr>
  </w:style>
  <w:style w:type="paragraph" w:customStyle="1" w:styleId="PLOSoneLevel1heading">
    <w:name w:val="PLOSone Level 1heading"/>
    <w:basedOn w:val="level1headingPlosOne"/>
    <w:link w:val="PLOSoneLevel1headingChar"/>
    <w:qFormat/>
    <w:rsid w:val="00AF1B8B"/>
    <w:rPr>
      <w:sz w:val="36"/>
      <w:szCs w:val="36"/>
    </w:rPr>
  </w:style>
  <w:style w:type="character" w:customStyle="1" w:styleId="level1headingPlosOneChar">
    <w:name w:val="level 1 heading Plos One Char"/>
    <w:basedOn w:val="Absatz-Standardschriftart"/>
    <w:link w:val="level1headingPlosOne"/>
    <w:rsid w:val="00AF1B8B"/>
    <w:rPr>
      <w:rFonts w:ascii="Arial" w:hAnsi="Arial" w:cs="Arial"/>
      <w:b/>
      <w:sz w:val="24"/>
      <w:szCs w:val="24"/>
      <w:lang w:val="en-US"/>
    </w:rPr>
  </w:style>
  <w:style w:type="paragraph" w:customStyle="1" w:styleId="PlosOneLEvel2Heading">
    <w:name w:val="PlosOne LEvel 2 Heading"/>
    <w:basedOn w:val="Standard"/>
    <w:link w:val="PlosOneLEvel2HeadingChar"/>
    <w:qFormat/>
    <w:rsid w:val="00666EF5"/>
    <w:pPr>
      <w:spacing w:line="480" w:lineRule="auto"/>
      <w:jc w:val="both"/>
    </w:pPr>
    <w:rPr>
      <w:rFonts w:ascii="Arial" w:hAnsi="Arial" w:cs="Arial"/>
      <w:b/>
      <w:bCs/>
      <w:sz w:val="32"/>
      <w:szCs w:val="32"/>
      <w:lang w:val="en-US"/>
    </w:rPr>
  </w:style>
  <w:style w:type="character" w:customStyle="1" w:styleId="PLOSoneLevel1headingChar">
    <w:name w:val="PLOSone Level 1heading Char"/>
    <w:basedOn w:val="level1headingPlosOneChar"/>
    <w:link w:val="PLOSoneLevel1heading"/>
    <w:rsid w:val="00AF1B8B"/>
    <w:rPr>
      <w:rFonts w:ascii="Arial" w:hAnsi="Arial" w:cs="Arial"/>
      <w:b/>
      <w:sz w:val="36"/>
      <w:szCs w:val="36"/>
      <w:lang w:val="en-US"/>
    </w:rPr>
  </w:style>
  <w:style w:type="paragraph" w:customStyle="1" w:styleId="PlosOneLevel3Heading">
    <w:name w:val="PlosOne Level 3 Heading"/>
    <w:basedOn w:val="Standard"/>
    <w:link w:val="PlosOneLevel3HeadingChar"/>
    <w:qFormat/>
    <w:rsid w:val="00666EF5"/>
    <w:pPr>
      <w:autoSpaceDE w:val="0"/>
      <w:autoSpaceDN w:val="0"/>
      <w:adjustRightInd w:val="0"/>
      <w:spacing w:line="480" w:lineRule="auto"/>
      <w:jc w:val="both"/>
    </w:pPr>
    <w:rPr>
      <w:rFonts w:ascii="Arial" w:hAnsi="Arial" w:cs="Arial"/>
      <w:b/>
      <w:color w:val="000000"/>
      <w:sz w:val="28"/>
      <w:szCs w:val="28"/>
      <w:lang w:val="en-US"/>
    </w:rPr>
  </w:style>
  <w:style w:type="character" w:customStyle="1" w:styleId="PlosOneLEvel2HeadingChar">
    <w:name w:val="PlosOne LEvel 2 Heading Char"/>
    <w:basedOn w:val="Absatz-Standardschriftart"/>
    <w:link w:val="PlosOneLEvel2Heading"/>
    <w:rsid w:val="00666EF5"/>
    <w:rPr>
      <w:rFonts w:ascii="Arial" w:hAnsi="Arial" w:cs="Arial"/>
      <w:b/>
      <w:bCs/>
      <w:sz w:val="32"/>
      <w:szCs w:val="32"/>
      <w:lang w:val="en-US"/>
    </w:rPr>
  </w:style>
  <w:style w:type="character" w:customStyle="1" w:styleId="PlosOneLevel3HeadingChar">
    <w:name w:val="PlosOne Level 3 Heading Char"/>
    <w:basedOn w:val="Absatz-Standardschriftart"/>
    <w:link w:val="PlosOneLevel3Heading"/>
    <w:rsid w:val="00666EF5"/>
    <w:rPr>
      <w:rFonts w:ascii="Arial" w:hAnsi="Arial" w:cs="Arial"/>
      <w:b/>
      <w:color w:val="000000"/>
      <w:sz w:val="28"/>
      <w:szCs w:val="28"/>
      <w:lang w:val="en-US"/>
    </w:rPr>
  </w:style>
  <w:style w:type="paragraph" w:customStyle="1" w:styleId="CitaviChapterBibliographyHeading">
    <w:name w:val="Citavi Chapter Bibliography Heading"/>
    <w:basedOn w:val="berschrift2"/>
    <w:link w:val="CitaviChapterBibliographyHeadingChar"/>
    <w:uiPriority w:val="99"/>
    <w:rsid w:val="002D6D71"/>
  </w:style>
  <w:style w:type="character" w:customStyle="1" w:styleId="CitaviChapterBibliographyHeadingChar">
    <w:name w:val="Citavi Chapter Bibliography Heading Char"/>
    <w:basedOn w:val="Absatz-Standardschriftart"/>
    <w:link w:val="CitaviChapterBibliographyHeading"/>
    <w:uiPriority w:val="99"/>
    <w:rsid w:val="002D6D71"/>
    <w:rPr>
      <w:rFonts w:asciiTheme="majorHAnsi" w:eastAsiaTheme="majorEastAsia" w:hAnsiTheme="majorHAnsi" w:cstheme="majorBidi"/>
      <w:color w:val="365F91" w:themeColor="accent1" w:themeShade="BF"/>
      <w:sz w:val="26"/>
      <w:szCs w:val="26"/>
      <w:lang w:val="de-DE"/>
    </w:rPr>
  </w:style>
  <w:style w:type="paragraph" w:customStyle="1" w:styleId="presidoi">
    <w:name w:val="presidoi"/>
    <w:basedOn w:val="Standard"/>
    <w:rsid w:val="004178DE"/>
    <w:pPr>
      <w:spacing w:before="100" w:beforeAutospacing="1" w:after="100" w:afterAutospacing="1"/>
    </w:pPr>
    <w:rPr>
      <w:rFonts w:ascii="Times New Roman" w:eastAsia="Times New Roman" w:hAnsi="Times New Roman" w:cs="Times New Roman"/>
      <w:lang w:val="en-US"/>
    </w:rPr>
  </w:style>
  <w:style w:type="paragraph" w:customStyle="1" w:styleId="sidoi">
    <w:name w:val="sidoi"/>
    <w:basedOn w:val="Standard"/>
    <w:rsid w:val="004178DE"/>
    <w:pPr>
      <w:spacing w:before="100" w:beforeAutospacing="1" w:after="100" w:afterAutospacing="1"/>
    </w:pPr>
    <w:rPr>
      <w:rFonts w:ascii="Times New Roman" w:eastAsia="Times New Roman" w:hAnsi="Times New Roman" w:cs="Times New Roman"/>
      <w:lang w:val="en-US"/>
    </w:rPr>
  </w:style>
  <w:style w:type="character" w:styleId="NichtaufgelsteErwhnung">
    <w:name w:val="Unresolved Mention"/>
    <w:basedOn w:val="Absatz-Standardschriftart"/>
    <w:uiPriority w:val="99"/>
    <w:semiHidden/>
    <w:unhideWhenUsed/>
    <w:rsid w:val="00814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62391">
      <w:bodyDiv w:val="1"/>
      <w:marLeft w:val="0"/>
      <w:marRight w:val="0"/>
      <w:marTop w:val="0"/>
      <w:marBottom w:val="0"/>
      <w:divBdr>
        <w:top w:val="none" w:sz="0" w:space="0" w:color="auto"/>
        <w:left w:val="none" w:sz="0" w:space="0" w:color="auto"/>
        <w:bottom w:val="none" w:sz="0" w:space="0" w:color="auto"/>
        <w:right w:val="none" w:sz="0" w:space="0" w:color="auto"/>
      </w:divBdr>
      <w:divsChild>
        <w:div w:id="679502454">
          <w:marLeft w:val="360"/>
          <w:marRight w:val="0"/>
          <w:marTop w:val="200"/>
          <w:marBottom w:val="0"/>
          <w:divBdr>
            <w:top w:val="none" w:sz="0" w:space="0" w:color="auto"/>
            <w:left w:val="none" w:sz="0" w:space="0" w:color="auto"/>
            <w:bottom w:val="none" w:sz="0" w:space="0" w:color="auto"/>
            <w:right w:val="none" w:sz="0" w:space="0" w:color="auto"/>
          </w:divBdr>
        </w:div>
        <w:div w:id="556669483">
          <w:marLeft w:val="1080"/>
          <w:marRight w:val="0"/>
          <w:marTop w:val="100"/>
          <w:marBottom w:val="0"/>
          <w:divBdr>
            <w:top w:val="none" w:sz="0" w:space="0" w:color="auto"/>
            <w:left w:val="none" w:sz="0" w:space="0" w:color="auto"/>
            <w:bottom w:val="none" w:sz="0" w:space="0" w:color="auto"/>
            <w:right w:val="none" w:sz="0" w:space="0" w:color="auto"/>
          </w:divBdr>
        </w:div>
      </w:divsChild>
    </w:div>
    <w:div w:id="35618500">
      <w:bodyDiv w:val="1"/>
      <w:marLeft w:val="0"/>
      <w:marRight w:val="0"/>
      <w:marTop w:val="0"/>
      <w:marBottom w:val="0"/>
      <w:divBdr>
        <w:top w:val="none" w:sz="0" w:space="0" w:color="auto"/>
        <w:left w:val="none" w:sz="0" w:space="0" w:color="auto"/>
        <w:bottom w:val="none" w:sz="0" w:space="0" w:color="auto"/>
        <w:right w:val="none" w:sz="0" w:space="0" w:color="auto"/>
      </w:divBdr>
    </w:div>
    <w:div w:id="87314742">
      <w:bodyDiv w:val="1"/>
      <w:marLeft w:val="0"/>
      <w:marRight w:val="0"/>
      <w:marTop w:val="0"/>
      <w:marBottom w:val="0"/>
      <w:divBdr>
        <w:top w:val="none" w:sz="0" w:space="0" w:color="auto"/>
        <w:left w:val="none" w:sz="0" w:space="0" w:color="auto"/>
        <w:bottom w:val="none" w:sz="0" w:space="0" w:color="auto"/>
        <w:right w:val="none" w:sz="0" w:space="0" w:color="auto"/>
      </w:divBdr>
    </w:div>
    <w:div w:id="331958964">
      <w:bodyDiv w:val="1"/>
      <w:marLeft w:val="0"/>
      <w:marRight w:val="0"/>
      <w:marTop w:val="0"/>
      <w:marBottom w:val="0"/>
      <w:divBdr>
        <w:top w:val="none" w:sz="0" w:space="0" w:color="auto"/>
        <w:left w:val="none" w:sz="0" w:space="0" w:color="auto"/>
        <w:bottom w:val="none" w:sz="0" w:space="0" w:color="auto"/>
        <w:right w:val="none" w:sz="0" w:space="0" w:color="auto"/>
      </w:divBdr>
    </w:div>
    <w:div w:id="338889405">
      <w:bodyDiv w:val="1"/>
      <w:marLeft w:val="0"/>
      <w:marRight w:val="0"/>
      <w:marTop w:val="0"/>
      <w:marBottom w:val="0"/>
      <w:divBdr>
        <w:top w:val="none" w:sz="0" w:space="0" w:color="auto"/>
        <w:left w:val="none" w:sz="0" w:space="0" w:color="auto"/>
        <w:bottom w:val="none" w:sz="0" w:space="0" w:color="auto"/>
        <w:right w:val="none" w:sz="0" w:space="0" w:color="auto"/>
      </w:divBdr>
    </w:div>
    <w:div w:id="577133086">
      <w:bodyDiv w:val="1"/>
      <w:marLeft w:val="0"/>
      <w:marRight w:val="0"/>
      <w:marTop w:val="0"/>
      <w:marBottom w:val="0"/>
      <w:divBdr>
        <w:top w:val="none" w:sz="0" w:space="0" w:color="auto"/>
        <w:left w:val="none" w:sz="0" w:space="0" w:color="auto"/>
        <w:bottom w:val="none" w:sz="0" w:space="0" w:color="auto"/>
        <w:right w:val="none" w:sz="0" w:space="0" w:color="auto"/>
      </w:divBdr>
    </w:div>
    <w:div w:id="642008957">
      <w:bodyDiv w:val="1"/>
      <w:marLeft w:val="0"/>
      <w:marRight w:val="0"/>
      <w:marTop w:val="0"/>
      <w:marBottom w:val="0"/>
      <w:divBdr>
        <w:top w:val="none" w:sz="0" w:space="0" w:color="auto"/>
        <w:left w:val="none" w:sz="0" w:space="0" w:color="auto"/>
        <w:bottom w:val="none" w:sz="0" w:space="0" w:color="auto"/>
        <w:right w:val="none" w:sz="0" w:space="0" w:color="auto"/>
      </w:divBdr>
      <w:divsChild>
        <w:div w:id="1273246599">
          <w:marLeft w:val="0"/>
          <w:marRight w:val="0"/>
          <w:marTop w:val="0"/>
          <w:marBottom w:val="0"/>
          <w:divBdr>
            <w:top w:val="none" w:sz="0" w:space="0" w:color="auto"/>
            <w:left w:val="none" w:sz="0" w:space="0" w:color="auto"/>
            <w:bottom w:val="none" w:sz="0" w:space="0" w:color="auto"/>
            <w:right w:val="none" w:sz="0" w:space="0" w:color="auto"/>
          </w:divBdr>
        </w:div>
        <w:div w:id="1536967438">
          <w:marLeft w:val="0"/>
          <w:marRight w:val="0"/>
          <w:marTop w:val="0"/>
          <w:marBottom w:val="0"/>
          <w:divBdr>
            <w:top w:val="none" w:sz="0" w:space="0" w:color="auto"/>
            <w:left w:val="none" w:sz="0" w:space="0" w:color="auto"/>
            <w:bottom w:val="none" w:sz="0" w:space="0" w:color="auto"/>
            <w:right w:val="none" w:sz="0" w:space="0" w:color="auto"/>
          </w:divBdr>
        </w:div>
        <w:div w:id="97990160">
          <w:marLeft w:val="0"/>
          <w:marRight w:val="0"/>
          <w:marTop w:val="0"/>
          <w:marBottom w:val="0"/>
          <w:divBdr>
            <w:top w:val="none" w:sz="0" w:space="0" w:color="auto"/>
            <w:left w:val="none" w:sz="0" w:space="0" w:color="auto"/>
            <w:bottom w:val="none" w:sz="0" w:space="0" w:color="auto"/>
            <w:right w:val="none" w:sz="0" w:space="0" w:color="auto"/>
          </w:divBdr>
          <w:divsChild>
            <w:div w:id="2145468231">
              <w:marLeft w:val="0"/>
              <w:marRight w:val="0"/>
              <w:marTop w:val="0"/>
              <w:marBottom w:val="0"/>
              <w:divBdr>
                <w:top w:val="none" w:sz="0" w:space="0" w:color="auto"/>
                <w:left w:val="none" w:sz="0" w:space="0" w:color="auto"/>
                <w:bottom w:val="none" w:sz="0" w:space="0" w:color="auto"/>
                <w:right w:val="none" w:sz="0" w:space="0" w:color="auto"/>
              </w:divBdr>
            </w:div>
            <w:div w:id="3565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2619">
      <w:bodyDiv w:val="1"/>
      <w:marLeft w:val="0"/>
      <w:marRight w:val="0"/>
      <w:marTop w:val="0"/>
      <w:marBottom w:val="0"/>
      <w:divBdr>
        <w:top w:val="none" w:sz="0" w:space="0" w:color="auto"/>
        <w:left w:val="none" w:sz="0" w:space="0" w:color="auto"/>
        <w:bottom w:val="none" w:sz="0" w:space="0" w:color="auto"/>
        <w:right w:val="none" w:sz="0" w:space="0" w:color="auto"/>
      </w:divBdr>
    </w:div>
    <w:div w:id="761334758">
      <w:bodyDiv w:val="1"/>
      <w:marLeft w:val="0"/>
      <w:marRight w:val="0"/>
      <w:marTop w:val="0"/>
      <w:marBottom w:val="0"/>
      <w:divBdr>
        <w:top w:val="none" w:sz="0" w:space="0" w:color="auto"/>
        <w:left w:val="none" w:sz="0" w:space="0" w:color="auto"/>
        <w:bottom w:val="none" w:sz="0" w:space="0" w:color="auto"/>
        <w:right w:val="none" w:sz="0" w:space="0" w:color="auto"/>
      </w:divBdr>
    </w:div>
    <w:div w:id="822042987">
      <w:bodyDiv w:val="1"/>
      <w:marLeft w:val="0"/>
      <w:marRight w:val="0"/>
      <w:marTop w:val="0"/>
      <w:marBottom w:val="0"/>
      <w:divBdr>
        <w:top w:val="none" w:sz="0" w:space="0" w:color="auto"/>
        <w:left w:val="none" w:sz="0" w:space="0" w:color="auto"/>
        <w:bottom w:val="none" w:sz="0" w:space="0" w:color="auto"/>
        <w:right w:val="none" w:sz="0" w:space="0" w:color="auto"/>
      </w:divBdr>
    </w:div>
    <w:div w:id="887299347">
      <w:bodyDiv w:val="1"/>
      <w:marLeft w:val="0"/>
      <w:marRight w:val="0"/>
      <w:marTop w:val="0"/>
      <w:marBottom w:val="0"/>
      <w:divBdr>
        <w:top w:val="none" w:sz="0" w:space="0" w:color="auto"/>
        <w:left w:val="none" w:sz="0" w:space="0" w:color="auto"/>
        <w:bottom w:val="none" w:sz="0" w:space="0" w:color="auto"/>
        <w:right w:val="none" w:sz="0" w:space="0" w:color="auto"/>
      </w:divBdr>
    </w:div>
    <w:div w:id="910308690">
      <w:bodyDiv w:val="1"/>
      <w:marLeft w:val="0"/>
      <w:marRight w:val="0"/>
      <w:marTop w:val="0"/>
      <w:marBottom w:val="0"/>
      <w:divBdr>
        <w:top w:val="none" w:sz="0" w:space="0" w:color="auto"/>
        <w:left w:val="none" w:sz="0" w:space="0" w:color="auto"/>
        <w:bottom w:val="none" w:sz="0" w:space="0" w:color="auto"/>
        <w:right w:val="none" w:sz="0" w:space="0" w:color="auto"/>
      </w:divBdr>
    </w:div>
    <w:div w:id="1089816930">
      <w:bodyDiv w:val="1"/>
      <w:marLeft w:val="0"/>
      <w:marRight w:val="0"/>
      <w:marTop w:val="0"/>
      <w:marBottom w:val="0"/>
      <w:divBdr>
        <w:top w:val="none" w:sz="0" w:space="0" w:color="auto"/>
        <w:left w:val="none" w:sz="0" w:space="0" w:color="auto"/>
        <w:bottom w:val="none" w:sz="0" w:space="0" w:color="auto"/>
        <w:right w:val="none" w:sz="0" w:space="0" w:color="auto"/>
      </w:divBdr>
    </w:div>
    <w:div w:id="1278027301">
      <w:bodyDiv w:val="1"/>
      <w:marLeft w:val="0"/>
      <w:marRight w:val="0"/>
      <w:marTop w:val="0"/>
      <w:marBottom w:val="0"/>
      <w:divBdr>
        <w:top w:val="none" w:sz="0" w:space="0" w:color="auto"/>
        <w:left w:val="none" w:sz="0" w:space="0" w:color="auto"/>
        <w:bottom w:val="none" w:sz="0" w:space="0" w:color="auto"/>
        <w:right w:val="none" w:sz="0" w:space="0" w:color="auto"/>
      </w:divBdr>
    </w:div>
    <w:div w:id="1456169510">
      <w:bodyDiv w:val="1"/>
      <w:marLeft w:val="0"/>
      <w:marRight w:val="0"/>
      <w:marTop w:val="0"/>
      <w:marBottom w:val="0"/>
      <w:divBdr>
        <w:top w:val="none" w:sz="0" w:space="0" w:color="auto"/>
        <w:left w:val="none" w:sz="0" w:space="0" w:color="auto"/>
        <w:bottom w:val="none" w:sz="0" w:space="0" w:color="auto"/>
        <w:right w:val="none" w:sz="0" w:space="0" w:color="auto"/>
      </w:divBdr>
    </w:div>
    <w:div w:id="1481338532">
      <w:bodyDiv w:val="1"/>
      <w:marLeft w:val="0"/>
      <w:marRight w:val="0"/>
      <w:marTop w:val="0"/>
      <w:marBottom w:val="0"/>
      <w:divBdr>
        <w:top w:val="none" w:sz="0" w:space="0" w:color="auto"/>
        <w:left w:val="none" w:sz="0" w:space="0" w:color="auto"/>
        <w:bottom w:val="none" w:sz="0" w:space="0" w:color="auto"/>
        <w:right w:val="none" w:sz="0" w:space="0" w:color="auto"/>
      </w:divBdr>
    </w:div>
    <w:div w:id="1710521376">
      <w:bodyDiv w:val="1"/>
      <w:marLeft w:val="0"/>
      <w:marRight w:val="0"/>
      <w:marTop w:val="0"/>
      <w:marBottom w:val="0"/>
      <w:divBdr>
        <w:top w:val="none" w:sz="0" w:space="0" w:color="auto"/>
        <w:left w:val="none" w:sz="0" w:space="0" w:color="auto"/>
        <w:bottom w:val="none" w:sz="0" w:space="0" w:color="auto"/>
        <w:right w:val="none" w:sz="0" w:space="0" w:color="auto"/>
      </w:divBdr>
    </w:div>
    <w:div w:id="1761953150">
      <w:bodyDiv w:val="1"/>
      <w:marLeft w:val="0"/>
      <w:marRight w:val="0"/>
      <w:marTop w:val="0"/>
      <w:marBottom w:val="0"/>
      <w:divBdr>
        <w:top w:val="none" w:sz="0" w:space="0" w:color="auto"/>
        <w:left w:val="none" w:sz="0" w:space="0" w:color="auto"/>
        <w:bottom w:val="none" w:sz="0" w:space="0" w:color="auto"/>
        <w:right w:val="none" w:sz="0" w:space="0" w:color="auto"/>
      </w:divBdr>
    </w:div>
    <w:div w:id="1815946677">
      <w:bodyDiv w:val="1"/>
      <w:marLeft w:val="0"/>
      <w:marRight w:val="0"/>
      <w:marTop w:val="0"/>
      <w:marBottom w:val="0"/>
      <w:divBdr>
        <w:top w:val="none" w:sz="0" w:space="0" w:color="auto"/>
        <w:left w:val="none" w:sz="0" w:space="0" w:color="auto"/>
        <w:bottom w:val="none" w:sz="0" w:space="0" w:color="auto"/>
        <w:right w:val="none" w:sz="0" w:space="0" w:color="auto"/>
      </w:divBdr>
    </w:div>
    <w:div w:id="1987126633">
      <w:bodyDiv w:val="1"/>
      <w:marLeft w:val="0"/>
      <w:marRight w:val="0"/>
      <w:marTop w:val="0"/>
      <w:marBottom w:val="0"/>
      <w:divBdr>
        <w:top w:val="none" w:sz="0" w:space="0" w:color="auto"/>
        <w:left w:val="none" w:sz="0" w:space="0" w:color="auto"/>
        <w:bottom w:val="none" w:sz="0" w:space="0" w:color="auto"/>
        <w:right w:val="none" w:sz="0" w:space="0" w:color="auto"/>
      </w:divBdr>
    </w:div>
    <w:div w:id="1997763565">
      <w:bodyDiv w:val="1"/>
      <w:marLeft w:val="0"/>
      <w:marRight w:val="0"/>
      <w:marTop w:val="0"/>
      <w:marBottom w:val="0"/>
      <w:divBdr>
        <w:top w:val="none" w:sz="0" w:space="0" w:color="auto"/>
        <w:left w:val="none" w:sz="0" w:space="0" w:color="auto"/>
        <w:bottom w:val="none" w:sz="0" w:space="0" w:color="auto"/>
        <w:right w:val="none" w:sz="0" w:space="0" w:color="auto"/>
      </w:divBdr>
    </w:div>
    <w:div w:id="202042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Γενικά"/>
          <w:gallery w:val="placeholder"/>
        </w:category>
        <w:types>
          <w:type w:val="bbPlcHdr"/>
        </w:types>
        <w:behaviors>
          <w:behavior w:val="content"/>
        </w:behaviors>
        <w:guid w:val="{0DF309AF-9541-4373-BEE3-CE47883AA153}"/>
      </w:docPartPr>
      <w:docPartBody>
        <w:p w:rsidR="00115357" w:rsidRDefault="00616EFB">
          <w:r w:rsidRPr="00467953">
            <w:rPr>
              <w:rStyle w:val="Platzhaltertext"/>
            </w:rPr>
            <w:t>Κάντε κλικ ή πατήστε εδώ για να εισαγάγετε κείμενο.</w:t>
          </w:r>
        </w:p>
      </w:docPartBody>
    </w:docPart>
    <w:docPart>
      <w:docPartPr>
        <w:name w:val="D807D3B832C5413CB4CCBDECDA221710"/>
        <w:category>
          <w:name w:val="Γενικά"/>
          <w:gallery w:val="placeholder"/>
        </w:category>
        <w:types>
          <w:type w:val="bbPlcHdr"/>
        </w:types>
        <w:behaviors>
          <w:behavior w:val="content"/>
        </w:behaviors>
        <w:guid w:val="{F0B9333A-CC26-4606-8A33-EC3B564C2184}"/>
      </w:docPartPr>
      <w:docPartBody>
        <w:p w:rsidR="00627184" w:rsidRDefault="00B82025" w:rsidP="00B82025">
          <w:pPr>
            <w:pStyle w:val="D807D3B832C5413CB4CCBDECDA221710"/>
          </w:pPr>
          <w:r w:rsidRPr="00467953">
            <w:rPr>
              <w:rStyle w:val="Platzhaltertext"/>
            </w:rPr>
            <w:t>Κάντε κλικ ή πατήστε εδώ για να εισαγάγετε κείμενο.</w:t>
          </w:r>
        </w:p>
      </w:docPartBody>
    </w:docPart>
    <w:docPart>
      <w:docPartPr>
        <w:name w:val="9ECFE992745E45649A33DAAD1A463A63"/>
        <w:category>
          <w:name w:val="Γενικά"/>
          <w:gallery w:val="placeholder"/>
        </w:category>
        <w:types>
          <w:type w:val="bbPlcHdr"/>
        </w:types>
        <w:behaviors>
          <w:behavior w:val="content"/>
        </w:behaviors>
        <w:guid w:val="{00B6A632-730C-4F96-B95E-36A6857ABC66}"/>
      </w:docPartPr>
      <w:docPartBody>
        <w:p w:rsidR="00D67D30" w:rsidRDefault="00F02947" w:rsidP="00F02947">
          <w:pPr>
            <w:pStyle w:val="9ECFE992745E45649A33DAAD1A463A63"/>
          </w:pPr>
          <w:r w:rsidRPr="00467953">
            <w:rPr>
              <w:rStyle w:val="Platzhaltertext"/>
            </w:rPr>
            <w:t>Κάντε κλικ ή πατήστε εδώ για να εισαγάγετε κείμενο.</w:t>
          </w:r>
        </w:p>
      </w:docPartBody>
    </w:docPart>
    <w:docPart>
      <w:docPartPr>
        <w:name w:val="733E872D71E14D99A2BFAF2AE00F90CC"/>
        <w:category>
          <w:name w:val="Γενικά"/>
          <w:gallery w:val="placeholder"/>
        </w:category>
        <w:types>
          <w:type w:val="bbPlcHdr"/>
        </w:types>
        <w:behaviors>
          <w:behavior w:val="content"/>
        </w:behaviors>
        <w:guid w:val="{562B0AC6-24D5-44FC-9214-845F4591167D}"/>
      </w:docPartPr>
      <w:docPartBody>
        <w:p w:rsidR="00B66F99" w:rsidRDefault="00271E11" w:rsidP="00271E11">
          <w:pPr>
            <w:pStyle w:val="733E872D71E14D99A2BFAF2AE00F90CC"/>
          </w:pPr>
          <w:r w:rsidRPr="00467953">
            <w:rPr>
              <w:rStyle w:val="Platzhaltertext"/>
            </w:rPr>
            <w:t>Κάντε κλικ ή πατήστε εδώ για να εισαγάγετε κείμενο.</w:t>
          </w:r>
        </w:p>
      </w:docPartBody>
    </w:docPart>
    <w:docPart>
      <w:docPartPr>
        <w:name w:val="18665E9446FA48BBA4230F5BF4CA4CEF"/>
        <w:category>
          <w:name w:val="Γενικά"/>
          <w:gallery w:val="placeholder"/>
        </w:category>
        <w:types>
          <w:type w:val="bbPlcHdr"/>
        </w:types>
        <w:behaviors>
          <w:behavior w:val="content"/>
        </w:behaviors>
        <w:guid w:val="{58D90F25-5A31-4F4D-9530-104EA6DCCE66}"/>
      </w:docPartPr>
      <w:docPartBody>
        <w:p w:rsidR="00B66F99" w:rsidRDefault="00271E11" w:rsidP="00271E11">
          <w:pPr>
            <w:pStyle w:val="18665E9446FA48BBA4230F5BF4CA4CEF"/>
          </w:pPr>
          <w:r w:rsidRPr="00467953">
            <w:rPr>
              <w:rStyle w:val="Platzhaltertext"/>
            </w:rPr>
            <w:t>Κάντε κλικ ή πατήστε εδώ για να εισαγάγετε κείμενο.</w:t>
          </w:r>
        </w:p>
      </w:docPartBody>
    </w:docPart>
    <w:docPart>
      <w:docPartPr>
        <w:name w:val="14F80F3E65EC47C086726478B5E9CE69"/>
        <w:category>
          <w:name w:val="Γενικά"/>
          <w:gallery w:val="placeholder"/>
        </w:category>
        <w:types>
          <w:type w:val="bbPlcHdr"/>
        </w:types>
        <w:behaviors>
          <w:behavior w:val="content"/>
        </w:behaviors>
        <w:guid w:val="{B7BCC8E8-5791-4757-8697-04594A12BEFE}"/>
      </w:docPartPr>
      <w:docPartBody>
        <w:p w:rsidR="004F28C1" w:rsidRDefault="004F00B0" w:rsidP="004F00B0">
          <w:pPr>
            <w:pStyle w:val="14F80F3E65EC47C086726478B5E9CE69"/>
          </w:pPr>
          <w:r w:rsidRPr="00467953">
            <w:rPr>
              <w:rStyle w:val="Platzhaltertext"/>
            </w:rPr>
            <w:t>Κάντε κλικ ή πατήστε εδώ για να εισαγάγετε κείμενο.</w:t>
          </w:r>
        </w:p>
      </w:docPartBody>
    </w:docPart>
    <w:docPart>
      <w:docPartPr>
        <w:name w:val="1711B16EF2C142A4BFF580FCFB20CCCA"/>
        <w:category>
          <w:name w:val="Γενικά"/>
          <w:gallery w:val="placeholder"/>
        </w:category>
        <w:types>
          <w:type w:val="bbPlcHdr"/>
        </w:types>
        <w:behaviors>
          <w:behavior w:val="content"/>
        </w:behaviors>
        <w:guid w:val="{F89950F3-160C-41F5-8A38-62DC73460C13}"/>
      </w:docPartPr>
      <w:docPartBody>
        <w:p w:rsidR="002D79B3" w:rsidRDefault="00A77DC6" w:rsidP="00A77DC6">
          <w:pPr>
            <w:pStyle w:val="1711B16EF2C142A4BFF580FCFB20CCCA"/>
          </w:pPr>
          <w:r w:rsidRPr="00467953">
            <w:rPr>
              <w:rStyle w:val="Platzhaltertext"/>
            </w:rPr>
            <w:t>Κάντε κλικ ή πατήστε εδώ για να εισαγάγετε κείμενο.</w:t>
          </w:r>
        </w:p>
      </w:docPartBody>
    </w:docPart>
    <w:docPart>
      <w:docPartPr>
        <w:name w:val="E87E2D5CB5AE4E4B87D8BACFFFFE642A"/>
        <w:category>
          <w:name w:val="Γενικά"/>
          <w:gallery w:val="placeholder"/>
        </w:category>
        <w:types>
          <w:type w:val="bbPlcHdr"/>
        </w:types>
        <w:behaviors>
          <w:behavior w:val="content"/>
        </w:behaviors>
        <w:guid w:val="{5A809260-E833-41DD-8087-51AC909EB35F}"/>
      </w:docPartPr>
      <w:docPartBody>
        <w:p w:rsidR="002D79B3" w:rsidRDefault="00A77DC6" w:rsidP="00A77DC6">
          <w:pPr>
            <w:pStyle w:val="E87E2D5CB5AE4E4B87D8BACFFFFE642A"/>
          </w:pPr>
          <w:r w:rsidRPr="00467953">
            <w:rPr>
              <w:rStyle w:val="Platzhaltertext"/>
            </w:rPr>
            <w:t>Κάντε κλικ ή πατήστε εδώ για να εισαγάγετε κείμενο.</w:t>
          </w:r>
        </w:p>
      </w:docPartBody>
    </w:docPart>
    <w:docPart>
      <w:docPartPr>
        <w:name w:val="DB938F40C5E042C5BF8DFCA8237501EB"/>
        <w:category>
          <w:name w:val="Γενικά"/>
          <w:gallery w:val="placeholder"/>
        </w:category>
        <w:types>
          <w:type w:val="bbPlcHdr"/>
        </w:types>
        <w:behaviors>
          <w:behavior w:val="content"/>
        </w:behaviors>
        <w:guid w:val="{045A19DD-2A0D-4660-8888-FD265F502B99}"/>
      </w:docPartPr>
      <w:docPartBody>
        <w:p w:rsidR="00EE3659" w:rsidRDefault="00261A4B" w:rsidP="00261A4B">
          <w:pPr>
            <w:pStyle w:val="DB938F40C5E042C5BF8DFCA8237501EB"/>
          </w:pPr>
          <w:r w:rsidRPr="00467953">
            <w:rPr>
              <w:rStyle w:val="Platzhaltertext"/>
            </w:rPr>
            <w:t>Κάντε κλικ ή πατήστε εδώ για να εισαγάγετε κείμενο.</w:t>
          </w:r>
        </w:p>
      </w:docPartBody>
    </w:docPart>
    <w:docPart>
      <w:docPartPr>
        <w:name w:val="1366168E160B49039CA8DDC1FF6E274B"/>
        <w:category>
          <w:name w:val="Γενικά"/>
          <w:gallery w:val="placeholder"/>
        </w:category>
        <w:types>
          <w:type w:val="bbPlcHdr"/>
        </w:types>
        <w:behaviors>
          <w:behavior w:val="content"/>
        </w:behaviors>
        <w:guid w:val="{B7FB108B-EDF6-48D9-B751-F0BE93C5694C}"/>
      </w:docPartPr>
      <w:docPartBody>
        <w:p w:rsidR="00EE3659" w:rsidRDefault="00261A4B" w:rsidP="00261A4B">
          <w:pPr>
            <w:pStyle w:val="1366168E160B49039CA8DDC1FF6E274B"/>
          </w:pPr>
          <w:r w:rsidRPr="00467953">
            <w:rPr>
              <w:rStyle w:val="Platzhaltertext"/>
            </w:rPr>
            <w:t>Κάντε κλικ ή πατήστε εδώ για να εισαγάγετε κείμενο.</w:t>
          </w:r>
        </w:p>
      </w:docPartBody>
    </w:docPart>
    <w:docPart>
      <w:docPartPr>
        <w:name w:val="21A6F02278FC4FCB9C9C96629CBC3CAA"/>
        <w:category>
          <w:name w:val="Γενικά"/>
          <w:gallery w:val="placeholder"/>
        </w:category>
        <w:types>
          <w:type w:val="bbPlcHdr"/>
        </w:types>
        <w:behaviors>
          <w:behavior w:val="content"/>
        </w:behaviors>
        <w:guid w:val="{79D24166-E2CF-482A-8849-5D60AD3E6051}"/>
      </w:docPartPr>
      <w:docPartBody>
        <w:p w:rsidR="00EE3659" w:rsidRDefault="00261A4B" w:rsidP="00261A4B">
          <w:pPr>
            <w:pStyle w:val="21A6F02278FC4FCB9C9C96629CBC3CAA"/>
          </w:pPr>
          <w:r w:rsidRPr="00467953">
            <w:rPr>
              <w:rStyle w:val="Platzhaltertext"/>
            </w:rPr>
            <w:t>Κάντε κλικ ή πατήστε εδώ για να εισαγάγετε κείμενο.</w:t>
          </w:r>
        </w:p>
      </w:docPartBody>
    </w:docPart>
    <w:docPart>
      <w:docPartPr>
        <w:name w:val="C14D61F269AD481C931CB56D457D0141"/>
        <w:category>
          <w:name w:val="Γενικά"/>
          <w:gallery w:val="placeholder"/>
        </w:category>
        <w:types>
          <w:type w:val="bbPlcHdr"/>
        </w:types>
        <w:behaviors>
          <w:behavior w:val="content"/>
        </w:behaviors>
        <w:guid w:val="{FE137C3F-2585-448A-995A-FF85DA667EE7}"/>
      </w:docPartPr>
      <w:docPartBody>
        <w:p w:rsidR="00EE3659" w:rsidRDefault="00261A4B" w:rsidP="00261A4B">
          <w:pPr>
            <w:pStyle w:val="C14D61F269AD481C931CB56D457D0141"/>
          </w:pPr>
          <w:r w:rsidRPr="00467953">
            <w:rPr>
              <w:rStyle w:val="Platzhaltertext"/>
            </w:rPr>
            <w:t>Κάντε κλικ ή πατήστε εδώ για να εισαγάγετε κείμενο.</w:t>
          </w:r>
        </w:p>
      </w:docPartBody>
    </w:docPart>
    <w:docPart>
      <w:docPartPr>
        <w:name w:val="6A566827A86F4DFB8D9785EDA9D49AB0"/>
        <w:category>
          <w:name w:val="Γενικά"/>
          <w:gallery w:val="placeholder"/>
        </w:category>
        <w:types>
          <w:type w:val="bbPlcHdr"/>
        </w:types>
        <w:behaviors>
          <w:behavior w:val="content"/>
        </w:behaviors>
        <w:guid w:val="{6F3425C1-BC06-4229-98FA-012164104191}"/>
      </w:docPartPr>
      <w:docPartBody>
        <w:p w:rsidR="00273E09" w:rsidRDefault="00DF75FA" w:rsidP="00DF75FA">
          <w:pPr>
            <w:pStyle w:val="6A566827A86F4DFB8D9785EDA9D49AB0"/>
          </w:pPr>
          <w:r w:rsidRPr="00467953">
            <w:rPr>
              <w:rStyle w:val="Platzhaltertext"/>
            </w:rPr>
            <w:t>Κάντε κλικ ή πατήστε εδώ για να εισαγάγετε κείμενο.</w:t>
          </w:r>
        </w:p>
      </w:docPartBody>
    </w:docPart>
    <w:docPart>
      <w:docPartPr>
        <w:name w:val="147096FC6BCF4C72958265DD80D24864"/>
        <w:category>
          <w:name w:val="Γενικά"/>
          <w:gallery w:val="placeholder"/>
        </w:category>
        <w:types>
          <w:type w:val="bbPlcHdr"/>
        </w:types>
        <w:behaviors>
          <w:behavior w:val="content"/>
        </w:behaviors>
        <w:guid w:val="{205887E1-CA20-45D0-9E89-2FDE57FB637D}"/>
      </w:docPartPr>
      <w:docPartBody>
        <w:p w:rsidR="0040686C" w:rsidRDefault="0040686C" w:rsidP="0040686C">
          <w:pPr>
            <w:pStyle w:val="147096FC6BCF4C72958265DD80D24864"/>
          </w:pPr>
          <w:r w:rsidRPr="00467953">
            <w:rPr>
              <w:rStyle w:val="Platzhaltertext"/>
            </w:rPr>
            <w:t>Κάντε κλικ ή πατήστε εδώ για να εισαγάγετε κείμενο.</w:t>
          </w:r>
        </w:p>
      </w:docPartBody>
    </w:docPart>
    <w:docPart>
      <w:docPartPr>
        <w:name w:val="5271E050CE944751BF3FF0A567357BB6"/>
        <w:category>
          <w:name w:val="Γενικά"/>
          <w:gallery w:val="placeholder"/>
        </w:category>
        <w:types>
          <w:type w:val="bbPlcHdr"/>
        </w:types>
        <w:behaviors>
          <w:behavior w:val="content"/>
        </w:behaviors>
        <w:guid w:val="{917B3084-6A3E-43CD-890E-C56F5D57C04B}"/>
      </w:docPartPr>
      <w:docPartBody>
        <w:p w:rsidR="0060622F" w:rsidRDefault="0060622F" w:rsidP="0060622F">
          <w:pPr>
            <w:pStyle w:val="5271E050CE944751BF3FF0A567357BB6"/>
          </w:pPr>
          <w:r w:rsidRPr="00467953">
            <w:rPr>
              <w:rStyle w:val="Platzhaltertext"/>
            </w:rPr>
            <w:t>Κάντε κλικ ή πατήστε εδώ για να εισαγάγετε κείμενο.</w:t>
          </w:r>
        </w:p>
      </w:docPartBody>
    </w:docPart>
    <w:docPart>
      <w:docPartPr>
        <w:name w:val="56702C6AAD294A51A6B915C7B31C0EF0"/>
        <w:category>
          <w:name w:val="Γενικά"/>
          <w:gallery w:val="placeholder"/>
        </w:category>
        <w:types>
          <w:type w:val="bbPlcHdr"/>
        </w:types>
        <w:behaviors>
          <w:behavior w:val="content"/>
        </w:behaviors>
        <w:guid w:val="{57AACB31-6378-4F36-890B-E23F5D027BC4}"/>
      </w:docPartPr>
      <w:docPartBody>
        <w:p w:rsidR="00682815" w:rsidRDefault="004807A6" w:rsidP="004807A6">
          <w:pPr>
            <w:pStyle w:val="56702C6AAD294A51A6B915C7B31C0EF0"/>
          </w:pPr>
          <w:r w:rsidRPr="00467953">
            <w:rPr>
              <w:rStyle w:val="Platzhaltertext"/>
            </w:rPr>
            <w:t>Κάντε κλικ ή πατήστε εδώ για να εισαγάγετε κείμενο.</w:t>
          </w:r>
        </w:p>
      </w:docPartBody>
    </w:docPart>
    <w:docPart>
      <w:docPartPr>
        <w:name w:val="FF88800CE5DCFA46A09C9BC38667A151"/>
        <w:category>
          <w:name w:val="Allgemein"/>
          <w:gallery w:val="placeholder"/>
        </w:category>
        <w:types>
          <w:type w:val="bbPlcHdr"/>
        </w:types>
        <w:behaviors>
          <w:behavior w:val="content"/>
        </w:behaviors>
        <w:guid w:val="{5557E25D-781E-BA4B-BF90-8106E8B027AF}"/>
      </w:docPartPr>
      <w:docPartBody>
        <w:p w:rsidR="00F86C2C" w:rsidRDefault="00F86C2C" w:rsidP="00F86C2C">
          <w:pPr>
            <w:pStyle w:val="FF88800CE5DCFA46A09C9BC38667A151"/>
          </w:pPr>
          <w:r w:rsidRPr="00467953">
            <w:rPr>
              <w:rStyle w:val="Platzhaltertext"/>
            </w:rPr>
            <w:t>Κάντε κλικ ή πατήστε εδώ για να εισαγάγετε κείμενο.</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EFB"/>
    <w:rsid w:val="0000262C"/>
    <w:rsid w:val="000A24AB"/>
    <w:rsid w:val="00115357"/>
    <w:rsid w:val="0014064D"/>
    <w:rsid w:val="001668A8"/>
    <w:rsid w:val="00261A4B"/>
    <w:rsid w:val="00271E11"/>
    <w:rsid w:val="00273E09"/>
    <w:rsid w:val="002A79D4"/>
    <w:rsid w:val="002D79B3"/>
    <w:rsid w:val="003235B9"/>
    <w:rsid w:val="00333C15"/>
    <w:rsid w:val="003725C4"/>
    <w:rsid w:val="00373556"/>
    <w:rsid w:val="003E3773"/>
    <w:rsid w:val="004030F2"/>
    <w:rsid w:val="0040686C"/>
    <w:rsid w:val="00407976"/>
    <w:rsid w:val="004371BC"/>
    <w:rsid w:val="004471E6"/>
    <w:rsid w:val="004807A6"/>
    <w:rsid w:val="00493F88"/>
    <w:rsid w:val="004F00B0"/>
    <w:rsid w:val="004F28C1"/>
    <w:rsid w:val="00507772"/>
    <w:rsid w:val="0051331E"/>
    <w:rsid w:val="005D37E1"/>
    <w:rsid w:val="005D5120"/>
    <w:rsid w:val="005F59B3"/>
    <w:rsid w:val="0060622F"/>
    <w:rsid w:val="00616EFB"/>
    <w:rsid w:val="00627184"/>
    <w:rsid w:val="00682815"/>
    <w:rsid w:val="006A5223"/>
    <w:rsid w:val="006B0F7A"/>
    <w:rsid w:val="006F43C7"/>
    <w:rsid w:val="007729F7"/>
    <w:rsid w:val="008040BF"/>
    <w:rsid w:val="008B2180"/>
    <w:rsid w:val="008C442D"/>
    <w:rsid w:val="008E2E2B"/>
    <w:rsid w:val="009523F9"/>
    <w:rsid w:val="009559CF"/>
    <w:rsid w:val="009C211E"/>
    <w:rsid w:val="009E3495"/>
    <w:rsid w:val="00A062BE"/>
    <w:rsid w:val="00A22868"/>
    <w:rsid w:val="00A232BB"/>
    <w:rsid w:val="00A77DC6"/>
    <w:rsid w:val="00A80668"/>
    <w:rsid w:val="00B15C9D"/>
    <w:rsid w:val="00B30C22"/>
    <w:rsid w:val="00B66F99"/>
    <w:rsid w:val="00B82025"/>
    <w:rsid w:val="00BA1517"/>
    <w:rsid w:val="00BA3DDE"/>
    <w:rsid w:val="00C0524A"/>
    <w:rsid w:val="00C1162F"/>
    <w:rsid w:val="00C93263"/>
    <w:rsid w:val="00D67D30"/>
    <w:rsid w:val="00D742B2"/>
    <w:rsid w:val="00DC4C30"/>
    <w:rsid w:val="00DF75FA"/>
    <w:rsid w:val="00E1247C"/>
    <w:rsid w:val="00EE3659"/>
    <w:rsid w:val="00F02947"/>
    <w:rsid w:val="00F5479E"/>
    <w:rsid w:val="00F86C2C"/>
    <w:rsid w:val="00FF19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86C2C"/>
    <w:rPr>
      <w:color w:val="808080"/>
    </w:rPr>
  </w:style>
  <w:style w:type="paragraph" w:customStyle="1" w:styleId="D807D3B832C5413CB4CCBDECDA221710">
    <w:name w:val="D807D3B832C5413CB4CCBDECDA221710"/>
    <w:rsid w:val="00B82025"/>
  </w:style>
  <w:style w:type="paragraph" w:customStyle="1" w:styleId="9ECFE992745E45649A33DAAD1A463A63">
    <w:name w:val="9ECFE992745E45649A33DAAD1A463A63"/>
    <w:rsid w:val="00F02947"/>
  </w:style>
  <w:style w:type="paragraph" w:customStyle="1" w:styleId="733E872D71E14D99A2BFAF2AE00F90CC">
    <w:name w:val="733E872D71E14D99A2BFAF2AE00F90CC"/>
    <w:rsid w:val="00271E11"/>
  </w:style>
  <w:style w:type="paragraph" w:customStyle="1" w:styleId="18665E9446FA48BBA4230F5BF4CA4CEF">
    <w:name w:val="18665E9446FA48BBA4230F5BF4CA4CEF"/>
    <w:rsid w:val="00271E11"/>
  </w:style>
  <w:style w:type="paragraph" w:customStyle="1" w:styleId="14F80F3E65EC47C086726478B5E9CE69">
    <w:name w:val="14F80F3E65EC47C086726478B5E9CE69"/>
    <w:rsid w:val="004F00B0"/>
  </w:style>
  <w:style w:type="paragraph" w:customStyle="1" w:styleId="1711B16EF2C142A4BFF580FCFB20CCCA">
    <w:name w:val="1711B16EF2C142A4BFF580FCFB20CCCA"/>
    <w:rsid w:val="00A77DC6"/>
  </w:style>
  <w:style w:type="paragraph" w:customStyle="1" w:styleId="E87E2D5CB5AE4E4B87D8BACFFFFE642A">
    <w:name w:val="E87E2D5CB5AE4E4B87D8BACFFFFE642A"/>
    <w:rsid w:val="00A77DC6"/>
  </w:style>
  <w:style w:type="paragraph" w:customStyle="1" w:styleId="DB938F40C5E042C5BF8DFCA8237501EB">
    <w:name w:val="DB938F40C5E042C5BF8DFCA8237501EB"/>
    <w:rsid w:val="00261A4B"/>
    <w:rPr>
      <w:lang w:val="en-US" w:eastAsia="en-US"/>
    </w:rPr>
  </w:style>
  <w:style w:type="paragraph" w:customStyle="1" w:styleId="1366168E160B49039CA8DDC1FF6E274B">
    <w:name w:val="1366168E160B49039CA8DDC1FF6E274B"/>
    <w:rsid w:val="00261A4B"/>
    <w:rPr>
      <w:lang w:val="en-US" w:eastAsia="en-US"/>
    </w:rPr>
  </w:style>
  <w:style w:type="paragraph" w:customStyle="1" w:styleId="21A6F02278FC4FCB9C9C96629CBC3CAA">
    <w:name w:val="21A6F02278FC4FCB9C9C96629CBC3CAA"/>
    <w:rsid w:val="00261A4B"/>
    <w:rPr>
      <w:lang w:val="en-US" w:eastAsia="en-US"/>
    </w:rPr>
  </w:style>
  <w:style w:type="paragraph" w:customStyle="1" w:styleId="C14D61F269AD481C931CB56D457D0141">
    <w:name w:val="C14D61F269AD481C931CB56D457D0141"/>
    <w:rsid w:val="00261A4B"/>
    <w:rPr>
      <w:lang w:val="en-US" w:eastAsia="en-US"/>
    </w:rPr>
  </w:style>
  <w:style w:type="paragraph" w:customStyle="1" w:styleId="6A566827A86F4DFB8D9785EDA9D49AB0">
    <w:name w:val="6A566827A86F4DFB8D9785EDA9D49AB0"/>
    <w:rsid w:val="00DF75FA"/>
    <w:rPr>
      <w:lang w:val="en-US" w:eastAsia="en-US"/>
    </w:rPr>
  </w:style>
  <w:style w:type="paragraph" w:customStyle="1" w:styleId="147096FC6BCF4C72958265DD80D24864">
    <w:name w:val="147096FC6BCF4C72958265DD80D24864"/>
    <w:rsid w:val="0040686C"/>
    <w:rPr>
      <w:lang w:val="en-US" w:eastAsia="en-US"/>
    </w:rPr>
  </w:style>
  <w:style w:type="paragraph" w:customStyle="1" w:styleId="5271E050CE944751BF3FF0A567357BB6">
    <w:name w:val="5271E050CE944751BF3FF0A567357BB6"/>
    <w:rsid w:val="0060622F"/>
    <w:rPr>
      <w:lang w:val="en-US" w:eastAsia="en-US"/>
    </w:rPr>
  </w:style>
  <w:style w:type="paragraph" w:customStyle="1" w:styleId="56702C6AAD294A51A6B915C7B31C0EF0">
    <w:name w:val="56702C6AAD294A51A6B915C7B31C0EF0"/>
    <w:rsid w:val="004807A6"/>
    <w:rPr>
      <w:lang w:val="en-US" w:eastAsia="en-US"/>
    </w:rPr>
  </w:style>
  <w:style w:type="paragraph" w:customStyle="1" w:styleId="FF88800CE5DCFA46A09C9BC38667A151">
    <w:name w:val="FF88800CE5DCFA46A09C9BC38667A151"/>
    <w:rsid w:val="00F86C2C"/>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01D2133D436334595BEA472EE29E3E5" ma:contentTypeVersion="13" ma:contentTypeDescription="Ein neues Dokument erstellen." ma:contentTypeScope="" ma:versionID="580bc82038b9d944da2f06ef37f776db">
  <xsd:schema xmlns:xsd="http://www.w3.org/2001/XMLSchema" xmlns:xs="http://www.w3.org/2001/XMLSchema" xmlns:p="http://schemas.microsoft.com/office/2006/metadata/properties" xmlns:ns3="b5e87fdc-01d3-4be8-90b2-cf23ef246622" xmlns:ns4="68db7762-738a-4ad8-8f1e-5af117730c62" targetNamespace="http://schemas.microsoft.com/office/2006/metadata/properties" ma:root="true" ma:fieldsID="ed281b9edba40387589e408f7cae45e8" ns3:_="" ns4:_="">
    <xsd:import namespace="b5e87fdc-01d3-4be8-90b2-cf23ef246622"/>
    <xsd:import namespace="68db7762-738a-4ad8-8f1e-5af117730c6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EventHashCode" minOccurs="0"/>
                <xsd:element ref="ns4:MediaServiceGenerationTim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e87fdc-01d3-4be8-90b2-cf23ef246622"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db7762-738a-4ad8-8f1e-5af117730c6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68276-F6E6-4226-AE20-E47CAAABB8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e87fdc-01d3-4be8-90b2-cf23ef246622"/>
    <ds:schemaRef ds:uri="68db7762-738a-4ad8-8f1e-5af117730c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ECDB19-CC77-45CD-A07B-8C37087DA241}">
  <ds:schemaRefs>
    <ds:schemaRef ds:uri="http://schemas.microsoft.com/sharepoint/v3/contenttype/forms"/>
  </ds:schemaRefs>
</ds:datastoreItem>
</file>

<file path=customXml/itemProps3.xml><?xml version="1.0" encoding="utf-8"?>
<ds:datastoreItem xmlns:ds="http://schemas.openxmlformats.org/officeDocument/2006/customXml" ds:itemID="{5DAAA140-5E69-4B6A-A7DE-68CF7CCD440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2D7E596-F2A5-DD4D-B4B5-A7D8F01F0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154160</Words>
  <Characters>971212</Characters>
  <Application>Microsoft Office Word</Application>
  <DocSecurity>0</DocSecurity>
  <Lines>8093</Lines>
  <Paragraphs>2246</Paragraphs>
  <ScaleCrop>false</ScaleCrop>
  <HeadingPairs>
    <vt:vector size="4" baseType="variant">
      <vt:variant>
        <vt:lpstr>Titel</vt:lpstr>
      </vt:variant>
      <vt:variant>
        <vt:i4>1</vt:i4>
      </vt:variant>
      <vt:variant>
        <vt:lpstr>Τίτλος</vt:lpstr>
      </vt:variant>
      <vt:variant>
        <vt:i4>1</vt:i4>
      </vt:variant>
    </vt:vector>
  </HeadingPairs>
  <TitlesOfParts>
    <vt:vector size="2" baseType="lpstr">
      <vt:lpstr/>
      <vt:lpstr/>
    </vt:vector>
  </TitlesOfParts>
  <Company>RevolucionUnattended</Company>
  <LinksUpToDate>false</LinksUpToDate>
  <CharactersWithSpaces>1123126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na;neokli</dc:creator>
  <cp:keywords/>
  <dc:description/>
  <cp:lastModifiedBy>Stefanie Glaeser</cp:lastModifiedBy>
  <cp:revision>2</cp:revision>
  <dcterms:created xsi:type="dcterms:W3CDTF">2021-03-03T16:08:00Z</dcterms:created>
  <dcterms:modified xsi:type="dcterms:W3CDTF">2021-03-03T16:08:00Z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microbiom</vt:lpwstr>
  </property>
  <property fmtid="{D5CDD505-2E9C-101B-9397-08002B2CF9AE}" pid="3" name="CitaviDocumentProperty_18">
    <vt:lpwstr>1</vt:lpwstr>
  </property>
  <property fmtid="{D5CDD505-2E9C-101B-9397-08002B2CF9AE}" pid="4" name="CitaviDocumentProperty_19">
    <vt:lpwstr>2</vt:lpwstr>
  </property>
  <property fmtid="{D5CDD505-2E9C-101B-9397-08002B2CF9AE}" pid="5" name="CitaviDocumentProperty_11">
    <vt:lpwstr>Επικεφαλίδα 1</vt:lpwstr>
  </property>
  <property fmtid="{D5CDD505-2E9C-101B-9397-08002B2CF9AE}" pid="6" name="CitaviDocumentProperty_12">
    <vt:lpwstr>Βασικό</vt:lpwstr>
  </property>
  <property fmtid="{D5CDD505-2E9C-101B-9397-08002B2CF9AE}" pid="7" name="CitaviDocumentProperty_16">
    <vt:lpwstr>Υπότιτλος</vt:lpwstr>
  </property>
  <property fmtid="{D5CDD505-2E9C-101B-9397-08002B2CF9AE}" pid="8" name="CitaviDocumentProperty_13">
    <vt:lpwstr>Βασικό</vt:lpwstr>
  </property>
  <property fmtid="{D5CDD505-2E9C-101B-9397-08002B2CF9AE}" pid="9" name="CitaviDocumentProperty_15">
    <vt:lpwstr>Βασικό</vt:lpwstr>
  </property>
  <property fmtid="{D5CDD505-2E9C-101B-9397-08002B2CF9AE}" pid="10" name="CitaviDocumentProperty_17">
    <vt:lpwstr>Βασικό</vt:lpwstr>
  </property>
  <property fmtid="{D5CDD505-2E9C-101B-9397-08002B2CF9AE}" pid="11" name="CitaviDocumentProperty_28">
    <vt:lpwstr>False</vt:lpwstr>
  </property>
  <property fmtid="{D5CDD505-2E9C-101B-9397-08002B2CF9AE}" pid="12" name="ContentTypeId">
    <vt:lpwstr>0x010100301D2133D436334595BEA472EE29E3E5</vt:lpwstr>
  </property>
  <property fmtid="{D5CDD505-2E9C-101B-9397-08002B2CF9AE}" pid="13" name="CitaviDocumentProperty_0">
    <vt:lpwstr>9196c653-e45d-44f1-852c-6caea3c762c0</vt:lpwstr>
  </property>
  <property fmtid="{D5CDD505-2E9C-101B-9397-08002B2CF9AE}" pid="14" name="CitaviDocumentProperty_8">
    <vt:lpwstr>CloudProjectKey=blupue2h7nhfywix0261j43tcxut2gxessvxxovs5p0m1g; ProjectName=microbiom</vt:lpwstr>
  </property>
  <property fmtid="{D5CDD505-2E9C-101B-9397-08002B2CF9AE}" pid="15" name="CitaviDocumentProperty_6">
    <vt:lpwstr>False</vt:lpwstr>
  </property>
  <property fmtid="{D5CDD505-2E9C-101B-9397-08002B2CF9AE}" pid="16" name="CitaviDocumentProperty_1">
    <vt:lpwstr>6.7.0.0</vt:lpwstr>
  </property>
</Properties>
</file>